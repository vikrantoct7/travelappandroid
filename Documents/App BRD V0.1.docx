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78D0" w:rsidRPr="00A45620" w:rsidRDefault="002E78D0">
      <w:pPr>
        <w:rPr>
          <w:rFonts w:cs="Arial"/>
        </w:rPr>
      </w:pPr>
    </w:p>
    <w:p w:rsidR="002E78D0" w:rsidRPr="00A45620" w:rsidRDefault="002E78D0">
      <w:pPr>
        <w:rPr>
          <w:rFonts w:cs="Arial"/>
        </w:rPr>
      </w:pPr>
    </w:p>
    <w:p w:rsidR="00B960D8" w:rsidRDefault="00B960D8" w:rsidP="00B960D8"/>
    <w:p w:rsidR="00B960D8" w:rsidRDefault="00B960D8" w:rsidP="00B960D8"/>
    <w:p w:rsidR="00B960D8" w:rsidRDefault="00B960D8" w:rsidP="00B960D8"/>
    <w:p w:rsidR="00B960D8" w:rsidRPr="006263EC" w:rsidRDefault="00B960D8" w:rsidP="00B960D8">
      <w:pPr>
        <w:rPr>
          <w:rFonts w:cs="Arial"/>
        </w:rPr>
      </w:pPr>
    </w:p>
    <w:p w:rsidR="00B960D8" w:rsidRPr="006263EC" w:rsidRDefault="00B960D8" w:rsidP="00B960D8">
      <w:pPr>
        <w:rPr>
          <w:rFonts w:cs="Arial"/>
        </w:rPr>
      </w:pPr>
    </w:p>
    <w:p w:rsidR="00B960D8" w:rsidRDefault="00B960D8" w:rsidP="00B960D8"/>
    <w:p w:rsidR="00B960D8" w:rsidRDefault="00B960D8" w:rsidP="00B960D8"/>
    <w:tbl>
      <w:tblPr>
        <w:tblStyle w:val="TableGrid"/>
        <w:tblW w:w="8941" w:type="dxa"/>
        <w:tblInd w:w="108" w:type="dxa"/>
        <w:tblBorders>
          <w:top w:val="none" w:sz="0" w:space="0" w:color="auto"/>
          <w:left w:val="none" w:sz="0" w:space="0" w:color="auto"/>
          <w:bottom w:val="none" w:sz="0" w:space="0" w:color="auto"/>
          <w:right w:val="none" w:sz="0" w:space="0" w:color="auto"/>
          <w:insideV w:val="none" w:sz="0" w:space="0" w:color="auto"/>
        </w:tblBorders>
        <w:tblLook w:val="01E0"/>
      </w:tblPr>
      <w:tblGrid>
        <w:gridCol w:w="4570"/>
        <w:gridCol w:w="4371"/>
      </w:tblGrid>
      <w:tr w:rsidR="00B960D8" w:rsidTr="002A78E1">
        <w:trPr>
          <w:trHeight w:val="1861"/>
        </w:trPr>
        <w:tc>
          <w:tcPr>
            <w:tcW w:w="4570" w:type="dxa"/>
            <w:vAlign w:val="center"/>
          </w:tcPr>
          <w:p w:rsidR="00B960D8" w:rsidRDefault="00B960D8" w:rsidP="006215F5"/>
        </w:tc>
        <w:tc>
          <w:tcPr>
            <w:tcW w:w="4371" w:type="dxa"/>
            <w:vAlign w:val="center"/>
          </w:tcPr>
          <w:p w:rsidR="00B70C8E" w:rsidRDefault="005D6D32" w:rsidP="00234434">
            <w:pPr>
              <w:rPr>
                <w:rFonts w:cs="Arial"/>
                <w:b/>
                <w:sz w:val="36"/>
                <w:szCs w:val="36"/>
              </w:rPr>
            </w:pPr>
            <w:r>
              <w:rPr>
                <w:rFonts w:cs="Arial"/>
                <w:b/>
                <w:sz w:val="36"/>
                <w:szCs w:val="36"/>
              </w:rPr>
              <w:t>App</w:t>
            </w:r>
          </w:p>
          <w:p w:rsidR="00B960D8" w:rsidRPr="00164C0F" w:rsidRDefault="00B960D8" w:rsidP="00765050">
            <w:pPr>
              <w:rPr>
                <w:rFonts w:cs="Arial"/>
                <w:b/>
                <w:sz w:val="36"/>
                <w:szCs w:val="36"/>
              </w:rPr>
            </w:pPr>
            <w:r w:rsidRPr="007451C5">
              <w:rPr>
                <w:rFonts w:cs="Arial"/>
                <w:b/>
                <w:sz w:val="36"/>
                <w:szCs w:val="36"/>
              </w:rPr>
              <w:t xml:space="preserve">Business </w:t>
            </w:r>
            <w:r w:rsidR="00234434">
              <w:rPr>
                <w:rFonts w:cs="Arial"/>
                <w:b/>
                <w:sz w:val="36"/>
                <w:szCs w:val="36"/>
              </w:rPr>
              <w:t>Requirements Document (BRD)</w:t>
            </w:r>
            <w:r w:rsidR="00765050">
              <w:rPr>
                <w:rFonts w:cs="Arial"/>
                <w:b/>
                <w:sz w:val="36"/>
                <w:szCs w:val="36"/>
              </w:rPr>
              <w:t xml:space="preserve"> – Release 1</w:t>
            </w:r>
          </w:p>
        </w:tc>
      </w:tr>
    </w:tbl>
    <w:p w:rsidR="00B960D8" w:rsidRDefault="00B960D8" w:rsidP="00B960D8"/>
    <w:p w:rsidR="00B960D8" w:rsidRPr="006263EC" w:rsidRDefault="00B960D8" w:rsidP="00B960D8">
      <w:pPr>
        <w:rPr>
          <w:rFonts w:cs="Arial"/>
        </w:rPr>
      </w:pPr>
    </w:p>
    <w:tbl>
      <w:tblPr>
        <w:tblStyle w:val="TableGrid"/>
        <w:tblW w:w="8748" w:type="dxa"/>
        <w:tblBorders>
          <w:top w:val="none" w:sz="0" w:space="0" w:color="auto"/>
          <w:left w:val="none" w:sz="0" w:space="0" w:color="auto"/>
          <w:bottom w:val="none" w:sz="0" w:space="0" w:color="auto"/>
          <w:right w:val="none" w:sz="0" w:space="0" w:color="auto"/>
          <w:insideV w:val="none" w:sz="0" w:space="0" w:color="auto"/>
        </w:tblBorders>
        <w:tblLook w:val="01E0"/>
      </w:tblPr>
      <w:tblGrid>
        <w:gridCol w:w="4428"/>
        <w:gridCol w:w="4320"/>
      </w:tblGrid>
      <w:tr w:rsidR="00B960D8" w:rsidRPr="006263EC" w:rsidTr="006215F5">
        <w:trPr>
          <w:trHeight w:val="365"/>
        </w:trPr>
        <w:tc>
          <w:tcPr>
            <w:tcW w:w="4428" w:type="dxa"/>
          </w:tcPr>
          <w:p w:rsidR="00B960D8" w:rsidRPr="00B960D8" w:rsidRDefault="00B960D8" w:rsidP="006215F5">
            <w:pPr>
              <w:rPr>
                <w:rFonts w:cs="Arial"/>
                <w:b/>
                <w:sz w:val="32"/>
                <w:szCs w:val="32"/>
              </w:rPr>
            </w:pPr>
            <w:r w:rsidRPr="00B960D8">
              <w:rPr>
                <w:rFonts w:cs="Arial"/>
                <w:b/>
                <w:sz w:val="32"/>
                <w:szCs w:val="32"/>
              </w:rPr>
              <w:t>Authoring Group:</w:t>
            </w:r>
          </w:p>
        </w:tc>
        <w:tc>
          <w:tcPr>
            <w:tcW w:w="4320" w:type="dxa"/>
          </w:tcPr>
          <w:p w:rsidR="00B960D8" w:rsidRPr="00B960D8" w:rsidRDefault="00B960D8" w:rsidP="006215F5">
            <w:pPr>
              <w:rPr>
                <w:rFonts w:cs="Arial"/>
              </w:rPr>
            </w:pPr>
          </w:p>
        </w:tc>
      </w:tr>
      <w:tr w:rsidR="00B960D8" w:rsidRPr="00622459" w:rsidTr="00BF371C">
        <w:trPr>
          <w:trHeight w:val="557"/>
        </w:trPr>
        <w:tc>
          <w:tcPr>
            <w:tcW w:w="4428" w:type="dxa"/>
          </w:tcPr>
          <w:p w:rsidR="00B960D8" w:rsidRPr="00B960D8" w:rsidRDefault="00B960D8" w:rsidP="006215F5">
            <w:pPr>
              <w:rPr>
                <w:rFonts w:cs="Arial"/>
                <w:b/>
                <w:sz w:val="32"/>
                <w:szCs w:val="32"/>
              </w:rPr>
            </w:pPr>
            <w:r w:rsidRPr="00B960D8">
              <w:rPr>
                <w:rFonts w:cs="Arial"/>
                <w:b/>
                <w:sz w:val="32"/>
                <w:szCs w:val="32"/>
              </w:rPr>
              <w:t>Contact Information:</w:t>
            </w:r>
          </w:p>
        </w:tc>
        <w:tc>
          <w:tcPr>
            <w:tcW w:w="4320" w:type="dxa"/>
          </w:tcPr>
          <w:p w:rsidR="00870588" w:rsidRPr="00622459" w:rsidRDefault="00870588" w:rsidP="005D6D32">
            <w:pPr>
              <w:rPr>
                <w:rFonts w:cs="Arial"/>
                <w:i/>
                <w:color w:val="FF0000"/>
              </w:rPr>
            </w:pPr>
          </w:p>
        </w:tc>
      </w:tr>
      <w:tr w:rsidR="00B960D8" w:rsidRPr="006263EC" w:rsidTr="006215F5">
        <w:trPr>
          <w:trHeight w:val="365"/>
        </w:trPr>
        <w:tc>
          <w:tcPr>
            <w:tcW w:w="4428" w:type="dxa"/>
          </w:tcPr>
          <w:p w:rsidR="00B960D8" w:rsidRPr="00B960D8" w:rsidRDefault="00B960D8" w:rsidP="006215F5">
            <w:pPr>
              <w:rPr>
                <w:rFonts w:cs="Arial"/>
                <w:b/>
                <w:sz w:val="32"/>
                <w:szCs w:val="32"/>
              </w:rPr>
            </w:pPr>
            <w:r w:rsidRPr="00B960D8">
              <w:rPr>
                <w:rFonts w:cs="Arial"/>
                <w:b/>
                <w:sz w:val="32"/>
                <w:szCs w:val="32"/>
              </w:rPr>
              <w:t>Division/Business Unit:</w:t>
            </w:r>
          </w:p>
        </w:tc>
        <w:tc>
          <w:tcPr>
            <w:tcW w:w="4320" w:type="dxa"/>
          </w:tcPr>
          <w:p w:rsidR="00B960D8" w:rsidRPr="00B960D8" w:rsidRDefault="00B960D8" w:rsidP="006215F5">
            <w:pPr>
              <w:rPr>
                <w:rFonts w:cs="Arial"/>
              </w:rPr>
            </w:pPr>
          </w:p>
        </w:tc>
      </w:tr>
      <w:tr w:rsidR="00B960D8" w:rsidRPr="006263EC" w:rsidTr="006215F5">
        <w:trPr>
          <w:trHeight w:val="365"/>
        </w:trPr>
        <w:tc>
          <w:tcPr>
            <w:tcW w:w="4428" w:type="dxa"/>
          </w:tcPr>
          <w:p w:rsidR="00B960D8" w:rsidRPr="00B960D8" w:rsidRDefault="00B960D8" w:rsidP="006215F5">
            <w:pPr>
              <w:rPr>
                <w:rFonts w:cs="Arial"/>
                <w:b/>
                <w:sz w:val="32"/>
                <w:szCs w:val="32"/>
              </w:rPr>
            </w:pPr>
            <w:r>
              <w:rPr>
                <w:rFonts w:cs="Arial"/>
                <w:b/>
                <w:sz w:val="32"/>
                <w:szCs w:val="32"/>
              </w:rPr>
              <w:t>Region:</w:t>
            </w:r>
          </w:p>
        </w:tc>
        <w:tc>
          <w:tcPr>
            <w:tcW w:w="4320" w:type="dxa"/>
          </w:tcPr>
          <w:p w:rsidR="00B960D8" w:rsidRPr="00261BA4" w:rsidRDefault="00B960D8" w:rsidP="006215F5">
            <w:pPr>
              <w:rPr>
                <w:rFonts w:cs="Arial"/>
              </w:rPr>
            </w:pPr>
          </w:p>
        </w:tc>
      </w:tr>
      <w:tr w:rsidR="00B960D8" w:rsidRPr="006263EC" w:rsidTr="006215F5">
        <w:trPr>
          <w:trHeight w:val="365"/>
        </w:trPr>
        <w:tc>
          <w:tcPr>
            <w:tcW w:w="4428" w:type="dxa"/>
          </w:tcPr>
          <w:p w:rsidR="00B960D8" w:rsidRDefault="00B70C8E" w:rsidP="006215F5">
            <w:pPr>
              <w:rPr>
                <w:rFonts w:cs="Arial"/>
                <w:b/>
                <w:sz w:val="32"/>
                <w:szCs w:val="32"/>
              </w:rPr>
            </w:pPr>
            <w:r>
              <w:rPr>
                <w:rFonts w:cs="Arial"/>
                <w:b/>
                <w:sz w:val="32"/>
                <w:szCs w:val="32"/>
              </w:rPr>
              <w:t>Sub-Region</w:t>
            </w:r>
            <w:r w:rsidR="00B960D8">
              <w:rPr>
                <w:rFonts w:cs="Arial"/>
                <w:b/>
                <w:sz w:val="32"/>
                <w:szCs w:val="32"/>
              </w:rPr>
              <w:t>:</w:t>
            </w:r>
          </w:p>
        </w:tc>
        <w:tc>
          <w:tcPr>
            <w:tcW w:w="4320" w:type="dxa"/>
          </w:tcPr>
          <w:p w:rsidR="00B960D8" w:rsidRPr="00261BA4" w:rsidRDefault="00B960D8" w:rsidP="006215F5">
            <w:pPr>
              <w:rPr>
                <w:rFonts w:cs="Arial"/>
              </w:rPr>
            </w:pPr>
          </w:p>
        </w:tc>
      </w:tr>
      <w:tr w:rsidR="00B960D8" w:rsidRPr="006263EC" w:rsidTr="006215F5">
        <w:trPr>
          <w:trHeight w:val="365"/>
        </w:trPr>
        <w:tc>
          <w:tcPr>
            <w:tcW w:w="4428" w:type="dxa"/>
          </w:tcPr>
          <w:p w:rsidR="00B960D8" w:rsidRDefault="00B960D8" w:rsidP="006215F5">
            <w:pPr>
              <w:rPr>
                <w:rFonts w:cs="Arial"/>
                <w:b/>
                <w:sz w:val="32"/>
                <w:szCs w:val="32"/>
              </w:rPr>
            </w:pPr>
            <w:r>
              <w:rPr>
                <w:rFonts w:cs="Arial"/>
                <w:b/>
                <w:sz w:val="32"/>
                <w:szCs w:val="32"/>
              </w:rPr>
              <w:t>Release:</w:t>
            </w:r>
          </w:p>
        </w:tc>
        <w:tc>
          <w:tcPr>
            <w:tcW w:w="4320" w:type="dxa"/>
          </w:tcPr>
          <w:p w:rsidR="00B960D8" w:rsidRPr="00545F22" w:rsidRDefault="00B960D8" w:rsidP="000A3D21">
            <w:pPr>
              <w:rPr>
                <w:rFonts w:cs="Arial"/>
              </w:rPr>
            </w:pPr>
          </w:p>
        </w:tc>
      </w:tr>
    </w:tbl>
    <w:p w:rsidR="00B960D8" w:rsidRPr="006263EC" w:rsidRDefault="00B960D8" w:rsidP="00B960D8">
      <w:pPr>
        <w:rPr>
          <w:rFonts w:cs="Arial"/>
        </w:rPr>
      </w:pPr>
    </w:p>
    <w:p w:rsidR="00B960D8" w:rsidRPr="006263EC" w:rsidRDefault="00B960D8" w:rsidP="00B960D8">
      <w:pPr>
        <w:rPr>
          <w:rFonts w:cs="Arial"/>
        </w:rPr>
      </w:pPr>
    </w:p>
    <w:p w:rsidR="00B960D8" w:rsidRPr="006263EC" w:rsidRDefault="00B960D8" w:rsidP="00B960D8">
      <w:pPr>
        <w:rPr>
          <w:rFonts w:cs="Arial"/>
        </w:rPr>
      </w:pPr>
    </w:p>
    <w:p w:rsidR="00B960D8" w:rsidRPr="006263EC" w:rsidRDefault="00B960D8" w:rsidP="00B960D8">
      <w:pPr>
        <w:rPr>
          <w:rFonts w:cs="Arial"/>
        </w:rPr>
      </w:pPr>
    </w:p>
    <w:p w:rsidR="00B960D8" w:rsidRPr="006263EC" w:rsidRDefault="00B960D8" w:rsidP="00B960D8">
      <w:pPr>
        <w:rPr>
          <w:rFonts w:cs="Arial"/>
        </w:rPr>
      </w:pPr>
    </w:p>
    <w:p w:rsidR="00B960D8" w:rsidRDefault="00B960D8" w:rsidP="00B960D8">
      <w:pPr>
        <w:jc w:val="center"/>
      </w:pPr>
    </w:p>
    <w:p w:rsidR="00B960D8" w:rsidRDefault="00B960D8" w:rsidP="00B960D8">
      <w:pPr>
        <w:jc w:val="center"/>
      </w:pPr>
    </w:p>
    <w:p w:rsidR="00B960D8" w:rsidRDefault="00B960D8" w:rsidP="00B960D8">
      <w:pPr>
        <w:jc w:val="center"/>
      </w:pPr>
    </w:p>
    <w:p w:rsidR="00B960D8" w:rsidRDefault="00B960D8" w:rsidP="00B960D8">
      <w:pPr>
        <w:jc w:val="center"/>
      </w:pPr>
    </w:p>
    <w:p w:rsidR="00B960D8" w:rsidRDefault="00B960D8" w:rsidP="00B960D8">
      <w:pPr>
        <w:jc w:val="center"/>
      </w:pPr>
    </w:p>
    <w:p w:rsidR="00B960D8" w:rsidRDefault="00B960D8" w:rsidP="00B960D8">
      <w:pPr>
        <w:jc w:val="center"/>
      </w:pPr>
    </w:p>
    <w:p w:rsidR="00B960D8" w:rsidRDefault="00B960D8" w:rsidP="00B960D8">
      <w:pPr>
        <w:jc w:val="center"/>
      </w:pPr>
    </w:p>
    <w:p w:rsidR="00E930CD" w:rsidRDefault="00B960D8" w:rsidP="00701C58">
      <w:pPr>
        <w:jc w:val="center"/>
        <w:rPr>
          <w:rFonts w:cs="Arial"/>
          <w:b/>
        </w:rPr>
      </w:pPr>
      <w:r>
        <w:br w:type="page"/>
      </w:r>
      <w:r w:rsidR="00E930CD" w:rsidRPr="008E20E3">
        <w:rPr>
          <w:rFonts w:cs="Arial"/>
          <w:b/>
        </w:rPr>
        <w:lastRenderedPageBreak/>
        <w:t>Table of Contents</w:t>
      </w:r>
    </w:p>
    <w:p w:rsidR="00A87B16" w:rsidRDefault="00A87B16" w:rsidP="00A87B16">
      <w:pPr>
        <w:rPr>
          <w:rFonts w:cs="Arial"/>
          <w:b/>
        </w:rPr>
      </w:pPr>
    </w:p>
    <w:p w:rsidR="00A87B16" w:rsidRPr="008E20E3" w:rsidRDefault="00A87B16" w:rsidP="00A87B16">
      <w:pPr>
        <w:rPr>
          <w:rFonts w:cs="Arial"/>
          <w:b/>
        </w:rPr>
      </w:pPr>
    </w:p>
    <w:p w:rsidR="00F56F54" w:rsidRDefault="00C74E5F">
      <w:pPr>
        <w:pStyle w:val="TOC1"/>
        <w:rPr>
          <w:rFonts w:asciiTheme="minorHAnsi" w:eastAsiaTheme="minorEastAsia" w:hAnsiTheme="minorHAnsi" w:cstheme="minorBidi"/>
          <w:noProof/>
          <w:sz w:val="22"/>
          <w:szCs w:val="22"/>
        </w:rPr>
      </w:pPr>
      <w:r w:rsidRPr="00C74E5F">
        <w:rPr>
          <w:rFonts w:cs="Arial"/>
        </w:rPr>
        <w:fldChar w:fldCharType="begin"/>
      </w:r>
      <w:r w:rsidR="00E143CE" w:rsidRPr="005E0AC3">
        <w:rPr>
          <w:rFonts w:cs="Arial"/>
        </w:rPr>
        <w:instrText xml:space="preserve"> TOC \o "1-3" \h \z \u </w:instrText>
      </w:r>
      <w:r w:rsidRPr="00C74E5F">
        <w:rPr>
          <w:rFonts w:cs="Arial"/>
        </w:rPr>
        <w:fldChar w:fldCharType="separate"/>
      </w:r>
      <w:hyperlink w:anchor="_Toc378092170" w:history="1">
        <w:r w:rsidR="00F56F54" w:rsidRPr="002965A4">
          <w:rPr>
            <w:rStyle w:val="Hyperlink"/>
            <w:rFonts w:cs="Arial"/>
            <w:noProof/>
          </w:rPr>
          <w:t>1.</w:t>
        </w:r>
        <w:r w:rsidR="00F56F54">
          <w:rPr>
            <w:rFonts w:asciiTheme="minorHAnsi" w:eastAsiaTheme="minorEastAsia" w:hAnsiTheme="minorHAnsi" w:cstheme="minorBidi"/>
            <w:noProof/>
            <w:sz w:val="22"/>
            <w:szCs w:val="22"/>
          </w:rPr>
          <w:tab/>
        </w:r>
        <w:r w:rsidR="00F56F54" w:rsidRPr="002965A4">
          <w:rPr>
            <w:rStyle w:val="Hyperlink"/>
            <w:rFonts w:cs="Arial"/>
            <w:noProof/>
          </w:rPr>
          <w:t>Change History</w:t>
        </w:r>
        <w:r w:rsidR="00F56F54">
          <w:rPr>
            <w:noProof/>
            <w:webHidden/>
          </w:rPr>
          <w:tab/>
        </w:r>
        <w:r>
          <w:rPr>
            <w:noProof/>
            <w:webHidden/>
          </w:rPr>
          <w:fldChar w:fldCharType="begin"/>
        </w:r>
        <w:r w:rsidR="00F56F54">
          <w:rPr>
            <w:noProof/>
            <w:webHidden/>
          </w:rPr>
          <w:instrText xml:space="preserve"> PAGEREF _Toc378092170 \h </w:instrText>
        </w:r>
        <w:r>
          <w:rPr>
            <w:noProof/>
            <w:webHidden/>
          </w:rPr>
        </w:r>
        <w:r>
          <w:rPr>
            <w:noProof/>
            <w:webHidden/>
          </w:rPr>
          <w:fldChar w:fldCharType="separate"/>
        </w:r>
        <w:r w:rsidR="00F56F54">
          <w:rPr>
            <w:noProof/>
            <w:webHidden/>
          </w:rPr>
          <w:t>3</w:t>
        </w:r>
        <w:r>
          <w:rPr>
            <w:noProof/>
            <w:webHidden/>
          </w:rPr>
          <w:fldChar w:fldCharType="end"/>
        </w:r>
      </w:hyperlink>
    </w:p>
    <w:p w:rsidR="00F56F54" w:rsidRDefault="00C74E5F">
      <w:pPr>
        <w:pStyle w:val="TOC1"/>
        <w:rPr>
          <w:rFonts w:asciiTheme="minorHAnsi" w:eastAsiaTheme="minorEastAsia" w:hAnsiTheme="minorHAnsi" w:cstheme="minorBidi"/>
          <w:noProof/>
          <w:sz w:val="22"/>
          <w:szCs w:val="22"/>
        </w:rPr>
      </w:pPr>
      <w:hyperlink w:anchor="_Toc378092171" w:history="1">
        <w:r w:rsidR="00F56F54" w:rsidRPr="002965A4">
          <w:rPr>
            <w:rStyle w:val="Hyperlink"/>
            <w:rFonts w:cs="Arial"/>
            <w:noProof/>
          </w:rPr>
          <w:t>2.</w:t>
        </w:r>
        <w:r w:rsidR="00F56F54">
          <w:rPr>
            <w:rFonts w:asciiTheme="minorHAnsi" w:eastAsiaTheme="minorEastAsia" w:hAnsiTheme="minorHAnsi" w:cstheme="minorBidi"/>
            <w:noProof/>
            <w:sz w:val="22"/>
            <w:szCs w:val="22"/>
          </w:rPr>
          <w:tab/>
        </w:r>
        <w:r w:rsidR="00F56F54" w:rsidRPr="002965A4">
          <w:rPr>
            <w:rStyle w:val="Hyperlink"/>
            <w:rFonts w:cs="Arial"/>
            <w:noProof/>
          </w:rPr>
          <w:t>Introduction &amp; Business Goals</w:t>
        </w:r>
        <w:r w:rsidR="00F56F54">
          <w:rPr>
            <w:noProof/>
            <w:webHidden/>
          </w:rPr>
          <w:tab/>
        </w:r>
        <w:r>
          <w:rPr>
            <w:noProof/>
            <w:webHidden/>
          </w:rPr>
          <w:fldChar w:fldCharType="begin"/>
        </w:r>
        <w:r w:rsidR="00F56F54">
          <w:rPr>
            <w:noProof/>
            <w:webHidden/>
          </w:rPr>
          <w:instrText xml:space="preserve"> PAGEREF _Toc378092171 \h </w:instrText>
        </w:r>
        <w:r>
          <w:rPr>
            <w:noProof/>
            <w:webHidden/>
          </w:rPr>
        </w:r>
        <w:r>
          <w:rPr>
            <w:noProof/>
            <w:webHidden/>
          </w:rPr>
          <w:fldChar w:fldCharType="separate"/>
        </w:r>
        <w:r w:rsidR="00F56F54">
          <w:rPr>
            <w:noProof/>
            <w:webHidden/>
          </w:rPr>
          <w:t>4</w:t>
        </w:r>
        <w:r>
          <w:rPr>
            <w:noProof/>
            <w:webHidden/>
          </w:rPr>
          <w:fldChar w:fldCharType="end"/>
        </w:r>
      </w:hyperlink>
    </w:p>
    <w:p w:rsidR="00F56F54" w:rsidRDefault="00C74E5F">
      <w:pPr>
        <w:pStyle w:val="TOC2"/>
        <w:tabs>
          <w:tab w:val="left" w:pos="660"/>
        </w:tabs>
        <w:rPr>
          <w:rFonts w:asciiTheme="minorHAnsi" w:eastAsiaTheme="minorEastAsia" w:hAnsiTheme="minorHAnsi" w:cstheme="minorBidi"/>
          <w:noProof/>
          <w:sz w:val="22"/>
          <w:szCs w:val="22"/>
        </w:rPr>
      </w:pPr>
      <w:hyperlink w:anchor="_Toc378092172" w:history="1">
        <w:r w:rsidR="00F56F54" w:rsidRPr="002965A4">
          <w:rPr>
            <w:rStyle w:val="Hyperlink"/>
            <w:noProof/>
          </w:rPr>
          <w:t>2.1.</w:t>
        </w:r>
        <w:r w:rsidR="00F56F54">
          <w:rPr>
            <w:rFonts w:asciiTheme="minorHAnsi" w:eastAsiaTheme="minorEastAsia" w:hAnsiTheme="minorHAnsi" w:cstheme="minorBidi"/>
            <w:noProof/>
            <w:sz w:val="22"/>
            <w:szCs w:val="22"/>
          </w:rPr>
          <w:tab/>
        </w:r>
        <w:r w:rsidR="00F56F54" w:rsidRPr="002965A4">
          <w:rPr>
            <w:rStyle w:val="Hyperlink"/>
            <w:noProof/>
          </w:rPr>
          <w:t>Intended Audience</w:t>
        </w:r>
        <w:r w:rsidR="00F56F54">
          <w:rPr>
            <w:noProof/>
            <w:webHidden/>
          </w:rPr>
          <w:tab/>
        </w:r>
        <w:r>
          <w:rPr>
            <w:noProof/>
            <w:webHidden/>
          </w:rPr>
          <w:fldChar w:fldCharType="begin"/>
        </w:r>
        <w:r w:rsidR="00F56F54">
          <w:rPr>
            <w:noProof/>
            <w:webHidden/>
          </w:rPr>
          <w:instrText xml:space="preserve"> PAGEREF _Toc378092172 \h </w:instrText>
        </w:r>
        <w:r>
          <w:rPr>
            <w:noProof/>
            <w:webHidden/>
          </w:rPr>
        </w:r>
        <w:r>
          <w:rPr>
            <w:noProof/>
            <w:webHidden/>
          </w:rPr>
          <w:fldChar w:fldCharType="separate"/>
        </w:r>
        <w:r w:rsidR="00F56F54">
          <w:rPr>
            <w:noProof/>
            <w:webHidden/>
          </w:rPr>
          <w:t>4</w:t>
        </w:r>
        <w:r>
          <w:rPr>
            <w:noProof/>
            <w:webHidden/>
          </w:rPr>
          <w:fldChar w:fldCharType="end"/>
        </w:r>
      </w:hyperlink>
    </w:p>
    <w:p w:rsidR="00F56F54" w:rsidRDefault="00C74E5F">
      <w:pPr>
        <w:pStyle w:val="TOC2"/>
        <w:tabs>
          <w:tab w:val="left" w:pos="660"/>
        </w:tabs>
        <w:rPr>
          <w:rFonts w:asciiTheme="minorHAnsi" w:eastAsiaTheme="minorEastAsia" w:hAnsiTheme="minorHAnsi" w:cstheme="minorBidi"/>
          <w:noProof/>
          <w:sz w:val="22"/>
          <w:szCs w:val="22"/>
        </w:rPr>
      </w:pPr>
      <w:hyperlink w:anchor="_Toc378092173" w:history="1">
        <w:r w:rsidR="00F56F54" w:rsidRPr="002965A4">
          <w:rPr>
            <w:rStyle w:val="Hyperlink"/>
            <w:noProof/>
          </w:rPr>
          <w:t>2.2.</w:t>
        </w:r>
        <w:r w:rsidR="00F56F54">
          <w:rPr>
            <w:rFonts w:asciiTheme="minorHAnsi" w:eastAsiaTheme="minorEastAsia" w:hAnsiTheme="minorHAnsi" w:cstheme="minorBidi"/>
            <w:noProof/>
            <w:sz w:val="22"/>
            <w:szCs w:val="22"/>
          </w:rPr>
          <w:tab/>
        </w:r>
        <w:r w:rsidR="00F56F54" w:rsidRPr="002965A4">
          <w:rPr>
            <w:rStyle w:val="Hyperlink"/>
            <w:noProof/>
          </w:rPr>
          <w:t>References</w:t>
        </w:r>
        <w:r w:rsidR="00F56F54">
          <w:rPr>
            <w:noProof/>
            <w:webHidden/>
          </w:rPr>
          <w:tab/>
        </w:r>
        <w:r>
          <w:rPr>
            <w:noProof/>
            <w:webHidden/>
          </w:rPr>
          <w:fldChar w:fldCharType="begin"/>
        </w:r>
        <w:r w:rsidR="00F56F54">
          <w:rPr>
            <w:noProof/>
            <w:webHidden/>
          </w:rPr>
          <w:instrText xml:space="preserve"> PAGEREF _Toc378092173 \h </w:instrText>
        </w:r>
        <w:r>
          <w:rPr>
            <w:noProof/>
            <w:webHidden/>
          </w:rPr>
        </w:r>
        <w:r>
          <w:rPr>
            <w:noProof/>
            <w:webHidden/>
          </w:rPr>
          <w:fldChar w:fldCharType="separate"/>
        </w:r>
        <w:r w:rsidR="00F56F54">
          <w:rPr>
            <w:noProof/>
            <w:webHidden/>
          </w:rPr>
          <w:t>4</w:t>
        </w:r>
        <w:r>
          <w:rPr>
            <w:noProof/>
            <w:webHidden/>
          </w:rPr>
          <w:fldChar w:fldCharType="end"/>
        </w:r>
      </w:hyperlink>
    </w:p>
    <w:p w:rsidR="00F56F54" w:rsidRDefault="00C74E5F">
      <w:pPr>
        <w:pStyle w:val="TOC2"/>
        <w:tabs>
          <w:tab w:val="left" w:pos="660"/>
        </w:tabs>
        <w:rPr>
          <w:rFonts w:asciiTheme="minorHAnsi" w:eastAsiaTheme="minorEastAsia" w:hAnsiTheme="minorHAnsi" w:cstheme="minorBidi"/>
          <w:noProof/>
          <w:sz w:val="22"/>
          <w:szCs w:val="22"/>
        </w:rPr>
      </w:pPr>
      <w:hyperlink w:anchor="_Toc378092174" w:history="1">
        <w:r w:rsidR="00F56F54" w:rsidRPr="002965A4">
          <w:rPr>
            <w:rStyle w:val="Hyperlink"/>
            <w:noProof/>
          </w:rPr>
          <w:t>2.3.</w:t>
        </w:r>
        <w:r w:rsidR="00F56F54">
          <w:rPr>
            <w:rFonts w:asciiTheme="minorHAnsi" w:eastAsiaTheme="minorEastAsia" w:hAnsiTheme="minorHAnsi" w:cstheme="minorBidi"/>
            <w:noProof/>
            <w:sz w:val="22"/>
            <w:szCs w:val="22"/>
          </w:rPr>
          <w:tab/>
        </w:r>
        <w:r w:rsidR="00F56F54" w:rsidRPr="002965A4">
          <w:rPr>
            <w:rStyle w:val="Hyperlink"/>
            <w:noProof/>
          </w:rPr>
          <w:t>Key Stakeholders</w:t>
        </w:r>
        <w:r w:rsidR="00F56F54">
          <w:rPr>
            <w:noProof/>
            <w:webHidden/>
          </w:rPr>
          <w:tab/>
        </w:r>
        <w:r>
          <w:rPr>
            <w:noProof/>
            <w:webHidden/>
          </w:rPr>
          <w:fldChar w:fldCharType="begin"/>
        </w:r>
        <w:r w:rsidR="00F56F54">
          <w:rPr>
            <w:noProof/>
            <w:webHidden/>
          </w:rPr>
          <w:instrText xml:space="preserve"> PAGEREF _Toc378092174 \h </w:instrText>
        </w:r>
        <w:r>
          <w:rPr>
            <w:noProof/>
            <w:webHidden/>
          </w:rPr>
        </w:r>
        <w:r>
          <w:rPr>
            <w:noProof/>
            <w:webHidden/>
          </w:rPr>
          <w:fldChar w:fldCharType="separate"/>
        </w:r>
        <w:r w:rsidR="00F56F54">
          <w:rPr>
            <w:noProof/>
            <w:webHidden/>
          </w:rPr>
          <w:t>4</w:t>
        </w:r>
        <w:r>
          <w:rPr>
            <w:noProof/>
            <w:webHidden/>
          </w:rPr>
          <w:fldChar w:fldCharType="end"/>
        </w:r>
      </w:hyperlink>
    </w:p>
    <w:p w:rsidR="00F56F54" w:rsidRDefault="00C74E5F">
      <w:pPr>
        <w:pStyle w:val="TOC1"/>
        <w:rPr>
          <w:rFonts w:asciiTheme="minorHAnsi" w:eastAsiaTheme="minorEastAsia" w:hAnsiTheme="minorHAnsi" w:cstheme="minorBidi"/>
          <w:noProof/>
          <w:sz w:val="22"/>
          <w:szCs w:val="22"/>
        </w:rPr>
      </w:pPr>
      <w:hyperlink w:anchor="_Toc378092175" w:history="1">
        <w:r w:rsidR="00F56F54" w:rsidRPr="002965A4">
          <w:rPr>
            <w:rStyle w:val="Hyperlink"/>
            <w:rFonts w:cs="Arial"/>
            <w:noProof/>
          </w:rPr>
          <w:t>3.</w:t>
        </w:r>
        <w:r w:rsidR="00F56F54">
          <w:rPr>
            <w:rFonts w:asciiTheme="minorHAnsi" w:eastAsiaTheme="minorEastAsia" w:hAnsiTheme="minorHAnsi" w:cstheme="minorBidi"/>
            <w:noProof/>
            <w:sz w:val="22"/>
            <w:szCs w:val="22"/>
          </w:rPr>
          <w:tab/>
        </w:r>
        <w:r w:rsidR="00F56F54" w:rsidRPr="002965A4">
          <w:rPr>
            <w:rStyle w:val="Hyperlink"/>
            <w:rFonts w:cs="Arial"/>
            <w:noProof/>
          </w:rPr>
          <w:t>Scope Summary</w:t>
        </w:r>
        <w:r w:rsidR="00F56F54">
          <w:rPr>
            <w:noProof/>
            <w:webHidden/>
          </w:rPr>
          <w:tab/>
        </w:r>
        <w:r>
          <w:rPr>
            <w:noProof/>
            <w:webHidden/>
          </w:rPr>
          <w:fldChar w:fldCharType="begin"/>
        </w:r>
        <w:r w:rsidR="00F56F54">
          <w:rPr>
            <w:noProof/>
            <w:webHidden/>
          </w:rPr>
          <w:instrText xml:space="preserve"> PAGEREF _Toc378092175 \h </w:instrText>
        </w:r>
        <w:r>
          <w:rPr>
            <w:noProof/>
            <w:webHidden/>
          </w:rPr>
        </w:r>
        <w:r>
          <w:rPr>
            <w:noProof/>
            <w:webHidden/>
          </w:rPr>
          <w:fldChar w:fldCharType="separate"/>
        </w:r>
        <w:r w:rsidR="00F56F54">
          <w:rPr>
            <w:noProof/>
            <w:webHidden/>
          </w:rPr>
          <w:t>5</w:t>
        </w:r>
        <w:r>
          <w:rPr>
            <w:noProof/>
            <w:webHidden/>
          </w:rPr>
          <w:fldChar w:fldCharType="end"/>
        </w:r>
      </w:hyperlink>
    </w:p>
    <w:p w:rsidR="00F56F54" w:rsidRDefault="00C74E5F">
      <w:pPr>
        <w:pStyle w:val="TOC2"/>
        <w:tabs>
          <w:tab w:val="left" w:pos="660"/>
        </w:tabs>
        <w:rPr>
          <w:rFonts w:asciiTheme="minorHAnsi" w:eastAsiaTheme="minorEastAsia" w:hAnsiTheme="minorHAnsi" w:cstheme="minorBidi"/>
          <w:noProof/>
          <w:sz w:val="22"/>
          <w:szCs w:val="22"/>
        </w:rPr>
      </w:pPr>
      <w:hyperlink w:anchor="_Toc378092176" w:history="1">
        <w:r w:rsidR="00F56F54" w:rsidRPr="002965A4">
          <w:rPr>
            <w:rStyle w:val="Hyperlink"/>
            <w:noProof/>
          </w:rPr>
          <w:t>3.1.</w:t>
        </w:r>
        <w:r w:rsidR="00F56F54">
          <w:rPr>
            <w:rFonts w:asciiTheme="minorHAnsi" w:eastAsiaTheme="minorEastAsia" w:hAnsiTheme="minorHAnsi" w:cstheme="minorBidi"/>
            <w:noProof/>
            <w:sz w:val="22"/>
            <w:szCs w:val="22"/>
          </w:rPr>
          <w:tab/>
        </w:r>
        <w:r w:rsidR="00F56F54" w:rsidRPr="002965A4">
          <w:rPr>
            <w:rStyle w:val="Hyperlink"/>
            <w:noProof/>
          </w:rPr>
          <w:t>In-scope</w:t>
        </w:r>
        <w:r w:rsidR="00F56F54">
          <w:rPr>
            <w:noProof/>
            <w:webHidden/>
          </w:rPr>
          <w:tab/>
        </w:r>
        <w:r>
          <w:rPr>
            <w:noProof/>
            <w:webHidden/>
          </w:rPr>
          <w:fldChar w:fldCharType="begin"/>
        </w:r>
        <w:r w:rsidR="00F56F54">
          <w:rPr>
            <w:noProof/>
            <w:webHidden/>
          </w:rPr>
          <w:instrText xml:space="preserve"> PAGEREF _Toc378092176 \h </w:instrText>
        </w:r>
        <w:r>
          <w:rPr>
            <w:noProof/>
            <w:webHidden/>
          </w:rPr>
        </w:r>
        <w:r>
          <w:rPr>
            <w:noProof/>
            <w:webHidden/>
          </w:rPr>
          <w:fldChar w:fldCharType="separate"/>
        </w:r>
        <w:r w:rsidR="00F56F54">
          <w:rPr>
            <w:noProof/>
            <w:webHidden/>
          </w:rPr>
          <w:t>5</w:t>
        </w:r>
        <w:r>
          <w:rPr>
            <w:noProof/>
            <w:webHidden/>
          </w:rPr>
          <w:fldChar w:fldCharType="end"/>
        </w:r>
      </w:hyperlink>
    </w:p>
    <w:p w:rsidR="00F56F54" w:rsidRDefault="00C74E5F">
      <w:pPr>
        <w:pStyle w:val="TOC2"/>
        <w:tabs>
          <w:tab w:val="left" w:pos="660"/>
        </w:tabs>
        <w:rPr>
          <w:rFonts w:asciiTheme="minorHAnsi" w:eastAsiaTheme="minorEastAsia" w:hAnsiTheme="minorHAnsi" w:cstheme="minorBidi"/>
          <w:noProof/>
          <w:sz w:val="22"/>
          <w:szCs w:val="22"/>
        </w:rPr>
      </w:pPr>
      <w:hyperlink w:anchor="_Toc378092177" w:history="1">
        <w:r w:rsidR="00F56F54" w:rsidRPr="002965A4">
          <w:rPr>
            <w:rStyle w:val="Hyperlink"/>
            <w:noProof/>
          </w:rPr>
          <w:t>3.2.</w:t>
        </w:r>
        <w:r w:rsidR="00F56F54">
          <w:rPr>
            <w:rFonts w:asciiTheme="minorHAnsi" w:eastAsiaTheme="minorEastAsia" w:hAnsiTheme="minorHAnsi" w:cstheme="minorBidi"/>
            <w:noProof/>
            <w:sz w:val="22"/>
            <w:szCs w:val="22"/>
          </w:rPr>
          <w:tab/>
        </w:r>
        <w:r w:rsidR="00F56F54" w:rsidRPr="002965A4">
          <w:rPr>
            <w:rStyle w:val="Hyperlink"/>
            <w:noProof/>
          </w:rPr>
          <w:t>Out of Scope</w:t>
        </w:r>
        <w:r w:rsidR="00F56F54">
          <w:rPr>
            <w:noProof/>
            <w:webHidden/>
          </w:rPr>
          <w:tab/>
        </w:r>
        <w:r>
          <w:rPr>
            <w:noProof/>
            <w:webHidden/>
          </w:rPr>
          <w:fldChar w:fldCharType="begin"/>
        </w:r>
        <w:r w:rsidR="00F56F54">
          <w:rPr>
            <w:noProof/>
            <w:webHidden/>
          </w:rPr>
          <w:instrText xml:space="preserve"> PAGEREF _Toc378092177 \h </w:instrText>
        </w:r>
        <w:r>
          <w:rPr>
            <w:noProof/>
            <w:webHidden/>
          </w:rPr>
        </w:r>
        <w:r>
          <w:rPr>
            <w:noProof/>
            <w:webHidden/>
          </w:rPr>
          <w:fldChar w:fldCharType="separate"/>
        </w:r>
        <w:r w:rsidR="00F56F54">
          <w:rPr>
            <w:noProof/>
            <w:webHidden/>
          </w:rPr>
          <w:t>5</w:t>
        </w:r>
        <w:r>
          <w:rPr>
            <w:noProof/>
            <w:webHidden/>
          </w:rPr>
          <w:fldChar w:fldCharType="end"/>
        </w:r>
      </w:hyperlink>
    </w:p>
    <w:p w:rsidR="00F56F54" w:rsidRDefault="00C74E5F">
      <w:pPr>
        <w:pStyle w:val="TOC1"/>
        <w:rPr>
          <w:rFonts w:asciiTheme="minorHAnsi" w:eastAsiaTheme="minorEastAsia" w:hAnsiTheme="minorHAnsi" w:cstheme="minorBidi"/>
          <w:noProof/>
          <w:sz w:val="22"/>
          <w:szCs w:val="22"/>
        </w:rPr>
      </w:pPr>
      <w:hyperlink w:anchor="_Toc378092178" w:history="1">
        <w:r w:rsidR="00F56F54" w:rsidRPr="002965A4">
          <w:rPr>
            <w:rStyle w:val="Hyperlink"/>
            <w:rFonts w:cs="Arial"/>
            <w:noProof/>
          </w:rPr>
          <w:t>4.</w:t>
        </w:r>
        <w:r w:rsidR="00F56F54">
          <w:rPr>
            <w:rFonts w:asciiTheme="minorHAnsi" w:eastAsiaTheme="minorEastAsia" w:hAnsiTheme="minorHAnsi" w:cstheme="minorBidi"/>
            <w:noProof/>
            <w:sz w:val="22"/>
            <w:szCs w:val="22"/>
          </w:rPr>
          <w:tab/>
        </w:r>
        <w:r w:rsidR="00F56F54" w:rsidRPr="002965A4">
          <w:rPr>
            <w:rStyle w:val="Hyperlink"/>
            <w:rFonts w:cs="Arial"/>
            <w:noProof/>
          </w:rPr>
          <w:t>Constraints and Assumptions</w:t>
        </w:r>
        <w:r w:rsidR="00F56F54">
          <w:rPr>
            <w:noProof/>
            <w:webHidden/>
          </w:rPr>
          <w:tab/>
        </w:r>
        <w:r>
          <w:rPr>
            <w:noProof/>
            <w:webHidden/>
          </w:rPr>
          <w:fldChar w:fldCharType="begin"/>
        </w:r>
        <w:r w:rsidR="00F56F54">
          <w:rPr>
            <w:noProof/>
            <w:webHidden/>
          </w:rPr>
          <w:instrText xml:space="preserve"> PAGEREF _Toc378092178 \h </w:instrText>
        </w:r>
        <w:r>
          <w:rPr>
            <w:noProof/>
            <w:webHidden/>
          </w:rPr>
        </w:r>
        <w:r>
          <w:rPr>
            <w:noProof/>
            <w:webHidden/>
          </w:rPr>
          <w:fldChar w:fldCharType="separate"/>
        </w:r>
        <w:r w:rsidR="00F56F54">
          <w:rPr>
            <w:noProof/>
            <w:webHidden/>
          </w:rPr>
          <w:t>6</w:t>
        </w:r>
        <w:r>
          <w:rPr>
            <w:noProof/>
            <w:webHidden/>
          </w:rPr>
          <w:fldChar w:fldCharType="end"/>
        </w:r>
      </w:hyperlink>
    </w:p>
    <w:p w:rsidR="00F56F54" w:rsidRDefault="00C74E5F">
      <w:pPr>
        <w:pStyle w:val="TOC1"/>
        <w:rPr>
          <w:rFonts w:asciiTheme="minorHAnsi" w:eastAsiaTheme="minorEastAsia" w:hAnsiTheme="minorHAnsi" w:cstheme="minorBidi"/>
          <w:noProof/>
          <w:sz w:val="22"/>
          <w:szCs w:val="22"/>
        </w:rPr>
      </w:pPr>
      <w:hyperlink w:anchor="_Toc378092179" w:history="1">
        <w:r w:rsidR="00F56F54" w:rsidRPr="002965A4">
          <w:rPr>
            <w:rStyle w:val="Hyperlink"/>
            <w:rFonts w:cs="Arial"/>
            <w:noProof/>
          </w:rPr>
          <w:t>5.</w:t>
        </w:r>
        <w:r w:rsidR="00F56F54">
          <w:rPr>
            <w:rFonts w:asciiTheme="minorHAnsi" w:eastAsiaTheme="minorEastAsia" w:hAnsiTheme="minorHAnsi" w:cstheme="minorBidi"/>
            <w:noProof/>
            <w:sz w:val="22"/>
            <w:szCs w:val="22"/>
          </w:rPr>
          <w:tab/>
        </w:r>
        <w:r w:rsidR="00F56F54" w:rsidRPr="002965A4">
          <w:rPr>
            <w:rStyle w:val="Hyperlink"/>
            <w:rFonts w:cs="Arial"/>
            <w:noProof/>
          </w:rPr>
          <w:t>Process Flow - Overall</w:t>
        </w:r>
        <w:r w:rsidR="00F56F54">
          <w:rPr>
            <w:noProof/>
            <w:webHidden/>
          </w:rPr>
          <w:tab/>
        </w:r>
        <w:r>
          <w:rPr>
            <w:noProof/>
            <w:webHidden/>
          </w:rPr>
          <w:fldChar w:fldCharType="begin"/>
        </w:r>
        <w:r w:rsidR="00F56F54">
          <w:rPr>
            <w:noProof/>
            <w:webHidden/>
          </w:rPr>
          <w:instrText xml:space="preserve"> PAGEREF _Toc378092179 \h </w:instrText>
        </w:r>
        <w:r>
          <w:rPr>
            <w:noProof/>
            <w:webHidden/>
          </w:rPr>
        </w:r>
        <w:r>
          <w:rPr>
            <w:noProof/>
            <w:webHidden/>
          </w:rPr>
          <w:fldChar w:fldCharType="separate"/>
        </w:r>
        <w:r w:rsidR="00F56F54">
          <w:rPr>
            <w:noProof/>
            <w:webHidden/>
          </w:rPr>
          <w:t>7</w:t>
        </w:r>
        <w:r>
          <w:rPr>
            <w:noProof/>
            <w:webHidden/>
          </w:rPr>
          <w:fldChar w:fldCharType="end"/>
        </w:r>
      </w:hyperlink>
    </w:p>
    <w:p w:rsidR="00F56F54" w:rsidRDefault="00C74E5F">
      <w:pPr>
        <w:pStyle w:val="TOC2"/>
        <w:tabs>
          <w:tab w:val="left" w:pos="660"/>
        </w:tabs>
        <w:rPr>
          <w:rFonts w:asciiTheme="minorHAnsi" w:eastAsiaTheme="minorEastAsia" w:hAnsiTheme="minorHAnsi" w:cstheme="minorBidi"/>
          <w:noProof/>
          <w:sz w:val="22"/>
          <w:szCs w:val="22"/>
        </w:rPr>
      </w:pPr>
      <w:hyperlink w:anchor="_Toc378092180" w:history="1">
        <w:r w:rsidR="00F56F54" w:rsidRPr="002965A4">
          <w:rPr>
            <w:rStyle w:val="Hyperlink"/>
            <w:noProof/>
          </w:rPr>
          <w:t>5.1.</w:t>
        </w:r>
        <w:r w:rsidR="00F56F54">
          <w:rPr>
            <w:rFonts w:asciiTheme="minorHAnsi" w:eastAsiaTheme="minorEastAsia" w:hAnsiTheme="minorHAnsi" w:cstheme="minorBidi"/>
            <w:noProof/>
            <w:sz w:val="22"/>
            <w:szCs w:val="22"/>
          </w:rPr>
          <w:tab/>
        </w:r>
        <w:r w:rsidR="00F56F54" w:rsidRPr="002965A4">
          <w:rPr>
            <w:rStyle w:val="Hyperlink"/>
            <w:noProof/>
          </w:rPr>
          <w:t>App Interface Diagram</w:t>
        </w:r>
        <w:r w:rsidR="00F56F54">
          <w:rPr>
            <w:noProof/>
            <w:webHidden/>
          </w:rPr>
          <w:tab/>
        </w:r>
        <w:r>
          <w:rPr>
            <w:noProof/>
            <w:webHidden/>
          </w:rPr>
          <w:fldChar w:fldCharType="begin"/>
        </w:r>
        <w:r w:rsidR="00F56F54">
          <w:rPr>
            <w:noProof/>
            <w:webHidden/>
          </w:rPr>
          <w:instrText xml:space="preserve"> PAGEREF _Toc378092180 \h </w:instrText>
        </w:r>
        <w:r>
          <w:rPr>
            <w:noProof/>
            <w:webHidden/>
          </w:rPr>
        </w:r>
        <w:r>
          <w:rPr>
            <w:noProof/>
            <w:webHidden/>
          </w:rPr>
          <w:fldChar w:fldCharType="separate"/>
        </w:r>
        <w:r w:rsidR="00F56F54">
          <w:rPr>
            <w:noProof/>
            <w:webHidden/>
          </w:rPr>
          <w:t>7</w:t>
        </w:r>
        <w:r>
          <w:rPr>
            <w:noProof/>
            <w:webHidden/>
          </w:rPr>
          <w:fldChar w:fldCharType="end"/>
        </w:r>
      </w:hyperlink>
    </w:p>
    <w:p w:rsidR="00F56F54" w:rsidRDefault="00C74E5F">
      <w:pPr>
        <w:pStyle w:val="TOC2"/>
        <w:tabs>
          <w:tab w:val="left" w:pos="660"/>
        </w:tabs>
        <w:rPr>
          <w:rFonts w:asciiTheme="minorHAnsi" w:eastAsiaTheme="minorEastAsia" w:hAnsiTheme="minorHAnsi" w:cstheme="minorBidi"/>
          <w:noProof/>
          <w:sz w:val="22"/>
          <w:szCs w:val="22"/>
        </w:rPr>
      </w:pPr>
      <w:hyperlink w:anchor="_Toc378092181" w:history="1">
        <w:r w:rsidR="00F56F54" w:rsidRPr="002965A4">
          <w:rPr>
            <w:rStyle w:val="Hyperlink"/>
            <w:noProof/>
          </w:rPr>
          <w:t>5.2.</w:t>
        </w:r>
        <w:r w:rsidR="00F56F54">
          <w:rPr>
            <w:rFonts w:asciiTheme="minorHAnsi" w:eastAsiaTheme="minorEastAsia" w:hAnsiTheme="minorHAnsi" w:cstheme="minorBidi"/>
            <w:noProof/>
            <w:sz w:val="22"/>
            <w:szCs w:val="22"/>
          </w:rPr>
          <w:tab/>
        </w:r>
        <w:r w:rsidR="00F56F54" w:rsidRPr="002965A4">
          <w:rPr>
            <w:rStyle w:val="Hyperlink"/>
            <w:noProof/>
          </w:rPr>
          <w:t>App Functional Flow</w:t>
        </w:r>
        <w:r w:rsidR="00F56F54">
          <w:rPr>
            <w:noProof/>
            <w:webHidden/>
          </w:rPr>
          <w:tab/>
        </w:r>
        <w:r>
          <w:rPr>
            <w:noProof/>
            <w:webHidden/>
          </w:rPr>
          <w:fldChar w:fldCharType="begin"/>
        </w:r>
        <w:r w:rsidR="00F56F54">
          <w:rPr>
            <w:noProof/>
            <w:webHidden/>
          </w:rPr>
          <w:instrText xml:space="preserve"> PAGEREF _Toc378092181 \h </w:instrText>
        </w:r>
        <w:r>
          <w:rPr>
            <w:noProof/>
            <w:webHidden/>
          </w:rPr>
        </w:r>
        <w:r>
          <w:rPr>
            <w:noProof/>
            <w:webHidden/>
          </w:rPr>
          <w:fldChar w:fldCharType="separate"/>
        </w:r>
        <w:r w:rsidR="00F56F54">
          <w:rPr>
            <w:noProof/>
            <w:webHidden/>
          </w:rPr>
          <w:t>7</w:t>
        </w:r>
        <w:r>
          <w:rPr>
            <w:noProof/>
            <w:webHidden/>
          </w:rPr>
          <w:fldChar w:fldCharType="end"/>
        </w:r>
      </w:hyperlink>
    </w:p>
    <w:p w:rsidR="00F56F54" w:rsidRDefault="00C74E5F">
      <w:pPr>
        <w:pStyle w:val="TOC2"/>
        <w:tabs>
          <w:tab w:val="left" w:pos="660"/>
        </w:tabs>
        <w:rPr>
          <w:rFonts w:asciiTheme="minorHAnsi" w:eastAsiaTheme="minorEastAsia" w:hAnsiTheme="minorHAnsi" w:cstheme="minorBidi"/>
          <w:noProof/>
          <w:sz w:val="22"/>
          <w:szCs w:val="22"/>
        </w:rPr>
      </w:pPr>
      <w:hyperlink w:anchor="_Toc378092182" w:history="1">
        <w:r w:rsidR="00F56F54" w:rsidRPr="002965A4">
          <w:rPr>
            <w:rStyle w:val="Hyperlink"/>
            <w:noProof/>
          </w:rPr>
          <w:t>5.3.</w:t>
        </w:r>
        <w:r w:rsidR="00F56F54">
          <w:rPr>
            <w:rFonts w:asciiTheme="minorHAnsi" w:eastAsiaTheme="minorEastAsia" w:hAnsiTheme="minorHAnsi" w:cstheme="minorBidi"/>
            <w:noProof/>
            <w:sz w:val="22"/>
            <w:szCs w:val="22"/>
          </w:rPr>
          <w:tab/>
        </w:r>
        <w:r w:rsidR="00F56F54" w:rsidRPr="002965A4">
          <w:rPr>
            <w:rStyle w:val="Hyperlink"/>
            <w:noProof/>
          </w:rPr>
          <w:t>App UI</w:t>
        </w:r>
        <w:r w:rsidR="00F56F54">
          <w:rPr>
            <w:noProof/>
            <w:webHidden/>
          </w:rPr>
          <w:tab/>
        </w:r>
        <w:r>
          <w:rPr>
            <w:noProof/>
            <w:webHidden/>
          </w:rPr>
          <w:fldChar w:fldCharType="begin"/>
        </w:r>
        <w:r w:rsidR="00F56F54">
          <w:rPr>
            <w:noProof/>
            <w:webHidden/>
          </w:rPr>
          <w:instrText xml:space="preserve"> PAGEREF _Toc378092182 \h </w:instrText>
        </w:r>
        <w:r>
          <w:rPr>
            <w:noProof/>
            <w:webHidden/>
          </w:rPr>
        </w:r>
        <w:r>
          <w:rPr>
            <w:noProof/>
            <w:webHidden/>
          </w:rPr>
          <w:fldChar w:fldCharType="separate"/>
        </w:r>
        <w:r w:rsidR="00F56F54">
          <w:rPr>
            <w:noProof/>
            <w:webHidden/>
          </w:rPr>
          <w:t>8</w:t>
        </w:r>
        <w:r>
          <w:rPr>
            <w:noProof/>
            <w:webHidden/>
          </w:rPr>
          <w:fldChar w:fldCharType="end"/>
        </w:r>
      </w:hyperlink>
    </w:p>
    <w:p w:rsidR="00F56F54" w:rsidRDefault="00C74E5F">
      <w:pPr>
        <w:pStyle w:val="TOC1"/>
        <w:rPr>
          <w:rFonts w:asciiTheme="minorHAnsi" w:eastAsiaTheme="minorEastAsia" w:hAnsiTheme="minorHAnsi" w:cstheme="minorBidi"/>
          <w:noProof/>
          <w:sz w:val="22"/>
          <w:szCs w:val="22"/>
        </w:rPr>
      </w:pPr>
      <w:hyperlink w:anchor="_Toc378092183" w:history="1">
        <w:r w:rsidR="00F56F54" w:rsidRPr="002965A4">
          <w:rPr>
            <w:rStyle w:val="Hyperlink"/>
            <w:rFonts w:cs="Arial"/>
            <w:noProof/>
          </w:rPr>
          <w:t>6.</w:t>
        </w:r>
        <w:r w:rsidR="00F56F54">
          <w:rPr>
            <w:rFonts w:asciiTheme="minorHAnsi" w:eastAsiaTheme="minorEastAsia" w:hAnsiTheme="minorHAnsi" w:cstheme="minorBidi"/>
            <w:noProof/>
            <w:sz w:val="22"/>
            <w:szCs w:val="22"/>
          </w:rPr>
          <w:tab/>
        </w:r>
        <w:r w:rsidR="00F56F54" w:rsidRPr="002965A4">
          <w:rPr>
            <w:rStyle w:val="Hyperlink"/>
            <w:rFonts w:cs="Arial"/>
            <w:noProof/>
          </w:rPr>
          <w:t>Business Requirements</w:t>
        </w:r>
        <w:r w:rsidR="00F56F54">
          <w:rPr>
            <w:noProof/>
            <w:webHidden/>
          </w:rPr>
          <w:tab/>
        </w:r>
        <w:r>
          <w:rPr>
            <w:noProof/>
            <w:webHidden/>
          </w:rPr>
          <w:fldChar w:fldCharType="begin"/>
        </w:r>
        <w:r w:rsidR="00F56F54">
          <w:rPr>
            <w:noProof/>
            <w:webHidden/>
          </w:rPr>
          <w:instrText xml:space="preserve"> PAGEREF _Toc378092183 \h </w:instrText>
        </w:r>
        <w:r>
          <w:rPr>
            <w:noProof/>
            <w:webHidden/>
          </w:rPr>
        </w:r>
        <w:r>
          <w:rPr>
            <w:noProof/>
            <w:webHidden/>
          </w:rPr>
          <w:fldChar w:fldCharType="separate"/>
        </w:r>
        <w:r w:rsidR="00F56F54">
          <w:rPr>
            <w:noProof/>
            <w:webHidden/>
          </w:rPr>
          <w:t>12</w:t>
        </w:r>
        <w:r>
          <w:rPr>
            <w:noProof/>
            <w:webHidden/>
          </w:rPr>
          <w:fldChar w:fldCharType="end"/>
        </w:r>
      </w:hyperlink>
    </w:p>
    <w:p w:rsidR="00F56F54" w:rsidRDefault="00C74E5F">
      <w:pPr>
        <w:pStyle w:val="TOC2"/>
        <w:tabs>
          <w:tab w:val="left" w:pos="660"/>
        </w:tabs>
        <w:rPr>
          <w:rFonts w:asciiTheme="minorHAnsi" w:eastAsiaTheme="minorEastAsia" w:hAnsiTheme="minorHAnsi" w:cstheme="minorBidi"/>
          <w:noProof/>
          <w:sz w:val="22"/>
          <w:szCs w:val="22"/>
        </w:rPr>
      </w:pPr>
      <w:hyperlink w:anchor="_Toc378092184" w:history="1">
        <w:r w:rsidR="00F56F54" w:rsidRPr="002965A4">
          <w:rPr>
            <w:rStyle w:val="Hyperlink"/>
            <w:noProof/>
          </w:rPr>
          <w:t>6.1.</w:t>
        </w:r>
        <w:r w:rsidR="00F56F54">
          <w:rPr>
            <w:rFonts w:asciiTheme="minorHAnsi" w:eastAsiaTheme="minorEastAsia" w:hAnsiTheme="minorHAnsi" w:cstheme="minorBidi"/>
            <w:noProof/>
            <w:sz w:val="22"/>
            <w:szCs w:val="22"/>
          </w:rPr>
          <w:tab/>
        </w:r>
        <w:r w:rsidR="00F56F54" w:rsidRPr="002965A4">
          <w:rPr>
            <w:rStyle w:val="Hyperlink"/>
            <w:noProof/>
          </w:rPr>
          <w:t>Problem Description</w:t>
        </w:r>
        <w:r w:rsidR="00F56F54">
          <w:rPr>
            <w:noProof/>
            <w:webHidden/>
          </w:rPr>
          <w:tab/>
        </w:r>
        <w:r>
          <w:rPr>
            <w:noProof/>
            <w:webHidden/>
          </w:rPr>
          <w:fldChar w:fldCharType="begin"/>
        </w:r>
        <w:r w:rsidR="00F56F54">
          <w:rPr>
            <w:noProof/>
            <w:webHidden/>
          </w:rPr>
          <w:instrText xml:space="preserve"> PAGEREF _Toc378092184 \h </w:instrText>
        </w:r>
        <w:r>
          <w:rPr>
            <w:noProof/>
            <w:webHidden/>
          </w:rPr>
        </w:r>
        <w:r>
          <w:rPr>
            <w:noProof/>
            <w:webHidden/>
          </w:rPr>
          <w:fldChar w:fldCharType="separate"/>
        </w:r>
        <w:r w:rsidR="00F56F54">
          <w:rPr>
            <w:noProof/>
            <w:webHidden/>
          </w:rPr>
          <w:t>12</w:t>
        </w:r>
        <w:r>
          <w:rPr>
            <w:noProof/>
            <w:webHidden/>
          </w:rPr>
          <w:fldChar w:fldCharType="end"/>
        </w:r>
      </w:hyperlink>
    </w:p>
    <w:p w:rsidR="00F56F54" w:rsidRDefault="00C74E5F">
      <w:pPr>
        <w:pStyle w:val="TOC2"/>
        <w:tabs>
          <w:tab w:val="left" w:pos="660"/>
        </w:tabs>
        <w:rPr>
          <w:rFonts w:asciiTheme="minorHAnsi" w:eastAsiaTheme="minorEastAsia" w:hAnsiTheme="minorHAnsi" w:cstheme="minorBidi"/>
          <w:noProof/>
          <w:sz w:val="22"/>
          <w:szCs w:val="22"/>
        </w:rPr>
      </w:pPr>
      <w:hyperlink w:anchor="_Toc378092185" w:history="1">
        <w:r w:rsidR="00F56F54" w:rsidRPr="002965A4">
          <w:rPr>
            <w:rStyle w:val="Hyperlink"/>
            <w:noProof/>
          </w:rPr>
          <w:t>6.2.</w:t>
        </w:r>
        <w:r w:rsidR="00F56F54">
          <w:rPr>
            <w:rFonts w:asciiTheme="minorHAnsi" w:eastAsiaTheme="minorEastAsia" w:hAnsiTheme="minorHAnsi" w:cstheme="minorBidi"/>
            <w:noProof/>
            <w:sz w:val="22"/>
            <w:szCs w:val="22"/>
          </w:rPr>
          <w:tab/>
        </w:r>
        <w:r w:rsidR="00F56F54" w:rsidRPr="002965A4">
          <w:rPr>
            <w:rStyle w:val="Hyperlink"/>
            <w:noProof/>
          </w:rPr>
          <w:t>Solution Description</w:t>
        </w:r>
        <w:r w:rsidR="00F56F54">
          <w:rPr>
            <w:noProof/>
            <w:webHidden/>
          </w:rPr>
          <w:tab/>
        </w:r>
        <w:r>
          <w:rPr>
            <w:noProof/>
            <w:webHidden/>
          </w:rPr>
          <w:fldChar w:fldCharType="begin"/>
        </w:r>
        <w:r w:rsidR="00F56F54">
          <w:rPr>
            <w:noProof/>
            <w:webHidden/>
          </w:rPr>
          <w:instrText xml:space="preserve"> PAGEREF _Toc378092185 \h </w:instrText>
        </w:r>
        <w:r>
          <w:rPr>
            <w:noProof/>
            <w:webHidden/>
          </w:rPr>
        </w:r>
        <w:r>
          <w:rPr>
            <w:noProof/>
            <w:webHidden/>
          </w:rPr>
          <w:fldChar w:fldCharType="separate"/>
        </w:r>
        <w:r w:rsidR="00F56F54">
          <w:rPr>
            <w:noProof/>
            <w:webHidden/>
          </w:rPr>
          <w:t>12</w:t>
        </w:r>
        <w:r>
          <w:rPr>
            <w:noProof/>
            <w:webHidden/>
          </w:rPr>
          <w:fldChar w:fldCharType="end"/>
        </w:r>
      </w:hyperlink>
    </w:p>
    <w:p w:rsidR="00F56F54" w:rsidRDefault="00C74E5F">
      <w:pPr>
        <w:pStyle w:val="TOC2"/>
        <w:tabs>
          <w:tab w:val="left" w:pos="660"/>
        </w:tabs>
        <w:rPr>
          <w:rFonts w:asciiTheme="minorHAnsi" w:eastAsiaTheme="minorEastAsia" w:hAnsiTheme="minorHAnsi" w:cstheme="minorBidi"/>
          <w:noProof/>
          <w:sz w:val="22"/>
          <w:szCs w:val="22"/>
        </w:rPr>
      </w:pPr>
      <w:hyperlink w:anchor="_Toc378092186" w:history="1">
        <w:r w:rsidR="00F56F54" w:rsidRPr="002965A4">
          <w:rPr>
            <w:rStyle w:val="Hyperlink"/>
            <w:noProof/>
          </w:rPr>
          <w:t>6.3.</w:t>
        </w:r>
        <w:r w:rsidR="00F56F54">
          <w:rPr>
            <w:rFonts w:asciiTheme="minorHAnsi" w:eastAsiaTheme="minorEastAsia" w:hAnsiTheme="minorHAnsi" w:cstheme="minorBidi"/>
            <w:noProof/>
            <w:sz w:val="22"/>
            <w:szCs w:val="22"/>
          </w:rPr>
          <w:tab/>
        </w:r>
        <w:r w:rsidR="00F56F54" w:rsidRPr="002965A4">
          <w:rPr>
            <w:rStyle w:val="Hyperlink"/>
            <w:noProof/>
          </w:rPr>
          <w:t>High Level Functionality of App</w:t>
        </w:r>
        <w:r w:rsidR="00F56F54">
          <w:rPr>
            <w:noProof/>
            <w:webHidden/>
          </w:rPr>
          <w:tab/>
        </w:r>
        <w:r>
          <w:rPr>
            <w:noProof/>
            <w:webHidden/>
          </w:rPr>
          <w:fldChar w:fldCharType="begin"/>
        </w:r>
        <w:r w:rsidR="00F56F54">
          <w:rPr>
            <w:noProof/>
            <w:webHidden/>
          </w:rPr>
          <w:instrText xml:space="preserve"> PAGEREF _Toc378092186 \h </w:instrText>
        </w:r>
        <w:r>
          <w:rPr>
            <w:noProof/>
            <w:webHidden/>
          </w:rPr>
        </w:r>
        <w:r>
          <w:rPr>
            <w:noProof/>
            <w:webHidden/>
          </w:rPr>
          <w:fldChar w:fldCharType="separate"/>
        </w:r>
        <w:r w:rsidR="00F56F54">
          <w:rPr>
            <w:noProof/>
            <w:webHidden/>
          </w:rPr>
          <w:t>12</w:t>
        </w:r>
        <w:r>
          <w:rPr>
            <w:noProof/>
            <w:webHidden/>
          </w:rPr>
          <w:fldChar w:fldCharType="end"/>
        </w:r>
      </w:hyperlink>
    </w:p>
    <w:p w:rsidR="00F56F54" w:rsidRDefault="00C74E5F">
      <w:pPr>
        <w:pStyle w:val="TOC2"/>
        <w:tabs>
          <w:tab w:val="left" w:pos="660"/>
        </w:tabs>
        <w:rPr>
          <w:rFonts w:asciiTheme="minorHAnsi" w:eastAsiaTheme="minorEastAsia" w:hAnsiTheme="minorHAnsi" w:cstheme="minorBidi"/>
          <w:noProof/>
          <w:sz w:val="22"/>
          <w:szCs w:val="22"/>
        </w:rPr>
      </w:pPr>
      <w:hyperlink w:anchor="_Toc378092187" w:history="1">
        <w:r w:rsidR="00F56F54" w:rsidRPr="002965A4">
          <w:rPr>
            <w:rStyle w:val="Hyperlink"/>
            <w:noProof/>
          </w:rPr>
          <w:t>6.4.</w:t>
        </w:r>
        <w:r w:rsidR="00F56F54">
          <w:rPr>
            <w:rFonts w:asciiTheme="minorHAnsi" w:eastAsiaTheme="minorEastAsia" w:hAnsiTheme="minorHAnsi" w:cstheme="minorBidi"/>
            <w:noProof/>
            <w:sz w:val="22"/>
            <w:szCs w:val="22"/>
          </w:rPr>
          <w:tab/>
        </w:r>
        <w:r w:rsidR="00F56F54" w:rsidRPr="002965A4">
          <w:rPr>
            <w:rStyle w:val="Hyperlink"/>
            <w:noProof/>
          </w:rPr>
          <w:t>User Management</w:t>
        </w:r>
        <w:r w:rsidR="00F56F54">
          <w:rPr>
            <w:noProof/>
            <w:webHidden/>
          </w:rPr>
          <w:tab/>
        </w:r>
        <w:r>
          <w:rPr>
            <w:noProof/>
            <w:webHidden/>
          </w:rPr>
          <w:fldChar w:fldCharType="begin"/>
        </w:r>
        <w:r w:rsidR="00F56F54">
          <w:rPr>
            <w:noProof/>
            <w:webHidden/>
          </w:rPr>
          <w:instrText xml:space="preserve"> PAGEREF _Toc378092187 \h </w:instrText>
        </w:r>
        <w:r>
          <w:rPr>
            <w:noProof/>
            <w:webHidden/>
          </w:rPr>
        </w:r>
        <w:r>
          <w:rPr>
            <w:noProof/>
            <w:webHidden/>
          </w:rPr>
          <w:fldChar w:fldCharType="separate"/>
        </w:r>
        <w:r w:rsidR="00F56F54">
          <w:rPr>
            <w:noProof/>
            <w:webHidden/>
          </w:rPr>
          <w:t>14</w:t>
        </w:r>
        <w:r>
          <w:rPr>
            <w:noProof/>
            <w:webHidden/>
          </w:rPr>
          <w:fldChar w:fldCharType="end"/>
        </w:r>
      </w:hyperlink>
    </w:p>
    <w:p w:rsidR="00F56F54" w:rsidRDefault="00C74E5F">
      <w:pPr>
        <w:pStyle w:val="TOC2"/>
        <w:tabs>
          <w:tab w:val="left" w:pos="660"/>
        </w:tabs>
        <w:rPr>
          <w:rFonts w:asciiTheme="minorHAnsi" w:eastAsiaTheme="minorEastAsia" w:hAnsiTheme="minorHAnsi" w:cstheme="minorBidi"/>
          <w:noProof/>
          <w:sz w:val="22"/>
          <w:szCs w:val="22"/>
        </w:rPr>
      </w:pPr>
      <w:hyperlink w:anchor="_Toc378092188" w:history="1">
        <w:r w:rsidR="00F56F54" w:rsidRPr="002965A4">
          <w:rPr>
            <w:rStyle w:val="Hyperlink"/>
            <w:noProof/>
          </w:rPr>
          <w:t>6.5.</w:t>
        </w:r>
        <w:r w:rsidR="00F56F54">
          <w:rPr>
            <w:rFonts w:asciiTheme="minorHAnsi" w:eastAsiaTheme="minorEastAsia" w:hAnsiTheme="minorHAnsi" w:cstheme="minorBidi"/>
            <w:noProof/>
            <w:sz w:val="22"/>
            <w:szCs w:val="22"/>
          </w:rPr>
          <w:tab/>
        </w:r>
        <w:r w:rsidR="00F56F54" w:rsidRPr="002965A4">
          <w:rPr>
            <w:rStyle w:val="Hyperlink"/>
            <w:noProof/>
          </w:rPr>
          <w:t>Database / Server Functionality</w:t>
        </w:r>
        <w:r w:rsidR="00F56F54">
          <w:rPr>
            <w:noProof/>
            <w:webHidden/>
          </w:rPr>
          <w:tab/>
        </w:r>
        <w:r>
          <w:rPr>
            <w:noProof/>
            <w:webHidden/>
          </w:rPr>
          <w:fldChar w:fldCharType="begin"/>
        </w:r>
        <w:r w:rsidR="00F56F54">
          <w:rPr>
            <w:noProof/>
            <w:webHidden/>
          </w:rPr>
          <w:instrText xml:space="preserve"> PAGEREF _Toc378092188 \h </w:instrText>
        </w:r>
        <w:r>
          <w:rPr>
            <w:noProof/>
            <w:webHidden/>
          </w:rPr>
        </w:r>
        <w:r>
          <w:rPr>
            <w:noProof/>
            <w:webHidden/>
          </w:rPr>
          <w:fldChar w:fldCharType="separate"/>
        </w:r>
        <w:r w:rsidR="00F56F54">
          <w:rPr>
            <w:noProof/>
            <w:webHidden/>
          </w:rPr>
          <w:t>14</w:t>
        </w:r>
        <w:r>
          <w:rPr>
            <w:noProof/>
            <w:webHidden/>
          </w:rPr>
          <w:fldChar w:fldCharType="end"/>
        </w:r>
      </w:hyperlink>
    </w:p>
    <w:p w:rsidR="00F56F54" w:rsidRDefault="00C74E5F">
      <w:pPr>
        <w:pStyle w:val="TOC2"/>
        <w:tabs>
          <w:tab w:val="left" w:pos="660"/>
        </w:tabs>
        <w:rPr>
          <w:rFonts w:asciiTheme="minorHAnsi" w:eastAsiaTheme="minorEastAsia" w:hAnsiTheme="minorHAnsi" w:cstheme="minorBidi"/>
          <w:noProof/>
          <w:sz w:val="22"/>
          <w:szCs w:val="22"/>
        </w:rPr>
      </w:pPr>
      <w:hyperlink w:anchor="_Toc378092189" w:history="1">
        <w:r w:rsidR="00F56F54" w:rsidRPr="002965A4">
          <w:rPr>
            <w:rStyle w:val="Hyperlink"/>
            <w:noProof/>
          </w:rPr>
          <w:t>6.6.</w:t>
        </w:r>
        <w:r w:rsidR="00F56F54">
          <w:rPr>
            <w:rFonts w:asciiTheme="minorHAnsi" w:eastAsiaTheme="minorEastAsia" w:hAnsiTheme="minorHAnsi" w:cstheme="minorBidi"/>
            <w:noProof/>
            <w:sz w:val="22"/>
            <w:szCs w:val="22"/>
          </w:rPr>
          <w:tab/>
        </w:r>
        <w:r w:rsidR="00F56F54" w:rsidRPr="002965A4">
          <w:rPr>
            <w:rStyle w:val="Hyperlink"/>
            <w:noProof/>
          </w:rPr>
          <w:t>Business Rules &amp; Opportunities</w:t>
        </w:r>
        <w:r w:rsidR="00F56F54">
          <w:rPr>
            <w:noProof/>
            <w:webHidden/>
          </w:rPr>
          <w:tab/>
        </w:r>
        <w:r>
          <w:rPr>
            <w:noProof/>
            <w:webHidden/>
          </w:rPr>
          <w:fldChar w:fldCharType="begin"/>
        </w:r>
        <w:r w:rsidR="00F56F54">
          <w:rPr>
            <w:noProof/>
            <w:webHidden/>
          </w:rPr>
          <w:instrText xml:space="preserve"> PAGEREF _Toc378092189 \h </w:instrText>
        </w:r>
        <w:r>
          <w:rPr>
            <w:noProof/>
            <w:webHidden/>
          </w:rPr>
        </w:r>
        <w:r>
          <w:rPr>
            <w:noProof/>
            <w:webHidden/>
          </w:rPr>
          <w:fldChar w:fldCharType="separate"/>
        </w:r>
        <w:r w:rsidR="00F56F54">
          <w:rPr>
            <w:noProof/>
            <w:webHidden/>
          </w:rPr>
          <w:t>16</w:t>
        </w:r>
        <w:r>
          <w:rPr>
            <w:noProof/>
            <w:webHidden/>
          </w:rPr>
          <w:fldChar w:fldCharType="end"/>
        </w:r>
      </w:hyperlink>
    </w:p>
    <w:p w:rsidR="00F56F54" w:rsidRDefault="00C74E5F">
      <w:pPr>
        <w:pStyle w:val="TOC2"/>
        <w:tabs>
          <w:tab w:val="left" w:pos="660"/>
        </w:tabs>
        <w:rPr>
          <w:rFonts w:asciiTheme="minorHAnsi" w:eastAsiaTheme="minorEastAsia" w:hAnsiTheme="minorHAnsi" w:cstheme="minorBidi"/>
          <w:noProof/>
          <w:sz w:val="22"/>
          <w:szCs w:val="22"/>
        </w:rPr>
      </w:pPr>
      <w:hyperlink w:anchor="_Toc378092190" w:history="1">
        <w:r w:rsidR="00F56F54" w:rsidRPr="002965A4">
          <w:rPr>
            <w:rStyle w:val="Hyperlink"/>
            <w:noProof/>
          </w:rPr>
          <w:t>6.7.</w:t>
        </w:r>
        <w:r w:rsidR="00F56F54">
          <w:rPr>
            <w:rFonts w:asciiTheme="minorHAnsi" w:eastAsiaTheme="minorEastAsia" w:hAnsiTheme="minorHAnsi" w:cstheme="minorBidi"/>
            <w:noProof/>
            <w:sz w:val="22"/>
            <w:szCs w:val="22"/>
          </w:rPr>
          <w:tab/>
        </w:r>
        <w:r w:rsidR="00F56F54" w:rsidRPr="002965A4">
          <w:rPr>
            <w:rStyle w:val="Hyperlink"/>
            <w:noProof/>
          </w:rPr>
          <w:t>Application - Process Flow</w:t>
        </w:r>
        <w:r w:rsidR="00F56F54">
          <w:rPr>
            <w:noProof/>
            <w:webHidden/>
          </w:rPr>
          <w:tab/>
        </w:r>
        <w:r>
          <w:rPr>
            <w:noProof/>
            <w:webHidden/>
          </w:rPr>
          <w:fldChar w:fldCharType="begin"/>
        </w:r>
        <w:r w:rsidR="00F56F54">
          <w:rPr>
            <w:noProof/>
            <w:webHidden/>
          </w:rPr>
          <w:instrText xml:space="preserve"> PAGEREF _Toc378092190 \h </w:instrText>
        </w:r>
        <w:r>
          <w:rPr>
            <w:noProof/>
            <w:webHidden/>
          </w:rPr>
        </w:r>
        <w:r>
          <w:rPr>
            <w:noProof/>
            <w:webHidden/>
          </w:rPr>
          <w:fldChar w:fldCharType="separate"/>
        </w:r>
        <w:r w:rsidR="00F56F54">
          <w:rPr>
            <w:noProof/>
            <w:webHidden/>
          </w:rPr>
          <w:t>17</w:t>
        </w:r>
        <w:r>
          <w:rPr>
            <w:noProof/>
            <w:webHidden/>
          </w:rPr>
          <w:fldChar w:fldCharType="end"/>
        </w:r>
      </w:hyperlink>
    </w:p>
    <w:p w:rsidR="00F56F54" w:rsidRDefault="00C74E5F">
      <w:pPr>
        <w:pStyle w:val="TOC1"/>
        <w:rPr>
          <w:rFonts w:asciiTheme="minorHAnsi" w:eastAsiaTheme="minorEastAsia" w:hAnsiTheme="minorHAnsi" w:cstheme="minorBidi"/>
          <w:noProof/>
          <w:sz w:val="22"/>
          <w:szCs w:val="22"/>
        </w:rPr>
      </w:pPr>
      <w:hyperlink w:anchor="_Toc378092191" w:history="1">
        <w:r w:rsidR="00F56F54" w:rsidRPr="002965A4">
          <w:rPr>
            <w:rStyle w:val="Hyperlink"/>
            <w:rFonts w:cs="Arial"/>
            <w:noProof/>
          </w:rPr>
          <w:t>7.</w:t>
        </w:r>
        <w:r w:rsidR="00F56F54">
          <w:rPr>
            <w:rFonts w:asciiTheme="minorHAnsi" w:eastAsiaTheme="minorEastAsia" w:hAnsiTheme="minorHAnsi" w:cstheme="minorBidi"/>
            <w:noProof/>
            <w:sz w:val="22"/>
            <w:szCs w:val="22"/>
          </w:rPr>
          <w:tab/>
        </w:r>
        <w:r w:rsidR="00F56F54" w:rsidRPr="002965A4">
          <w:rPr>
            <w:rStyle w:val="Hyperlink"/>
            <w:rFonts w:cs="Arial"/>
            <w:noProof/>
          </w:rPr>
          <w:t>Other Functionality</w:t>
        </w:r>
        <w:r w:rsidR="00F56F54">
          <w:rPr>
            <w:noProof/>
            <w:webHidden/>
          </w:rPr>
          <w:tab/>
        </w:r>
        <w:r>
          <w:rPr>
            <w:noProof/>
            <w:webHidden/>
          </w:rPr>
          <w:fldChar w:fldCharType="begin"/>
        </w:r>
        <w:r w:rsidR="00F56F54">
          <w:rPr>
            <w:noProof/>
            <w:webHidden/>
          </w:rPr>
          <w:instrText xml:space="preserve"> PAGEREF _Toc378092191 \h </w:instrText>
        </w:r>
        <w:r>
          <w:rPr>
            <w:noProof/>
            <w:webHidden/>
          </w:rPr>
        </w:r>
        <w:r>
          <w:rPr>
            <w:noProof/>
            <w:webHidden/>
          </w:rPr>
          <w:fldChar w:fldCharType="separate"/>
        </w:r>
        <w:r w:rsidR="00F56F54">
          <w:rPr>
            <w:noProof/>
            <w:webHidden/>
          </w:rPr>
          <w:t>18</w:t>
        </w:r>
        <w:r>
          <w:rPr>
            <w:noProof/>
            <w:webHidden/>
          </w:rPr>
          <w:fldChar w:fldCharType="end"/>
        </w:r>
      </w:hyperlink>
    </w:p>
    <w:p w:rsidR="00F56F54" w:rsidRDefault="00C74E5F">
      <w:pPr>
        <w:pStyle w:val="TOC2"/>
        <w:tabs>
          <w:tab w:val="left" w:pos="660"/>
        </w:tabs>
        <w:rPr>
          <w:rFonts w:asciiTheme="minorHAnsi" w:eastAsiaTheme="minorEastAsia" w:hAnsiTheme="minorHAnsi" w:cstheme="minorBidi"/>
          <w:noProof/>
          <w:sz w:val="22"/>
          <w:szCs w:val="22"/>
        </w:rPr>
      </w:pPr>
      <w:hyperlink w:anchor="_Toc378092192" w:history="1">
        <w:r w:rsidR="00F56F54" w:rsidRPr="002965A4">
          <w:rPr>
            <w:rStyle w:val="Hyperlink"/>
            <w:noProof/>
          </w:rPr>
          <w:t>7.1.</w:t>
        </w:r>
        <w:r w:rsidR="00F56F54">
          <w:rPr>
            <w:rFonts w:asciiTheme="minorHAnsi" w:eastAsiaTheme="minorEastAsia" w:hAnsiTheme="minorHAnsi" w:cstheme="minorBidi"/>
            <w:noProof/>
            <w:sz w:val="22"/>
            <w:szCs w:val="22"/>
          </w:rPr>
          <w:tab/>
        </w:r>
        <w:r w:rsidR="00F56F54" w:rsidRPr="002965A4">
          <w:rPr>
            <w:rStyle w:val="Hyperlink"/>
            <w:noProof/>
          </w:rPr>
          <w:t>Reporting Requirements</w:t>
        </w:r>
        <w:r w:rsidR="00F56F54">
          <w:rPr>
            <w:noProof/>
            <w:webHidden/>
          </w:rPr>
          <w:tab/>
        </w:r>
        <w:r>
          <w:rPr>
            <w:noProof/>
            <w:webHidden/>
          </w:rPr>
          <w:fldChar w:fldCharType="begin"/>
        </w:r>
        <w:r w:rsidR="00F56F54">
          <w:rPr>
            <w:noProof/>
            <w:webHidden/>
          </w:rPr>
          <w:instrText xml:space="preserve"> PAGEREF _Toc378092192 \h </w:instrText>
        </w:r>
        <w:r>
          <w:rPr>
            <w:noProof/>
            <w:webHidden/>
          </w:rPr>
        </w:r>
        <w:r>
          <w:rPr>
            <w:noProof/>
            <w:webHidden/>
          </w:rPr>
          <w:fldChar w:fldCharType="separate"/>
        </w:r>
        <w:r w:rsidR="00F56F54">
          <w:rPr>
            <w:noProof/>
            <w:webHidden/>
          </w:rPr>
          <w:t>18</w:t>
        </w:r>
        <w:r>
          <w:rPr>
            <w:noProof/>
            <w:webHidden/>
          </w:rPr>
          <w:fldChar w:fldCharType="end"/>
        </w:r>
      </w:hyperlink>
    </w:p>
    <w:p w:rsidR="00F56F54" w:rsidRDefault="00C74E5F">
      <w:pPr>
        <w:pStyle w:val="TOC2"/>
        <w:tabs>
          <w:tab w:val="left" w:pos="660"/>
        </w:tabs>
        <w:rPr>
          <w:rFonts w:asciiTheme="minorHAnsi" w:eastAsiaTheme="minorEastAsia" w:hAnsiTheme="minorHAnsi" w:cstheme="minorBidi"/>
          <w:noProof/>
          <w:sz w:val="22"/>
          <w:szCs w:val="22"/>
        </w:rPr>
      </w:pPr>
      <w:hyperlink w:anchor="_Toc378092193" w:history="1">
        <w:r w:rsidR="00F56F54" w:rsidRPr="002965A4">
          <w:rPr>
            <w:rStyle w:val="Hyperlink"/>
            <w:noProof/>
          </w:rPr>
          <w:t>7.2.</w:t>
        </w:r>
        <w:r w:rsidR="00F56F54">
          <w:rPr>
            <w:rFonts w:asciiTheme="minorHAnsi" w:eastAsiaTheme="minorEastAsia" w:hAnsiTheme="minorHAnsi" w:cstheme="minorBidi"/>
            <w:noProof/>
            <w:sz w:val="22"/>
            <w:szCs w:val="22"/>
          </w:rPr>
          <w:tab/>
        </w:r>
        <w:r w:rsidR="00F56F54" w:rsidRPr="002965A4">
          <w:rPr>
            <w:rStyle w:val="Hyperlink"/>
            <w:noProof/>
          </w:rPr>
          <w:t>Admin Requirements</w:t>
        </w:r>
        <w:r w:rsidR="00F56F54">
          <w:rPr>
            <w:noProof/>
            <w:webHidden/>
          </w:rPr>
          <w:tab/>
        </w:r>
        <w:r>
          <w:rPr>
            <w:noProof/>
            <w:webHidden/>
          </w:rPr>
          <w:fldChar w:fldCharType="begin"/>
        </w:r>
        <w:r w:rsidR="00F56F54">
          <w:rPr>
            <w:noProof/>
            <w:webHidden/>
          </w:rPr>
          <w:instrText xml:space="preserve"> PAGEREF _Toc378092193 \h </w:instrText>
        </w:r>
        <w:r>
          <w:rPr>
            <w:noProof/>
            <w:webHidden/>
          </w:rPr>
        </w:r>
        <w:r>
          <w:rPr>
            <w:noProof/>
            <w:webHidden/>
          </w:rPr>
          <w:fldChar w:fldCharType="separate"/>
        </w:r>
        <w:r w:rsidR="00F56F54">
          <w:rPr>
            <w:noProof/>
            <w:webHidden/>
          </w:rPr>
          <w:t>18</w:t>
        </w:r>
        <w:r>
          <w:rPr>
            <w:noProof/>
            <w:webHidden/>
          </w:rPr>
          <w:fldChar w:fldCharType="end"/>
        </w:r>
      </w:hyperlink>
    </w:p>
    <w:p w:rsidR="00F56F54" w:rsidRDefault="00C74E5F">
      <w:pPr>
        <w:pStyle w:val="TOC2"/>
        <w:tabs>
          <w:tab w:val="left" w:pos="660"/>
        </w:tabs>
        <w:rPr>
          <w:rFonts w:asciiTheme="minorHAnsi" w:eastAsiaTheme="minorEastAsia" w:hAnsiTheme="minorHAnsi" w:cstheme="minorBidi"/>
          <w:noProof/>
          <w:sz w:val="22"/>
          <w:szCs w:val="22"/>
        </w:rPr>
      </w:pPr>
      <w:hyperlink w:anchor="_Toc378092194" w:history="1">
        <w:r w:rsidR="00F56F54" w:rsidRPr="002965A4">
          <w:rPr>
            <w:rStyle w:val="Hyperlink"/>
            <w:noProof/>
          </w:rPr>
          <w:t>7.3.</w:t>
        </w:r>
        <w:r w:rsidR="00F56F54">
          <w:rPr>
            <w:rFonts w:asciiTheme="minorHAnsi" w:eastAsiaTheme="minorEastAsia" w:hAnsiTheme="minorHAnsi" w:cstheme="minorBidi"/>
            <w:noProof/>
            <w:sz w:val="22"/>
            <w:szCs w:val="22"/>
          </w:rPr>
          <w:tab/>
        </w:r>
        <w:r w:rsidR="00F56F54" w:rsidRPr="002965A4">
          <w:rPr>
            <w:rStyle w:val="Hyperlink"/>
            <w:noProof/>
          </w:rPr>
          <w:t>Audit Trail</w:t>
        </w:r>
        <w:r w:rsidR="00F56F54">
          <w:rPr>
            <w:noProof/>
            <w:webHidden/>
          </w:rPr>
          <w:tab/>
        </w:r>
        <w:r>
          <w:rPr>
            <w:noProof/>
            <w:webHidden/>
          </w:rPr>
          <w:fldChar w:fldCharType="begin"/>
        </w:r>
        <w:r w:rsidR="00F56F54">
          <w:rPr>
            <w:noProof/>
            <w:webHidden/>
          </w:rPr>
          <w:instrText xml:space="preserve"> PAGEREF _Toc378092194 \h </w:instrText>
        </w:r>
        <w:r>
          <w:rPr>
            <w:noProof/>
            <w:webHidden/>
          </w:rPr>
        </w:r>
        <w:r>
          <w:rPr>
            <w:noProof/>
            <w:webHidden/>
          </w:rPr>
          <w:fldChar w:fldCharType="separate"/>
        </w:r>
        <w:r w:rsidR="00F56F54">
          <w:rPr>
            <w:noProof/>
            <w:webHidden/>
          </w:rPr>
          <w:t>18</w:t>
        </w:r>
        <w:r>
          <w:rPr>
            <w:noProof/>
            <w:webHidden/>
          </w:rPr>
          <w:fldChar w:fldCharType="end"/>
        </w:r>
      </w:hyperlink>
    </w:p>
    <w:p w:rsidR="00F56F54" w:rsidRDefault="00C74E5F">
      <w:pPr>
        <w:pStyle w:val="TOC1"/>
        <w:rPr>
          <w:rFonts w:asciiTheme="minorHAnsi" w:eastAsiaTheme="minorEastAsia" w:hAnsiTheme="minorHAnsi" w:cstheme="minorBidi"/>
          <w:noProof/>
          <w:sz w:val="22"/>
          <w:szCs w:val="22"/>
        </w:rPr>
      </w:pPr>
      <w:hyperlink w:anchor="_Toc378092195" w:history="1">
        <w:r w:rsidR="00F56F54" w:rsidRPr="002965A4">
          <w:rPr>
            <w:rStyle w:val="Hyperlink"/>
            <w:rFonts w:cs="Arial"/>
            <w:noProof/>
          </w:rPr>
          <w:t>8.</w:t>
        </w:r>
        <w:r w:rsidR="00F56F54">
          <w:rPr>
            <w:rFonts w:asciiTheme="minorHAnsi" w:eastAsiaTheme="minorEastAsia" w:hAnsiTheme="minorHAnsi" w:cstheme="minorBidi"/>
            <w:noProof/>
            <w:sz w:val="22"/>
            <w:szCs w:val="22"/>
          </w:rPr>
          <w:tab/>
        </w:r>
        <w:r w:rsidR="00F56F54" w:rsidRPr="002965A4">
          <w:rPr>
            <w:rStyle w:val="Hyperlink"/>
            <w:rFonts w:cs="Arial"/>
            <w:noProof/>
          </w:rPr>
          <w:t>Non Functional Requirement</w:t>
        </w:r>
        <w:r w:rsidR="00F56F54">
          <w:rPr>
            <w:noProof/>
            <w:webHidden/>
          </w:rPr>
          <w:tab/>
        </w:r>
        <w:r>
          <w:rPr>
            <w:noProof/>
            <w:webHidden/>
          </w:rPr>
          <w:fldChar w:fldCharType="begin"/>
        </w:r>
        <w:r w:rsidR="00F56F54">
          <w:rPr>
            <w:noProof/>
            <w:webHidden/>
          </w:rPr>
          <w:instrText xml:space="preserve"> PAGEREF _Toc378092195 \h </w:instrText>
        </w:r>
        <w:r>
          <w:rPr>
            <w:noProof/>
            <w:webHidden/>
          </w:rPr>
        </w:r>
        <w:r>
          <w:rPr>
            <w:noProof/>
            <w:webHidden/>
          </w:rPr>
          <w:fldChar w:fldCharType="separate"/>
        </w:r>
        <w:r w:rsidR="00F56F54">
          <w:rPr>
            <w:noProof/>
            <w:webHidden/>
          </w:rPr>
          <w:t>19</w:t>
        </w:r>
        <w:r>
          <w:rPr>
            <w:noProof/>
            <w:webHidden/>
          </w:rPr>
          <w:fldChar w:fldCharType="end"/>
        </w:r>
      </w:hyperlink>
    </w:p>
    <w:p w:rsidR="00F56F54" w:rsidRDefault="00C74E5F">
      <w:pPr>
        <w:pStyle w:val="TOC2"/>
        <w:tabs>
          <w:tab w:val="left" w:pos="660"/>
        </w:tabs>
        <w:rPr>
          <w:rFonts w:asciiTheme="minorHAnsi" w:eastAsiaTheme="minorEastAsia" w:hAnsiTheme="minorHAnsi" w:cstheme="minorBidi"/>
          <w:noProof/>
          <w:sz w:val="22"/>
          <w:szCs w:val="22"/>
        </w:rPr>
      </w:pPr>
      <w:hyperlink w:anchor="_Toc378092196" w:history="1">
        <w:r w:rsidR="00F56F54" w:rsidRPr="002965A4">
          <w:rPr>
            <w:rStyle w:val="Hyperlink"/>
            <w:noProof/>
          </w:rPr>
          <w:t>8.1.</w:t>
        </w:r>
        <w:r w:rsidR="00F56F54">
          <w:rPr>
            <w:rFonts w:asciiTheme="minorHAnsi" w:eastAsiaTheme="minorEastAsia" w:hAnsiTheme="minorHAnsi" w:cstheme="minorBidi"/>
            <w:noProof/>
            <w:sz w:val="22"/>
            <w:szCs w:val="22"/>
          </w:rPr>
          <w:tab/>
        </w:r>
        <w:r w:rsidR="00F56F54" w:rsidRPr="002965A4">
          <w:rPr>
            <w:rStyle w:val="Hyperlink"/>
            <w:noProof/>
          </w:rPr>
          <w:t>Application Performance</w:t>
        </w:r>
        <w:r w:rsidR="00F56F54">
          <w:rPr>
            <w:noProof/>
            <w:webHidden/>
          </w:rPr>
          <w:tab/>
        </w:r>
        <w:r>
          <w:rPr>
            <w:noProof/>
            <w:webHidden/>
          </w:rPr>
          <w:fldChar w:fldCharType="begin"/>
        </w:r>
        <w:r w:rsidR="00F56F54">
          <w:rPr>
            <w:noProof/>
            <w:webHidden/>
          </w:rPr>
          <w:instrText xml:space="preserve"> PAGEREF _Toc378092196 \h </w:instrText>
        </w:r>
        <w:r>
          <w:rPr>
            <w:noProof/>
            <w:webHidden/>
          </w:rPr>
        </w:r>
        <w:r>
          <w:rPr>
            <w:noProof/>
            <w:webHidden/>
          </w:rPr>
          <w:fldChar w:fldCharType="separate"/>
        </w:r>
        <w:r w:rsidR="00F56F54">
          <w:rPr>
            <w:noProof/>
            <w:webHidden/>
          </w:rPr>
          <w:t>19</w:t>
        </w:r>
        <w:r>
          <w:rPr>
            <w:noProof/>
            <w:webHidden/>
          </w:rPr>
          <w:fldChar w:fldCharType="end"/>
        </w:r>
      </w:hyperlink>
    </w:p>
    <w:p w:rsidR="00F56F54" w:rsidRDefault="00C74E5F">
      <w:pPr>
        <w:pStyle w:val="TOC2"/>
        <w:tabs>
          <w:tab w:val="left" w:pos="660"/>
        </w:tabs>
        <w:rPr>
          <w:rFonts w:asciiTheme="minorHAnsi" w:eastAsiaTheme="minorEastAsia" w:hAnsiTheme="minorHAnsi" w:cstheme="minorBidi"/>
          <w:noProof/>
          <w:sz w:val="22"/>
          <w:szCs w:val="22"/>
        </w:rPr>
      </w:pPr>
      <w:hyperlink w:anchor="_Toc378092197" w:history="1">
        <w:r w:rsidR="00F56F54" w:rsidRPr="002965A4">
          <w:rPr>
            <w:rStyle w:val="Hyperlink"/>
            <w:noProof/>
          </w:rPr>
          <w:t>8.2.</w:t>
        </w:r>
        <w:r w:rsidR="00F56F54">
          <w:rPr>
            <w:rFonts w:asciiTheme="minorHAnsi" w:eastAsiaTheme="minorEastAsia" w:hAnsiTheme="minorHAnsi" w:cstheme="minorBidi"/>
            <w:noProof/>
            <w:sz w:val="22"/>
            <w:szCs w:val="22"/>
          </w:rPr>
          <w:tab/>
        </w:r>
        <w:r w:rsidR="00F56F54" w:rsidRPr="002965A4">
          <w:rPr>
            <w:rStyle w:val="Hyperlink"/>
            <w:noProof/>
          </w:rPr>
          <w:t>Server Support</w:t>
        </w:r>
        <w:r w:rsidR="00F56F54">
          <w:rPr>
            <w:noProof/>
            <w:webHidden/>
          </w:rPr>
          <w:tab/>
        </w:r>
        <w:r>
          <w:rPr>
            <w:noProof/>
            <w:webHidden/>
          </w:rPr>
          <w:fldChar w:fldCharType="begin"/>
        </w:r>
        <w:r w:rsidR="00F56F54">
          <w:rPr>
            <w:noProof/>
            <w:webHidden/>
          </w:rPr>
          <w:instrText xml:space="preserve"> PAGEREF _Toc378092197 \h </w:instrText>
        </w:r>
        <w:r>
          <w:rPr>
            <w:noProof/>
            <w:webHidden/>
          </w:rPr>
        </w:r>
        <w:r>
          <w:rPr>
            <w:noProof/>
            <w:webHidden/>
          </w:rPr>
          <w:fldChar w:fldCharType="separate"/>
        </w:r>
        <w:r w:rsidR="00F56F54">
          <w:rPr>
            <w:noProof/>
            <w:webHidden/>
          </w:rPr>
          <w:t>19</w:t>
        </w:r>
        <w:r>
          <w:rPr>
            <w:noProof/>
            <w:webHidden/>
          </w:rPr>
          <w:fldChar w:fldCharType="end"/>
        </w:r>
      </w:hyperlink>
    </w:p>
    <w:p w:rsidR="00F56F54" w:rsidRDefault="00C74E5F">
      <w:pPr>
        <w:pStyle w:val="TOC2"/>
        <w:tabs>
          <w:tab w:val="left" w:pos="660"/>
        </w:tabs>
        <w:rPr>
          <w:rFonts w:asciiTheme="minorHAnsi" w:eastAsiaTheme="minorEastAsia" w:hAnsiTheme="minorHAnsi" w:cstheme="minorBidi"/>
          <w:noProof/>
          <w:sz w:val="22"/>
          <w:szCs w:val="22"/>
        </w:rPr>
      </w:pPr>
      <w:hyperlink w:anchor="_Toc378092198" w:history="1">
        <w:r w:rsidR="00F56F54" w:rsidRPr="002965A4">
          <w:rPr>
            <w:rStyle w:val="Hyperlink"/>
            <w:noProof/>
          </w:rPr>
          <w:t>8.3.</w:t>
        </w:r>
        <w:r w:rsidR="00F56F54">
          <w:rPr>
            <w:rFonts w:asciiTheme="minorHAnsi" w:eastAsiaTheme="minorEastAsia" w:hAnsiTheme="minorHAnsi" w:cstheme="minorBidi"/>
            <w:noProof/>
            <w:sz w:val="22"/>
            <w:szCs w:val="22"/>
          </w:rPr>
          <w:tab/>
        </w:r>
        <w:r w:rsidR="00F56F54" w:rsidRPr="002965A4">
          <w:rPr>
            <w:rStyle w:val="Hyperlink"/>
            <w:noProof/>
          </w:rPr>
          <w:t>Device /Operating System Support</w:t>
        </w:r>
        <w:r w:rsidR="00F56F54">
          <w:rPr>
            <w:noProof/>
            <w:webHidden/>
          </w:rPr>
          <w:tab/>
        </w:r>
        <w:r>
          <w:rPr>
            <w:noProof/>
            <w:webHidden/>
          </w:rPr>
          <w:fldChar w:fldCharType="begin"/>
        </w:r>
        <w:r w:rsidR="00F56F54">
          <w:rPr>
            <w:noProof/>
            <w:webHidden/>
          </w:rPr>
          <w:instrText xml:space="preserve"> PAGEREF _Toc378092198 \h </w:instrText>
        </w:r>
        <w:r>
          <w:rPr>
            <w:noProof/>
            <w:webHidden/>
          </w:rPr>
        </w:r>
        <w:r>
          <w:rPr>
            <w:noProof/>
            <w:webHidden/>
          </w:rPr>
          <w:fldChar w:fldCharType="separate"/>
        </w:r>
        <w:r w:rsidR="00F56F54">
          <w:rPr>
            <w:noProof/>
            <w:webHidden/>
          </w:rPr>
          <w:t>19</w:t>
        </w:r>
        <w:r>
          <w:rPr>
            <w:noProof/>
            <w:webHidden/>
          </w:rPr>
          <w:fldChar w:fldCharType="end"/>
        </w:r>
      </w:hyperlink>
    </w:p>
    <w:p w:rsidR="00F56F54" w:rsidRDefault="00C74E5F">
      <w:pPr>
        <w:pStyle w:val="TOC2"/>
        <w:tabs>
          <w:tab w:val="left" w:pos="660"/>
        </w:tabs>
        <w:rPr>
          <w:rFonts w:asciiTheme="minorHAnsi" w:eastAsiaTheme="minorEastAsia" w:hAnsiTheme="minorHAnsi" w:cstheme="minorBidi"/>
          <w:noProof/>
          <w:sz w:val="22"/>
          <w:szCs w:val="22"/>
        </w:rPr>
      </w:pPr>
      <w:hyperlink w:anchor="_Toc378092199" w:history="1">
        <w:r w:rsidR="00F56F54" w:rsidRPr="002965A4">
          <w:rPr>
            <w:rStyle w:val="Hyperlink"/>
            <w:noProof/>
          </w:rPr>
          <w:t>8.4.</w:t>
        </w:r>
        <w:r w:rsidR="00F56F54">
          <w:rPr>
            <w:rFonts w:asciiTheme="minorHAnsi" w:eastAsiaTheme="minorEastAsia" w:hAnsiTheme="minorHAnsi" w:cstheme="minorBidi"/>
            <w:noProof/>
            <w:sz w:val="22"/>
            <w:szCs w:val="22"/>
          </w:rPr>
          <w:tab/>
        </w:r>
        <w:r w:rsidR="00F56F54" w:rsidRPr="002965A4">
          <w:rPr>
            <w:rStyle w:val="Hyperlink"/>
            <w:noProof/>
          </w:rPr>
          <w:t>User Interface – General Requirements</w:t>
        </w:r>
        <w:r w:rsidR="00F56F54">
          <w:rPr>
            <w:noProof/>
            <w:webHidden/>
          </w:rPr>
          <w:tab/>
        </w:r>
        <w:r>
          <w:rPr>
            <w:noProof/>
            <w:webHidden/>
          </w:rPr>
          <w:fldChar w:fldCharType="begin"/>
        </w:r>
        <w:r w:rsidR="00F56F54">
          <w:rPr>
            <w:noProof/>
            <w:webHidden/>
          </w:rPr>
          <w:instrText xml:space="preserve"> PAGEREF _Toc378092199 \h </w:instrText>
        </w:r>
        <w:r>
          <w:rPr>
            <w:noProof/>
            <w:webHidden/>
          </w:rPr>
        </w:r>
        <w:r>
          <w:rPr>
            <w:noProof/>
            <w:webHidden/>
          </w:rPr>
          <w:fldChar w:fldCharType="separate"/>
        </w:r>
        <w:r w:rsidR="00F56F54">
          <w:rPr>
            <w:noProof/>
            <w:webHidden/>
          </w:rPr>
          <w:t>19</w:t>
        </w:r>
        <w:r>
          <w:rPr>
            <w:noProof/>
            <w:webHidden/>
          </w:rPr>
          <w:fldChar w:fldCharType="end"/>
        </w:r>
      </w:hyperlink>
    </w:p>
    <w:p w:rsidR="00F56F54" w:rsidRDefault="00C74E5F">
      <w:pPr>
        <w:pStyle w:val="TOC1"/>
        <w:rPr>
          <w:rFonts w:asciiTheme="minorHAnsi" w:eastAsiaTheme="minorEastAsia" w:hAnsiTheme="minorHAnsi" w:cstheme="minorBidi"/>
          <w:noProof/>
          <w:sz w:val="22"/>
          <w:szCs w:val="22"/>
        </w:rPr>
      </w:pPr>
      <w:hyperlink w:anchor="_Toc378092200" w:history="1">
        <w:r w:rsidR="00F56F54" w:rsidRPr="002965A4">
          <w:rPr>
            <w:rStyle w:val="Hyperlink"/>
            <w:rFonts w:cs="Arial"/>
            <w:noProof/>
          </w:rPr>
          <w:t>9.</w:t>
        </w:r>
        <w:r w:rsidR="00F56F54">
          <w:rPr>
            <w:rFonts w:asciiTheme="minorHAnsi" w:eastAsiaTheme="minorEastAsia" w:hAnsiTheme="minorHAnsi" w:cstheme="minorBidi"/>
            <w:noProof/>
            <w:sz w:val="22"/>
            <w:szCs w:val="22"/>
          </w:rPr>
          <w:tab/>
        </w:r>
        <w:r w:rsidR="00F56F54" w:rsidRPr="002965A4">
          <w:rPr>
            <w:rStyle w:val="Hyperlink"/>
            <w:rFonts w:cs="Arial"/>
            <w:noProof/>
          </w:rPr>
          <w:t>Appendix</w:t>
        </w:r>
        <w:r w:rsidR="00F56F54">
          <w:rPr>
            <w:noProof/>
            <w:webHidden/>
          </w:rPr>
          <w:tab/>
        </w:r>
        <w:r>
          <w:rPr>
            <w:noProof/>
            <w:webHidden/>
          </w:rPr>
          <w:fldChar w:fldCharType="begin"/>
        </w:r>
        <w:r w:rsidR="00F56F54">
          <w:rPr>
            <w:noProof/>
            <w:webHidden/>
          </w:rPr>
          <w:instrText xml:space="preserve"> PAGEREF _Toc378092200 \h </w:instrText>
        </w:r>
        <w:r>
          <w:rPr>
            <w:noProof/>
            <w:webHidden/>
          </w:rPr>
        </w:r>
        <w:r>
          <w:rPr>
            <w:noProof/>
            <w:webHidden/>
          </w:rPr>
          <w:fldChar w:fldCharType="separate"/>
        </w:r>
        <w:r w:rsidR="00F56F54">
          <w:rPr>
            <w:noProof/>
            <w:webHidden/>
          </w:rPr>
          <w:t>20</w:t>
        </w:r>
        <w:r>
          <w:rPr>
            <w:noProof/>
            <w:webHidden/>
          </w:rPr>
          <w:fldChar w:fldCharType="end"/>
        </w:r>
      </w:hyperlink>
    </w:p>
    <w:p w:rsidR="00F56F54" w:rsidRDefault="00C74E5F">
      <w:pPr>
        <w:pStyle w:val="TOC2"/>
        <w:tabs>
          <w:tab w:val="left" w:pos="660"/>
        </w:tabs>
        <w:rPr>
          <w:rFonts w:asciiTheme="minorHAnsi" w:eastAsiaTheme="minorEastAsia" w:hAnsiTheme="minorHAnsi" w:cstheme="minorBidi"/>
          <w:noProof/>
          <w:sz w:val="22"/>
          <w:szCs w:val="22"/>
        </w:rPr>
      </w:pPr>
      <w:hyperlink w:anchor="_Toc378092201" w:history="1">
        <w:r w:rsidR="00F56F54" w:rsidRPr="002965A4">
          <w:rPr>
            <w:rStyle w:val="Hyperlink"/>
            <w:noProof/>
          </w:rPr>
          <w:t>9.1.</w:t>
        </w:r>
        <w:r w:rsidR="00F56F54">
          <w:rPr>
            <w:rFonts w:asciiTheme="minorHAnsi" w:eastAsiaTheme="minorEastAsia" w:hAnsiTheme="minorHAnsi" w:cstheme="minorBidi"/>
            <w:noProof/>
            <w:sz w:val="22"/>
            <w:szCs w:val="22"/>
          </w:rPr>
          <w:tab/>
        </w:r>
        <w:r w:rsidR="00F56F54" w:rsidRPr="002965A4">
          <w:rPr>
            <w:rStyle w:val="Hyperlink"/>
            <w:noProof/>
          </w:rPr>
          <w:t>Product Definition</w:t>
        </w:r>
        <w:r w:rsidR="00F56F54">
          <w:rPr>
            <w:noProof/>
            <w:webHidden/>
          </w:rPr>
          <w:tab/>
        </w:r>
        <w:r>
          <w:rPr>
            <w:noProof/>
            <w:webHidden/>
          </w:rPr>
          <w:fldChar w:fldCharType="begin"/>
        </w:r>
        <w:r w:rsidR="00F56F54">
          <w:rPr>
            <w:noProof/>
            <w:webHidden/>
          </w:rPr>
          <w:instrText xml:space="preserve"> PAGEREF _Toc378092201 \h </w:instrText>
        </w:r>
        <w:r>
          <w:rPr>
            <w:noProof/>
            <w:webHidden/>
          </w:rPr>
        </w:r>
        <w:r>
          <w:rPr>
            <w:noProof/>
            <w:webHidden/>
          </w:rPr>
          <w:fldChar w:fldCharType="separate"/>
        </w:r>
        <w:r w:rsidR="00F56F54">
          <w:rPr>
            <w:noProof/>
            <w:webHidden/>
          </w:rPr>
          <w:t>20</w:t>
        </w:r>
        <w:r>
          <w:rPr>
            <w:noProof/>
            <w:webHidden/>
          </w:rPr>
          <w:fldChar w:fldCharType="end"/>
        </w:r>
      </w:hyperlink>
    </w:p>
    <w:p w:rsidR="00F56F54" w:rsidRDefault="00C74E5F">
      <w:pPr>
        <w:pStyle w:val="TOC2"/>
        <w:tabs>
          <w:tab w:val="left" w:pos="660"/>
        </w:tabs>
        <w:rPr>
          <w:rFonts w:asciiTheme="minorHAnsi" w:eastAsiaTheme="minorEastAsia" w:hAnsiTheme="minorHAnsi" w:cstheme="minorBidi"/>
          <w:noProof/>
          <w:sz w:val="22"/>
          <w:szCs w:val="22"/>
        </w:rPr>
      </w:pPr>
      <w:hyperlink w:anchor="_Toc378092202" w:history="1">
        <w:r w:rsidR="00F56F54" w:rsidRPr="002965A4">
          <w:rPr>
            <w:rStyle w:val="Hyperlink"/>
            <w:noProof/>
          </w:rPr>
          <w:t>9.2.</w:t>
        </w:r>
        <w:r w:rsidR="00F56F54">
          <w:rPr>
            <w:rFonts w:asciiTheme="minorHAnsi" w:eastAsiaTheme="minorEastAsia" w:hAnsiTheme="minorHAnsi" w:cstheme="minorBidi"/>
            <w:noProof/>
            <w:sz w:val="22"/>
            <w:szCs w:val="22"/>
          </w:rPr>
          <w:tab/>
        </w:r>
        <w:r w:rsidR="00F56F54" w:rsidRPr="002965A4">
          <w:rPr>
            <w:rStyle w:val="Hyperlink"/>
            <w:noProof/>
          </w:rPr>
          <w:t>Document Management – Templates</w:t>
        </w:r>
        <w:r w:rsidR="00F56F54">
          <w:rPr>
            <w:noProof/>
            <w:webHidden/>
          </w:rPr>
          <w:tab/>
        </w:r>
        <w:r>
          <w:rPr>
            <w:noProof/>
            <w:webHidden/>
          </w:rPr>
          <w:fldChar w:fldCharType="begin"/>
        </w:r>
        <w:r w:rsidR="00F56F54">
          <w:rPr>
            <w:noProof/>
            <w:webHidden/>
          </w:rPr>
          <w:instrText xml:space="preserve"> PAGEREF _Toc378092202 \h </w:instrText>
        </w:r>
        <w:r>
          <w:rPr>
            <w:noProof/>
            <w:webHidden/>
          </w:rPr>
        </w:r>
        <w:r>
          <w:rPr>
            <w:noProof/>
            <w:webHidden/>
          </w:rPr>
          <w:fldChar w:fldCharType="separate"/>
        </w:r>
        <w:r w:rsidR="00F56F54">
          <w:rPr>
            <w:noProof/>
            <w:webHidden/>
          </w:rPr>
          <w:t>20</w:t>
        </w:r>
        <w:r>
          <w:rPr>
            <w:noProof/>
            <w:webHidden/>
          </w:rPr>
          <w:fldChar w:fldCharType="end"/>
        </w:r>
      </w:hyperlink>
    </w:p>
    <w:p w:rsidR="00F56F54" w:rsidRDefault="00C74E5F">
      <w:pPr>
        <w:pStyle w:val="TOC2"/>
        <w:tabs>
          <w:tab w:val="left" w:pos="660"/>
        </w:tabs>
        <w:rPr>
          <w:rFonts w:asciiTheme="minorHAnsi" w:eastAsiaTheme="minorEastAsia" w:hAnsiTheme="minorHAnsi" w:cstheme="minorBidi"/>
          <w:noProof/>
          <w:sz w:val="22"/>
          <w:szCs w:val="22"/>
        </w:rPr>
      </w:pPr>
      <w:hyperlink w:anchor="_Toc378092203" w:history="1">
        <w:r w:rsidR="00F56F54" w:rsidRPr="002965A4">
          <w:rPr>
            <w:rStyle w:val="Hyperlink"/>
            <w:noProof/>
          </w:rPr>
          <w:t>9.3.</w:t>
        </w:r>
        <w:r w:rsidR="00F56F54">
          <w:rPr>
            <w:rFonts w:asciiTheme="minorHAnsi" w:eastAsiaTheme="minorEastAsia" w:hAnsiTheme="minorHAnsi" w:cstheme="minorBidi"/>
            <w:noProof/>
            <w:sz w:val="22"/>
            <w:szCs w:val="22"/>
          </w:rPr>
          <w:tab/>
        </w:r>
        <w:r w:rsidR="00F56F54" w:rsidRPr="002965A4">
          <w:rPr>
            <w:rStyle w:val="Hyperlink"/>
            <w:noProof/>
          </w:rPr>
          <w:t>Data Matrix</w:t>
        </w:r>
        <w:r w:rsidR="00F56F54">
          <w:rPr>
            <w:noProof/>
            <w:webHidden/>
          </w:rPr>
          <w:tab/>
        </w:r>
        <w:r>
          <w:rPr>
            <w:noProof/>
            <w:webHidden/>
          </w:rPr>
          <w:fldChar w:fldCharType="begin"/>
        </w:r>
        <w:r w:rsidR="00F56F54">
          <w:rPr>
            <w:noProof/>
            <w:webHidden/>
          </w:rPr>
          <w:instrText xml:space="preserve"> PAGEREF _Toc378092203 \h </w:instrText>
        </w:r>
        <w:r>
          <w:rPr>
            <w:noProof/>
            <w:webHidden/>
          </w:rPr>
        </w:r>
        <w:r>
          <w:rPr>
            <w:noProof/>
            <w:webHidden/>
          </w:rPr>
          <w:fldChar w:fldCharType="separate"/>
        </w:r>
        <w:r w:rsidR="00F56F54">
          <w:rPr>
            <w:noProof/>
            <w:webHidden/>
          </w:rPr>
          <w:t>20</w:t>
        </w:r>
        <w:r>
          <w:rPr>
            <w:noProof/>
            <w:webHidden/>
          </w:rPr>
          <w:fldChar w:fldCharType="end"/>
        </w:r>
      </w:hyperlink>
    </w:p>
    <w:p w:rsidR="009E4904" w:rsidRDefault="00C74E5F" w:rsidP="004E258F">
      <w:pPr>
        <w:pStyle w:val="BodyText"/>
      </w:pPr>
      <w:r w:rsidRPr="005E0AC3">
        <w:fldChar w:fldCharType="end"/>
      </w:r>
    </w:p>
    <w:p w:rsidR="00D52BE1" w:rsidRDefault="00D52BE1" w:rsidP="004E258F">
      <w:pPr>
        <w:pStyle w:val="BodyText"/>
      </w:pPr>
    </w:p>
    <w:p w:rsidR="004E258F" w:rsidRPr="00CB2790" w:rsidRDefault="004E258F" w:rsidP="009E1D34">
      <w:pPr>
        <w:pStyle w:val="Heading1"/>
        <w:pageBreakBefore/>
        <w:numPr>
          <w:ilvl w:val="0"/>
          <w:numId w:val="5"/>
        </w:numPr>
        <w:shd w:val="pct30" w:color="auto" w:fill="FFFFFF"/>
        <w:spacing w:before="0" w:after="180" w:line="240" w:lineRule="atLeast"/>
        <w:ind w:right="0"/>
        <w:rPr>
          <w:rFonts w:cs="Arial"/>
        </w:rPr>
      </w:pPr>
      <w:bookmarkStart w:id="0" w:name="_Toc378092170"/>
      <w:r>
        <w:rPr>
          <w:rFonts w:cs="Arial"/>
        </w:rPr>
        <w:lastRenderedPageBreak/>
        <w:t>Change History</w:t>
      </w:r>
      <w:bookmarkEnd w:id="0"/>
    </w:p>
    <w:p w:rsidR="004E258F" w:rsidRDefault="004E258F" w:rsidP="009E4904">
      <w:pPr>
        <w:rPr>
          <w:b/>
          <w:szCs w:val="32"/>
        </w:rPr>
      </w:pPr>
    </w:p>
    <w:p w:rsidR="009E4904" w:rsidRDefault="009E4904" w:rsidP="009E4904">
      <w:pPr>
        <w:rPr>
          <w:b/>
          <w:szCs w:val="32"/>
        </w:rPr>
      </w:pPr>
    </w:p>
    <w:p w:rsidR="009E4904" w:rsidRDefault="009E4904" w:rsidP="009E4904">
      <w:pPr>
        <w:rPr>
          <w:b/>
          <w:szCs w:val="32"/>
        </w:rPr>
      </w:pPr>
      <w:r>
        <w:rPr>
          <w:b/>
          <w:szCs w:val="32"/>
        </w:rPr>
        <w:t>The following important changes have been made to this document:</w:t>
      </w:r>
    </w:p>
    <w:p w:rsidR="009E4904" w:rsidRDefault="009E4904" w:rsidP="009E4904">
      <w:pPr>
        <w:rPr>
          <w:b/>
          <w:szCs w:val="32"/>
        </w:rPr>
      </w:pPr>
    </w:p>
    <w:tbl>
      <w:tblPr>
        <w:tblStyle w:val="TableGrid"/>
        <w:tblW w:w="8640" w:type="dxa"/>
        <w:tblInd w:w="108" w:type="dxa"/>
        <w:tblLayout w:type="fixed"/>
        <w:tblLook w:val="01E0"/>
      </w:tblPr>
      <w:tblGrid>
        <w:gridCol w:w="1170"/>
        <w:gridCol w:w="1260"/>
        <w:gridCol w:w="2520"/>
        <w:gridCol w:w="1980"/>
        <w:gridCol w:w="1710"/>
      </w:tblGrid>
      <w:tr w:rsidR="009E4904" w:rsidRPr="001D0B65" w:rsidTr="009E4904">
        <w:trPr>
          <w:tblHeader/>
        </w:trPr>
        <w:tc>
          <w:tcPr>
            <w:tcW w:w="1170" w:type="dxa"/>
            <w:shd w:val="clear" w:color="auto" w:fill="99CCFF"/>
          </w:tcPr>
          <w:p w:rsidR="009E4904" w:rsidRPr="001D0B65" w:rsidRDefault="009E4904" w:rsidP="009E4904">
            <w:pPr>
              <w:jc w:val="center"/>
              <w:rPr>
                <w:b/>
                <w:snapToGrid w:val="0"/>
                <w:szCs w:val="20"/>
              </w:rPr>
            </w:pPr>
            <w:r>
              <w:rPr>
                <w:b/>
                <w:snapToGrid w:val="0"/>
                <w:szCs w:val="20"/>
              </w:rPr>
              <w:t>Version</w:t>
            </w:r>
            <w:r w:rsidRPr="001D0B65">
              <w:rPr>
                <w:b/>
                <w:snapToGrid w:val="0"/>
                <w:szCs w:val="20"/>
              </w:rPr>
              <w:t xml:space="preserve"> No.</w:t>
            </w:r>
          </w:p>
        </w:tc>
        <w:tc>
          <w:tcPr>
            <w:tcW w:w="1260" w:type="dxa"/>
            <w:shd w:val="clear" w:color="auto" w:fill="99CCFF"/>
          </w:tcPr>
          <w:p w:rsidR="009E4904" w:rsidRPr="001D0B65" w:rsidRDefault="009E4904" w:rsidP="009E4904">
            <w:pPr>
              <w:jc w:val="center"/>
              <w:rPr>
                <w:b/>
                <w:snapToGrid w:val="0"/>
                <w:szCs w:val="20"/>
              </w:rPr>
            </w:pPr>
            <w:r w:rsidRPr="001D0B65">
              <w:rPr>
                <w:b/>
                <w:snapToGrid w:val="0"/>
                <w:szCs w:val="20"/>
              </w:rPr>
              <w:t>Date</w:t>
            </w:r>
          </w:p>
        </w:tc>
        <w:tc>
          <w:tcPr>
            <w:tcW w:w="2520" w:type="dxa"/>
            <w:shd w:val="clear" w:color="auto" w:fill="99CCFF"/>
          </w:tcPr>
          <w:p w:rsidR="009E4904" w:rsidRPr="001D0B65" w:rsidRDefault="009E4904" w:rsidP="009E4904">
            <w:pPr>
              <w:jc w:val="center"/>
              <w:rPr>
                <w:b/>
                <w:snapToGrid w:val="0"/>
                <w:szCs w:val="20"/>
              </w:rPr>
            </w:pPr>
            <w:r w:rsidRPr="001D0B65">
              <w:rPr>
                <w:b/>
                <w:snapToGrid w:val="0"/>
                <w:szCs w:val="20"/>
              </w:rPr>
              <w:t>Description</w:t>
            </w:r>
          </w:p>
        </w:tc>
        <w:tc>
          <w:tcPr>
            <w:tcW w:w="1980" w:type="dxa"/>
            <w:shd w:val="clear" w:color="auto" w:fill="99CCFF"/>
          </w:tcPr>
          <w:p w:rsidR="009E4904" w:rsidRPr="001D0B65" w:rsidRDefault="009E4904" w:rsidP="009E4904">
            <w:pPr>
              <w:jc w:val="center"/>
              <w:rPr>
                <w:b/>
                <w:snapToGrid w:val="0"/>
                <w:szCs w:val="20"/>
              </w:rPr>
            </w:pPr>
            <w:r w:rsidRPr="001D0B65">
              <w:rPr>
                <w:b/>
                <w:snapToGrid w:val="0"/>
                <w:szCs w:val="20"/>
              </w:rPr>
              <w:t>Author</w:t>
            </w:r>
          </w:p>
        </w:tc>
        <w:tc>
          <w:tcPr>
            <w:tcW w:w="1710" w:type="dxa"/>
            <w:shd w:val="clear" w:color="auto" w:fill="99CCFF"/>
          </w:tcPr>
          <w:p w:rsidR="009E4904" w:rsidRPr="001D0B65" w:rsidRDefault="009E4904" w:rsidP="009E4904">
            <w:pPr>
              <w:jc w:val="center"/>
              <w:rPr>
                <w:b/>
                <w:snapToGrid w:val="0"/>
                <w:szCs w:val="20"/>
              </w:rPr>
            </w:pPr>
            <w:r w:rsidRPr="001D0B65">
              <w:rPr>
                <w:b/>
                <w:snapToGrid w:val="0"/>
                <w:szCs w:val="20"/>
              </w:rPr>
              <w:t>Comments</w:t>
            </w:r>
          </w:p>
        </w:tc>
      </w:tr>
      <w:tr w:rsidR="009E4904" w:rsidRPr="001D0B65" w:rsidTr="009E4904">
        <w:tc>
          <w:tcPr>
            <w:tcW w:w="1170" w:type="dxa"/>
          </w:tcPr>
          <w:p w:rsidR="009E4904" w:rsidRPr="001D0B65" w:rsidRDefault="006D0E0D" w:rsidP="006D0E0D">
            <w:pPr>
              <w:rPr>
                <w:snapToGrid w:val="0"/>
                <w:szCs w:val="20"/>
              </w:rPr>
            </w:pPr>
            <w:r>
              <w:rPr>
                <w:snapToGrid w:val="0"/>
                <w:szCs w:val="20"/>
              </w:rPr>
              <w:t>0</w:t>
            </w:r>
            <w:r w:rsidR="009E4904" w:rsidRPr="001D0B65">
              <w:rPr>
                <w:snapToGrid w:val="0"/>
                <w:szCs w:val="20"/>
              </w:rPr>
              <w:t>.</w:t>
            </w:r>
            <w:r>
              <w:rPr>
                <w:snapToGrid w:val="0"/>
                <w:szCs w:val="20"/>
              </w:rPr>
              <w:t>1</w:t>
            </w:r>
          </w:p>
        </w:tc>
        <w:tc>
          <w:tcPr>
            <w:tcW w:w="1260" w:type="dxa"/>
          </w:tcPr>
          <w:p w:rsidR="009E4904" w:rsidRPr="001D0B65" w:rsidRDefault="008F5245" w:rsidP="006D0E0D">
            <w:pPr>
              <w:rPr>
                <w:snapToGrid w:val="0"/>
                <w:szCs w:val="20"/>
              </w:rPr>
            </w:pPr>
            <w:r>
              <w:rPr>
                <w:snapToGrid w:val="0"/>
                <w:szCs w:val="20"/>
              </w:rPr>
              <w:t>20</w:t>
            </w:r>
            <w:r w:rsidR="009E4904">
              <w:rPr>
                <w:snapToGrid w:val="0"/>
                <w:szCs w:val="20"/>
              </w:rPr>
              <w:t>/</w:t>
            </w:r>
            <w:r w:rsidR="006D0E0D">
              <w:rPr>
                <w:snapToGrid w:val="0"/>
                <w:szCs w:val="20"/>
              </w:rPr>
              <w:t>1</w:t>
            </w:r>
            <w:r w:rsidR="009E4904">
              <w:rPr>
                <w:snapToGrid w:val="0"/>
                <w:szCs w:val="20"/>
              </w:rPr>
              <w:t>/201</w:t>
            </w:r>
            <w:r w:rsidR="006D0E0D">
              <w:rPr>
                <w:snapToGrid w:val="0"/>
                <w:szCs w:val="20"/>
              </w:rPr>
              <w:t>4</w:t>
            </w:r>
          </w:p>
        </w:tc>
        <w:tc>
          <w:tcPr>
            <w:tcW w:w="2520" w:type="dxa"/>
          </w:tcPr>
          <w:p w:rsidR="009E4904" w:rsidRPr="001D0B65" w:rsidRDefault="006D0E0D" w:rsidP="009E4904">
            <w:pPr>
              <w:rPr>
                <w:snapToGrid w:val="0"/>
                <w:szCs w:val="20"/>
              </w:rPr>
            </w:pPr>
            <w:r>
              <w:rPr>
                <w:snapToGrid w:val="0"/>
                <w:szCs w:val="20"/>
              </w:rPr>
              <w:t>Draft</w:t>
            </w:r>
          </w:p>
        </w:tc>
        <w:tc>
          <w:tcPr>
            <w:tcW w:w="1980" w:type="dxa"/>
          </w:tcPr>
          <w:p w:rsidR="00870588" w:rsidRPr="001D0B65" w:rsidRDefault="00B7678C" w:rsidP="00870588">
            <w:pPr>
              <w:rPr>
                <w:snapToGrid w:val="0"/>
                <w:szCs w:val="20"/>
              </w:rPr>
            </w:pPr>
            <w:r>
              <w:rPr>
                <w:snapToGrid w:val="0"/>
                <w:szCs w:val="20"/>
              </w:rPr>
              <w:t>Amit Shroti</w:t>
            </w:r>
          </w:p>
        </w:tc>
        <w:tc>
          <w:tcPr>
            <w:tcW w:w="1710" w:type="dxa"/>
          </w:tcPr>
          <w:p w:rsidR="009E4904" w:rsidRPr="001D0B65" w:rsidRDefault="009E4904" w:rsidP="009E4904">
            <w:pPr>
              <w:rPr>
                <w:snapToGrid w:val="0"/>
                <w:szCs w:val="20"/>
              </w:rPr>
            </w:pPr>
          </w:p>
        </w:tc>
      </w:tr>
      <w:tr w:rsidR="009E4904" w:rsidRPr="001D0B65" w:rsidTr="009E4904">
        <w:tc>
          <w:tcPr>
            <w:tcW w:w="1170" w:type="dxa"/>
          </w:tcPr>
          <w:p w:rsidR="009E4904" w:rsidRPr="001D0B65" w:rsidRDefault="009E4904" w:rsidP="009E4904">
            <w:pPr>
              <w:rPr>
                <w:snapToGrid w:val="0"/>
                <w:szCs w:val="20"/>
              </w:rPr>
            </w:pPr>
          </w:p>
        </w:tc>
        <w:tc>
          <w:tcPr>
            <w:tcW w:w="1260" w:type="dxa"/>
          </w:tcPr>
          <w:p w:rsidR="009E4904" w:rsidRPr="001D0B65" w:rsidRDefault="009E4904" w:rsidP="009E4904">
            <w:pPr>
              <w:rPr>
                <w:snapToGrid w:val="0"/>
                <w:szCs w:val="20"/>
              </w:rPr>
            </w:pPr>
          </w:p>
        </w:tc>
        <w:tc>
          <w:tcPr>
            <w:tcW w:w="2520" w:type="dxa"/>
          </w:tcPr>
          <w:p w:rsidR="009E4904" w:rsidRPr="001D0B65" w:rsidRDefault="009E4904" w:rsidP="009E4904">
            <w:pPr>
              <w:rPr>
                <w:snapToGrid w:val="0"/>
                <w:szCs w:val="20"/>
              </w:rPr>
            </w:pPr>
          </w:p>
        </w:tc>
        <w:tc>
          <w:tcPr>
            <w:tcW w:w="1980" w:type="dxa"/>
          </w:tcPr>
          <w:p w:rsidR="009E4904" w:rsidRPr="001D0B65" w:rsidRDefault="009E4904" w:rsidP="009E4904">
            <w:pPr>
              <w:rPr>
                <w:snapToGrid w:val="0"/>
                <w:szCs w:val="20"/>
              </w:rPr>
            </w:pPr>
          </w:p>
        </w:tc>
        <w:tc>
          <w:tcPr>
            <w:tcW w:w="1710" w:type="dxa"/>
          </w:tcPr>
          <w:p w:rsidR="009E4904" w:rsidRPr="001D0B65" w:rsidRDefault="009E4904" w:rsidP="009E4904">
            <w:pPr>
              <w:rPr>
                <w:snapToGrid w:val="0"/>
                <w:szCs w:val="20"/>
              </w:rPr>
            </w:pPr>
          </w:p>
        </w:tc>
      </w:tr>
      <w:tr w:rsidR="009E4904" w:rsidRPr="001D0B65" w:rsidTr="009E4904">
        <w:tc>
          <w:tcPr>
            <w:tcW w:w="1170" w:type="dxa"/>
          </w:tcPr>
          <w:p w:rsidR="009E4904" w:rsidRPr="001D0B65" w:rsidRDefault="009E4904" w:rsidP="009E4904">
            <w:pPr>
              <w:rPr>
                <w:snapToGrid w:val="0"/>
                <w:szCs w:val="20"/>
              </w:rPr>
            </w:pPr>
          </w:p>
        </w:tc>
        <w:tc>
          <w:tcPr>
            <w:tcW w:w="1260" w:type="dxa"/>
          </w:tcPr>
          <w:p w:rsidR="009E4904" w:rsidRPr="001D0B65" w:rsidRDefault="009E4904" w:rsidP="009E4904">
            <w:pPr>
              <w:rPr>
                <w:snapToGrid w:val="0"/>
                <w:szCs w:val="20"/>
              </w:rPr>
            </w:pPr>
          </w:p>
        </w:tc>
        <w:tc>
          <w:tcPr>
            <w:tcW w:w="2520" w:type="dxa"/>
          </w:tcPr>
          <w:p w:rsidR="009E4904" w:rsidRPr="001D0B65" w:rsidRDefault="009E4904" w:rsidP="009E4904">
            <w:pPr>
              <w:rPr>
                <w:snapToGrid w:val="0"/>
                <w:szCs w:val="20"/>
              </w:rPr>
            </w:pPr>
          </w:p>
        </w:tc>
        <w:tc>
          <w:tcPr>
            <w:tcW w:w="1980" w:type="dxa"/>
          </w:tcPr>
          <w:p w:rsidR="009E4904" w:rsidRPr="001D0B65" w:rsidRDefault="009E4904" w:rsidP="009E4904">
            <w:pPr>
              <w:rPr>
                <w:snapToGrid w:val="0"/>
                <w:szCs w:val="20"/>
              </w:rPr>
            </w:pPr>
          </w:p>
        </w:tc>
        <w:tc>
          <w:tcPr>
            <w:tcW w:w="1710" w:type="dxa"/>
          </w:tcPr>
          <w:p w:rsidR="009E4904" w:rsidRPr="001D0B65" w:rsidRDefault="009E4904" w:rsidP="009E4904">
            <w:pPr>
              <w:rPr>
                <w:snapToGrid w:val="0"/>
                <w:szCs w:val="20"/>
              </w:rPr>
            </w:pPr>
          </w:p>
        </w:tc>
      </w:tr>
      <w:tr w:rsidR="009E4904" w:rsidRPr="001D0B65" w:rsidTr="009E4904">
        <w:tc>
          <w:tcPr>
            <w:tcW w:w="1170" w:type="dxa"/>
          </w:tcPr>
          <w:p w:rsidR="009E4904" w:rsidRPr="001D0B65" w:rsidRDefault="009E4904" w:rsidP="009E4904">
            <w:pPr>
              <w:rPr>
                <w:snapToGrid w:val="0"/>
                <w:szCs w:val="20"/>
              </w:rPr>
            </w:pPr>
          </w:p>
        </w:tc>
        <w:tc>
          <w:tcPr>
            <w:tcW w:w="1260" w:type="dxa"/>
          </w:tcPr>
          <w:p w:rsidR="009E4904" w:rsidRPr="001D0B65" w:rsidRDefault="009E4904" w:rsidP="009E4904">
            <w:pPr>
              <w:rPr>
                <w:snapToGrid w:val="0"/>
                <w:szCs w:val="20"/>
              </w:rPr>
            </w:pPr>
          </w:p>
        </w:tc>
        <w:tc>
          <w:tcPr>
            <w:tcW w:w="2520" w:type="dxa"/>
          </w:tcPr>
          <w:p w:rsidR="009E4904" w:rsidRPr="001D0B65" w:rsidRDefault="009E4904" w:rsidP="009E4904">
            <w:pPr>
              <w:rPr>
                <w:snapToGrid w:val="0"/>
                <w:szCs w:val="20"/>
              </w:rPr>
            </w:pPr>
          </w:p>
        </w:tc>
        <w:tc>
          <w:tcPr>
            <w:tcW w:w="1980" w:type="dxa"/>
          </w:tcPr>
          <w:p w:rsidR="009E4904" w:rsidRPr="001D0B65" w:rsidRDefault="009E4904" w:rsidP="009E4904">
            <w:pPr>
              <w:rPr>
                <w:snapToGrid w:val="0"/>
                <w:szCs w:val="20"/>
              </w:rPr>
            </w:pPr>
          </w:p>
        </w:tc>
        <w:tc>
          <w:tcPr>
            <w:tcW w:w="1710" w:type="dxa"/>
          </w:tcPr>
          <w:p w:rsidR="009E4904" w:rsidRPr="001D0B65" w:rsidRDefault="009E4904" w:rsidP="009E4904">
            <w:pPr>
              <w:rPr>
                <w:snapToGrid w:val="0"/>
                <w:szCs w:val="20"/>
              </w:rPr>
            </w:pPr>
          </w:p>
        </w:tc>
      </w:tr>
      <w:tr w:rsidR="009E4904" w:rsidRPr="001D0B65" w:rsidTr="009E4904">
        <w:tc>
          <w:tcPr>
            <w:tcW w:w="1170" w:type="dxa"/>
          </w:tcPr>
          <w:p w:rsidR="009E4904" w:rsidRPr="001D0B65" w:rsidRDefault="009E4904" w:rsidP="009E4904">
            <w:pPr>
              <w:rPr>
                <w:snapToGrid w:val="0"/>
                <w:szCs w:val="20"/>
              </w:rPr>
            </w:pPr>
          </w:p>
        </w:tc>
        <w:tc>
          <w:tcPr>
            <w:tcW w:w="1260" w:type="dxa"/>
          </w:tcPr>
          <w:p w:rsidR="009E4904" w:rsidRPr="001D0B65" w:rsidRDefault="009E4904" w:rsidP="009E4904">
            <w:pPr>
              <w:rPr>
                <w:snapToGrid w:val="0"/>
                <w:szCs w:val="20"/>
              </w:rPr>
            </w:pPr>
          </w:p>
        </w:tc>
        <w:tc>
          <w:tcPr>
            <w:tcW w:w="2520" w:type="dxa"/>
          </w:tcPr>
          <w:p w:rsidR="009E4904" w:rsidRPr="001D0B65" w:rsidRDefault="009E4904" w:rsidP="009E4904">
            <w:pPr>
              <w:rPr>
                <w:snapToGrid w:val="0"/>
                <w:szCs w:val="20"/>
              </w:rPr>
            </w:pPr>
          </w:p>
        </w:tc>
        <w:tc>
          <w:tcPr>
            <w:tcW w:w="1980" w:type="dxa"/>
          </w:tcPr>
          <w:p w:rsidR="009E4904" w:rsidRPr="001D0B65" w:rsidRDefault="009E4904" w:rsidP="009E4904">
            <w:pPr>
              <w:rPr>
                <w:snapToGrid w:val="0"/>
                <w:szCs w:val="20"/>
              </w:rPr>
            </w:pPr>
          </w:p>
        </w:tc>
        <w:tc>
          <w:tcPr>
            <w:tcW w:w="1710" w:type="dxa"/>
          </w:tcPr>
          <w:p w:rsidR="009E4904" w:rsidRPr="001D0B65" w:rsidRDefault="009E4904" w:rsidP="009E4904">
            <w:pPr>
              <w:rPr>
                <w:snapToGrid w:val="0"/>
                <w:szCs w:val="20"/>
              </w:rPr>
            </w:pPr>
          </w:p>
        </w:tc>
      </w:tr>
      <w:tr w:rsidR="009E4904" w:rsidRPr="001D0B65" w:rsidTr="009E4904">
        <w:tc>
          <w:tcPr>
            <w:tcW w:w="1170" w:type="dxa"/>
          </w:tcPr>
          <w:p w:rsidR="009E4904" w:rsidRPr="001D0B65" w:rsidRDefault="009E4904" w:rsidP="009E4904">
            <w:pPr>
              <w:rPr>
                <w:snapToGrid w:val="0"/>
                <w:szCs w:val="20"/>
              </w:rPr>
            </w:pPr>
          </w:p>
        </w:tc>
        <w:tc>
          <w:tcPr>
            <w:tcW w:w="1260" w:type="dxa"/>
          </w:tcPr>
          <w:p w:rsidR="009E4904" w:rsidRPr="001D0B65" w:rsidRDefault="009E4904" w:rsidP="009E4904">
            <w:pPr>
              <w:rPr>
                <w:snapToGrid w:val="0"/>
                <w:szCs w:val="20"/>
              </w:rPr>
            </w:pPr>
          </w:p>
        </w:tc>
        <w:tc>
          <w:tcPr>
            <w:tcW w:w="2520" w:type="dxa"/>
          </w:tcPr>
          <w:p w:rsidR="009E4904" w:rsidRPr="001D0B65" w:rsidRDefault="009E4904" w:rsidP="009E4904">
            <w:pPr>
              <w:rPr>
                <w:snapToGrid w:val="0"/>
                <w:szCs w:val="20"/>
              </w:rPr>
            </w:pPr>
          </w:p>
        </w:tc>
        <w:tc>
          <w:tcPr>
            <w:tcW w:w="1980" w:type="dxa"/>
          </w:tcPr>
          <w:p w:rsidR="009E4904" w:rsidRPr="001D0B65" w:rsidRDefault="009E4904" w:rsidP="009E4904">
            <w:pPr>
              <w:rPr>
                <w:snapToGrid w:val="0"/>
                <w:szCs w:val="20"/>
              </w:rPr>
            </w:pPr>
          </w:p>
        </w:tc>
        <w:tc>
          <w:tcPr>
            <w:tcW w:w="1710" w:type="dxa"/>
          </w:tcPr>
          <w:p w:rsidR="009E4904" w:rsidRPr="001D0B65" w:rsidRDefault="009E4904" w:rsidP="009E4904">
            <w:pPr>
              <w:rPr>
                <w:snapToGrid w:val="0"/>
                <w:szCs w:val="20"/>
              </w:rPr>
            </w:pPr>
          </w:p>
        </w:tc>
      </w:tr>
    </w:tbl>
    <w:p w:rsidR="009E4904" w:rsidRPr="00622459" w:rsidRDefault="009E4904" w:rsidP="009E4904">
      <w:pPr>
        <w:jc w:val="center"/>
        <w:rPr>
          <w:b/>
          <w:szCs w:val="32"/>
        </w:rPr>
      </w:pPr>
    </w:p>
    <w:p w:rsidR="00E930CD" w:rsidRPr="00A45620" w:rsidRDefault="00E930CD" w:rsidP="00EF63DC">
      <w:pPr>
        <w:pStyle w:val="BodyText"/>
      </w:pPr>
    </w:p>
    <w:p w:rsidR="0093650E" w:rsidRDefault="0093650E">
      <w:pPr>
        <w:rPr>
          <w:b/>
          <w:spacing w:val="-10"/>
          <w:kern w:val="28"/>
          <w:sz w:val="32"/>
          <w:szCs w:val="20"/>
        </w:rPr>
      </w:pPr>
      <w:bookmarkStart w:id="1" w:name="_Toc106091228"/>
      <w:bookmarkStart w:id="2" w:name="_Toc350380951"/>
      <w:r>
        <w:br w:type="page"/>
      </w:r>
    </w:p>
    <w:p w:rsidR="00507290" w:rsidRPr="00CB2790" w:rsidRDefault="00507290" w:rsidP="009E1D34">
      <w:pPr>
        <w:pStyle w:val="Heading1"/>
        <w:pageBreakBefore/>
        <w:numPr>
          <w:ilvl w:val="0"/>
          <w:numId w:val="5"/>
        </w:numPr>
        <w:shd w:val="pct30" w:color="auto" w:fill="FFFFFF"/>
        <w:spacing w:before="0" w:after="180" w:line="240" w:lineRule="atLeast"/>
        <w:ind w:right="0"/>
        <w:rPr>
          <w:rFonts w:cs="Arial"/>
        </w:rPr>
      </w:pPr>
      <w:bookmarkStart w:id="3" w:name="_Toc378092171"/>
      <w:bookmarkEnd w:id="1"/>
      <w:bookmarkEnd w:id="2"/>
      <w:r>
        <w:rPr>
          <w:rFonts w:cs="Arial"/>
        </w:rPr>
        <w:lastRenderedPageBreak/>
        <w:t>Introduction &amp; Business Goals</w:t>
      </w:r>
      <w:bookmarkEnd w:id="3"/>
    </w:p>
    <w:p w:rsidR="00507290" w:rsidRDefault="00507290" w:rsidP="006D0E0D">
      <w:pPr>
        <w:jc w:val="both"/>
        <w:rPr>
          <w:rFonts w:cs="Arial"/>
          <w:szCs w:val="20"/>
          <w:lang w:bidi="en-US"/>
        </w:rPr>
      </w:pPr>
    </w:p>
    <w:p w:rsidR="0093650E" w:rsidRDefault="00DC79F0" w:rsidP="0093650E">
      <w:r>
        <w:rPr>
          <w:rFonts w:cs="Arial"/>
          <w:szCs w:val="20"/>
        </w:rPr>
        <w:t xml:space="preserve">All attempts have been made in using mostly </w:t>
      </w:r>
      <w:r w:rsidRPr="00542761">
        <w:rPr>
          <w:rFonts w:cs="Arial"/>
          <w:szCs w:val="20"/>
        </w:rPr>
        <w:t>business terminology and business languagewhile describing the requirements</w:t>
      </w:r>
      <w:r>
        <w:rPr>
          <w:rFonts w:cs="Arial"/>
          <w:szCs w:val="20"/>
        </w:rPr>
        <w:t xml:space="preserve"> in this document. Very minimal and commonly understood Technical terminology is used</w:t>
      </w:r>
      <w:r w:rsidR="00061888">
        <w:t>.</w:t>
      </w:r>
    </w:p>
    <w:p w:rsidR="00BF747D" w:rsidRDefault="00BF747D" w:rsidP="009E1D34">
      <w:pPr>
        <w:pStyle w:val="Heading2"/>
        <w:numPr>
          <w:ilvl w:val="1"/>
          <w:numId w:val="5"/>
        </w:numPr>
        <w:ind w:hanging="792"/>
      </w:pPr>
      <w:bookmarkStart w:id="4" w:name="_Toc378092172"/>
      <w:r>
        <w:t>Intended Audience</w:t>
      </w:r>
      <w:bookmarkEnd w:id="4"/>
    </w:p>
    <w:p w:rsidR="00BF747D" w:rsidRDefault="00BF747D" w:rsidP="00D06EC8">
      <w:pPr>
        <w:jc w:val="both"/>
      </w:pPr>
      <w:r w:rsidRPr="00542761">
        <w:rPr>
          <w:rFonts w:cs="Arial"/>
          <w:szCs w:val="20"/>
        </w:rPr>
        <w:t>The main intended audience for this document are the business</w:t>
      </w:r>
      <w:r w:rsidR="00D06EC8">
        <w:rPr>
          <w:rFonts w:cs="Arial"/>
          <w:szCs w:val="20"/>
        </w:rPr>
        <w:t xml:space="preserve"> owners</w:t>
      </w:r>
      <w:r w:rsidR="00DE1A46">
        <w:rPr>
          <w:rFonts w:cs="Arial"/>
          <w:szCs w:val="20"/>
        </w:rPr>
        <w:t>, stakeholders and development team</w:t>
      </w:r>
      <w:r w:rsidR="00D06EC8">
        <w:rPr>
          <w:rFonts w:cs="Arial"/>
          <w:szCs w:val="20"/>
        </w:rPr>
        <w:t xml:space="preserve"> of the proposed system.</w:t>
      </w:r>
    </w:p>
    <w:p w:rsidR="00457943" w:rsidRDefault="00457943" w:rsidP="009E4904"/>
    <w:p w:rsidR="00457943" w:rsidRDefault="00457943" w:rsidP="009E1D34">
      <w:pPr>
        <w:pStyle w:val="Heading2"/>
        <w:numPr>
          <w:ilvl w:val="1"/>
          <w:numId w:val="5"/>
        </w:numPr>
        <w:ind w:hanging="792"/>
      </w:pPr>
      <w:bookmarkStart w:id="5" w:name="_Toc378092173"/>
      <w:r>
        <w:t>References</w:t>
      </w:r>
      <w:bookmarkEnd w:id="5"/>
    </w:p>
    <w:tbl>
      <w:tblPr>
        <w:tblW w:w="1018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4877"/>
        <w:gridCol w:w="5308"/>
      </w:tblGrid>
      <w:tr w:rsidR="00457943" w:rsidTr="00457943">
        <w:tc>
          <w:tcPr>
            <w:tcW w:w="4878" w:type="dxa"/>
            <w:tcBorders>
              <w:top w:val="single" w:sz="6" w:space="0" w:color="auto"/>
              <w:left w:val="single" w:sz="6" w:space="0" w:color="auto"/>
              <w:bottom w:val="single" w:sz="6" w:space="0" w:color="auto"/>
              <w:right w:val="single" w:sz="6" w:space="0" w:color="auto"/>
            </w:tcBorders>
            <w:shd w:val="clear" w:color="auto" w:fill="E6E6E6"/>
            <w:tcMar>
              <w:top w:w="29" w:type="dxa"/>
              <w:left w:w="115" w:type="dxa"/>
              <w:bottom w:w="29" w:type="dxa"/>
              <w:right w:w="115" w:type="dxa"/>
            </w:tcMar>
            <w:hideMark/>
          </w:tcPr>
          <w:p w:rsidR="00457943" w:rsidRDefault="00457943">
            <w:pPr>
              <w:pStyle w:val="TableHeadingsLeftChar"/>
            </w:pPr>
            <w:r>
              <w:t xml:space="preserve">References </w:t>
            </w:r>
          </w:p>
        </w:tc>
        <w:tc>
          <w:tcPr>
            <w:tcW w:w="5310" w:type="dxa"/>
            <w:tcBorders>
              <w:top w:val="single" w:sz="6" w:space="0" w:color="auto"/>
              <w:left w:val="single" w:sz="6" w:space="0" w:color="auto"/>
              <w:bottom w:val="single" w:sz="6" w:space="0" w:color="auto"/>
              <w:right w:val="single" w:sz="6" w:space="0" w:color="auto"/>
            </w:tcBorders>
            <w:shd w:val="clear" w:color="auto" w:fill="E6E6E6"/>
            <w:tcMar>
              <w:top w:w="29" w:type="dxa"/>
              <w:left w:w="115" w:type="dxa"/>
              <w:bottom w:w="29" w:type="dxa"/>
              <w:right w:w="115" w:type="dxa"/>
            </w:tcMar>
            <w:hideMark/>
          </w:tcPr>
          <w:p w:rsidR="00457943" w:rsidRDefault="00457943">
            <w:pPr>
              <w:pStyle w:val="TableHeadingsLeftChar"/>
            </w:pPr>
            <w:r>
              <w:t>Location</w:t>
            </w:r>
          </w:p>
        </w:tc>
      </w:tr>
      <w:tr w:rsidR="00457943" w:rsidTr="00457943">
        <w:tc>
          <w:tcPr>
            <w:tcW w:w="4878" w:type="dxa"/>
            <w:tcBorders>
              <w:top w:val="single" w:sz="6" w:space="0" w:color="auto"/>
              <w:left w:val="single" w:sz="6" w:space="0" w:color="auto"/>
              <w:bottom w:val="single" w:sz="6" w:space="0" w:color="auto"/>
              <w:right w:val="single" w:sz="6" w:space="0" w:color="auto"/>
            </w:tcBorders>
            <w:tcMar>
              <w:top w:w="29" w:type="dxa"/>
              <w:left w:w="115" w:type="dxa"/>
              <w:bottom w:w="29" w:type="dxa"/>
              <w:right w:w="115" w:type="dxa"/>
            </w:tcMar>
          </w:tcPr>
          <w:p w:rsidR="00457943" w:rsidRDefault="00457943">
            <w:pPr>
              <w:numPr>
                <w:ilvl w:val="12"/>
                <w:numId w:val="0"/>
              </w:numPr>
              <w:overflowPunct w:val="0"/>
              <w:autoSpaceDE w:val="0"/>
              <w:autoSpaceDN w:val="0"/>
              <w:adjustRightInd w:val="0"/>
              <w:rPr>
                <w:sz w:val="22"/>
              </w:rPr>
            </w:pPr>
          </w:p>
        </w:tc>
        <w:tc>
          <w:tcPr>
            <w:tcW w:w="5310" w:type="dxa"/>
            <w:tcBorders>
              <w:top w:val="single" w:sz="6" w:space="0" w:color="auto"/>
              <w:left w:val="single" w:sz="6" w:space="0" w:color="auto"/>
              <w:bottom w:val="single" w:sz="6" w:space="0" w:color="auto"/>
              <w:right w:val="single" w:sz="6" w:space="0" w:color="auto"/>
            </w:tcBorders>
            <w:tcMar>
              <w:top w:w="29" w:type="dxa"/>
              <w:left w:w="115" w:type="dxa"/>
              <w:bottom w:w="29" w:type="dxa"/>
              <w:right w:w="115" w:type="dxa"/>
            </w:tcMar>
          </w:tcPr>
          <w:p w:rsidR="00457943" w:rsidRDefault="00457943">
            <w:pPr>
              <w:numPr>
                <w:ilvl w:val="12"/>
                <w:numId w:val="0"/>
              </w:numPr>
              <w:overflowPunct w:val="0"/>
              <w:autoSpaceDE w:val="0"/>
              <w:autoSpaceDN w:val="0"/>
              <w:adjustRightInd w:val="0"/>
              <w:rPr>
                <w:sz w:val="22"/>
              </w:rPr>
            </w:pPr>
          </w:p>
        </w:tc>
      </w:tr>
      <w:tr w:rsidR="00457943" w:rsidTr="00457943">
        <w:tc>
          <w:tcPr>
            <w:tcW w:w="4878" w:type="dxa"/>
            <w:tcBorders>
              <w:top w:val="single" w:sz="6" w:space="0" w:color="auto"/>
              <w:left w:val="single" w:sz="6" w:space="0" w:color="auto"/>
              <w:bottom w:val="single" w:sz="6" w:space="0" w:color="auto"/>
              <w:right w:val="single" w:sz="6" w:space="0" w:color="auto"/>
            </w:tcBorders>
            <w:tcMar>
              <w:top w:w="29" w:type="dxa"/>
              <w:left w:w="115" w:type="dxa"/>
              <w:bottom w:w="29" w:type="dxa"/>
              <w:right w:w="115" w:type="dxa"/>
            </w:tcMar>
          </w:tcPr>
          <w:p w:rsidR="00457943" w:rsidRDefault="00457943">
            <w:pPr>
              <w:numPr>
                <w:ilvl w:val="12"/>
                <w:numId w:val="0"/>
              </w:numPr>
              <w:overflowPunct w:val="0"/>
              <w:autoSpaceDE w:val="0"/>
              <w:autoSpaceDN w:val="0"/>
              <w:adjustRightInd w:val="0"/>
              <w:rPr>
                <w:sz w:val="22"/>
              </w:rPr>
            </w:pPr>
          </w:p>
        </w:tc>
        <w:tc>
          <w:tcPr>
            <w:tcW w:w="5310" w:type="dxa"/>
            <w:tcBorders>
              <w:top w:val="single" w:sz="6" w:space="0" w:color="auto"/>
              <w:left w:val="single" w:sz="6" w:space="0" w:color="auto"/>
              <w:bottom w:val="single" w:sz="6" w:space="0" w:color="auto"/>
              <w:right w:val="single" w:sz="6" w:space="0" w:color="auto"/>
            </w:tcBorders>
            <w:tcMar>
              <w:top w:w="29" w:type="dxa"/>
              <w:left w:w="115" w:type="dxa"/>
              <w:bottom w:w="29" w:type="dxa"/>
              <w:right w:w="115" w:type="dxa"/>
            </w:tcMar>
          </w:tcPr>
          <w:p w:rsidR="00457943" w:rsidRDefault="00457943">
            <w:pPr>
              <w:numPr>
                <w:ilvl w:val="12"/>
                <w:numId w:val="0"/>
              </w:numPr>
              <w:overflowPunct w:val="0"/>
              <w:autoSpaceDE w:val="0"/>
              <w:autoSpaceDN w:val="0"/>
              <w:adjustRightInd w:val="0"/>
              <w:rPr>
                <w:sz w:val="22"/>
              </w:rPr>
            </w:pPr>
          </w:p>
        </w:tc>
      </w:tr>
      <w:tr w:rsidR="00457943" w:rsidTr="00457943">
        <w:tc>
          <w:tcPr>
            <w:tcW w:w="4878" w:type="dxa"/>
            <w:tcBorders>
              <w:top w:val="single" w:sz="6" w:space="0" w:color="auto"/>
              <w:left w:val="single" w:sz="6" w:space="0" w:color="auto"/>
              <w:bottom w:val="single" w:sz="6" w:space="0" w:color="auto"/>
              <w:right w:val="single" w:sz="6" w:space="0" w:color="auto"/>
            </w:tcBorders>
            <w:tcMar>
              <w:top w:w="29" w:type="dxa"/>
              <w:left w:w="115" w:type="dxa"/>
              <w:bottom w:w="29" w:type="dxa"/>
              <w:right w:w="115" w:type="dxa"/>
            </w:tcMar>
          </w:tcPr>
          <w:p w:rsidR="00457943" w:rsidRDefault="00457943">
            <w:pPr>
              <w:numPr>
                <w:ilvl w:val="12"/>
                <w:numId w:val="0"/>
              </w:numPr>
              <w:overflowPunct w:val="0"/>
              <w:autoSpaceDE w:val="0"/>
              <w:autoSpaceDN w:val="0"/>
              <w:adjustRightInd w:val="0"/>
              <w:rPr>
                <w:sz w:val="22"/>
              </w:rPr>
            </w:pPr>
          </w:p>
        </w:tc>
        <w:tc>
          <w:tcPr>
            <w:tcW w:w="5310" w:type="dxa"/>
            <w:tcBorders>
              <w:top w:val="single" w:sz="6" w:space="0" w:color="auto"/>
              <w:left w:val="single" w:sz="6" w:space="0" w:color="auto"/>
              <w:bottom w:val="single" w:sz="6" w:space="0" w:color="auto"/>
              <w:right w:val="single" w:sz="6" w:space="0" w:color="auto"/>
            </w:tcBorders>
            <w:tcMar>
              <w:top w:w="29" w:type="dxa"/>
              <w:left w:w="115" w:type="dxa"/>
              <w:bottom w:w="29" w:type="dxa"/>
              <w:right w:w="115" w:type="dxa"/>
            </w:tcMar>
          </w:tcPr>
          <w:p w:rsidR="00457943" w:rsidRDefault="00457943">
            <w:pPr>
              <w:numPr>
                <w:ilvl w:val="12"/>
                <w:numId w:val="0"/>
              </w:numPr>
              <w:overflowPunct w:val="0"/>
              <w:autoSpaceDE w:val="0"/>
              <w:autoSpaceDN w:val="0"/>
              <w:adjustRightInd w:val="0"/>
              <w:rPr>
                <w:sz w:val="22"/>
              </w:rPr>
            </w:pPr>
          </w:p>
        </w:tc>
      </w:tr>
      <w:tr w:rsidR="00457943" w:rsidTr="00457943">
        <w:tc>
          <w:tcPr>
            <w:tcW w:w="4878" w:type="dxa"/>
            <w:tcBorders>
              <w:top w:val="single" w:sz="6" w:space="0" w:color="auto"/>
              <w:left w:val="single" w:sz="6" w:space="0" w:color="auto"/>
              <w:bottom w:val="single" w:sz="6" w:space="0" w:color="auto"/>
              <w:right w:val="single" w:sz="6" w:space="0" w:color="auto"/>
            </w:tcBorders>
            <w:tcMar>
              <w:top w:w="29" w:type="dxa"/>
              <w:left w:w="115" w:type="dxa"/>
              <w:bottom w:w="29" w:type="dxa"/>
              <w:right w:w="115" w:type="dxa"/>
            </w:tcMar>
          </w:tcPr>
          <w:p w:rsidR="00457943" w:rsidRDefault="00457943">
            <w:pPr>
              <w:numPr>
                <w:ilvl w:val="12"/>
                <w:numId w:val="0"/>
              </w:numPr>
              <w:overflowPunct w:val="0"/>
              <w:autoSpaceDE w:val="0"/>
              <w:autoSpaceDN w:val="0"/>
              <w:adjustRightInd w:val="0"/>
              <w:rPr>
                <w:sz w:val="22"/>
              </w:rPr>
            </w:pPr>
          </w:p>
        </w:tc>
        <w:tc>
          <w:tcPr>
            <w:tcW w:w="5310" w:type="dxa"/>
            <w:tcBorders>
              <w:top w:val="single" w:sz="6" w:space="0" w:color="auto"/>
              <w:left w:val="single" w:sz="6" w:space="0" w:color="auto"/>
              <w:bottom w:val="single" w:sz="6" w:space="0" w:color="auto"/>
              <w:right w:val="single" w:sz="6" w:space="0" w:color="auto"/>
            </w:tcBorders>
            <w:tcMar>
              <w:top w:w="29" w:type="dxa"/>
              <w:left w:w="115" w:type="dxa"/>
              <w:bottom w:w="29" w:type="dxa"/>
              <w:right w:w="115" w:type="dxa"/>
            </w:tcMar>
          </w:tcPr>
          <w:p w:rsidR="00457943" w:rsidRDefault="00457943">
            <w:pPr>
              <w:numPr>
                <w:ilvl w:val="12"/>
                <w:numId w:val="0"/>
              </w:numPr>
              <w:overflowPunct w:val="0"/>
              <w:autoSpaceDE w:val="0"/>
              <w:autoSpaceDN w:val="0"/>
              <w:adjustRightInd w:val="0"/>
              <w:rPr>
                <w:sz w:val="22"/>
              </w:rPr>
            </w:pPr>
          </w:p>
        </w:tc>
      </w:tr>
    </w:tbl>
    <w:p w:rsidR="00457943" w:rsidRDefault="00457943" w:rsidP="009E4904"/>
    <w:p w:rsidR="00457943" w:rsidRDefault="00457943" w:rsidP="009E1D34">
      <w:pPr>
        <w:pStyle w:val="Heading2"/>
        <w:numPr>
          <w:ilvl w:val="1"/>
          <w:numId w:val="5"/>
        </w:numPr>
        <w:ind w:hanging="792"/>
      </w:pPr>
      <w:bookmarkStart w:id="6" w:name="_Toc378092174"/>
      <w:r>
        <w:t xml:space="preserve">Key </w:t>
      </w:r>
      <w:r w:rsidR="007D1B81">
        <w:t>Stakeholders</w:t>
      </w:r>
      <w:bookmarkEnd w:id="6"/>
    </w:p>
    <w:tbl>
      <w:tblPr>
        <w:tblW w:w="1018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4877"/>
        <w:gridCol w:w="5308"/>
      </w:tblGrid>
      <w:tr w:rsidR="00457943" w:rsidTr="0098329A">
        <w:tc>
          <w:tcPr>
            <w:tcW w:w="4877" w:type="dxa"/>
            <w:tcBorders>
              <w:top w:val="single" w:sz="6" w:space="0" w:color="auto"/>
              <w:left w:val="single" w:sz="6" w:space="0" w:color="auto"/>
              <w:bottom w:val="single" w:sz="6" w:space="0" w:color="auto"/>
              <w:right w:val="single" w:sz="6" w:space="0" w:color="auto"/>
            </w:tcBorders>
            <w:shd w:val="clear" w:color="auto" w:fill="E6E6E6"/>
            <w:tcMar>
              <w:top w:w="29" w:type="dxa"/>
              <w:left w:w="115" w:type="dxa"/>
              <w:bottom w:w="29" w:type="dxa"/>
              <w:right w:w="115" w:type="dxa"/>
            </w:tcMar>
            <w:hideMark/>
          </w:tcPr>
          <w:p w:rsidR="00457943" w:rsidRDefault="00457943">
            <w:pPr>
              <w:pStyle w:val="TableHeadingsLeftChar"/>
            </w:pPr>
            <w:r>
              <w:t>Name</w:t>
            </w:r>
          </w:p>
        </w:tc>
        <w:tc>
          <w:tcPr>
            <w:tcW w:w="5308" w:type="dxa"/>
            <w:tcBorders>
              <w:top w:val="single" w:sz="6" w:space="0" w:color="auto"/>
              <w:left w:val="single" w:sz="6" w:space="0" w:color="auto"/>
              <w:bottom w:val="single" w:sz="6" w:space="0" w:color="auto"/>
              <w:right w:val="single" w:sz="6" w:space="0" w:color="auto"/>
            </w:tcBorders>
            <w:shd w:val="clear" w:color="auto" w:fill="E6E6E6"/>
            <w:tcMar>
              <w:top w:w="29" w:type="dxa"/>
              <w:left w:w="115" w:type="dxa"/>
              <w:bottom w:w="29" w:type="dxa"/>
              <w:right w:w="115" w:type="dxa"/>
            </w:tcMar>
            <w:hideMark/>
          </w:tcPr>
          <w:p w:rsidR="00457943" w:rsidRDefault="00457943">
            <w:pPr>
              <w:pStyle w:val="TableHeadingsLeftChar"/>
            </w:pPr>
            <w:r>
              <w:t>Title/Role</w:t>
            </w:r>
          </w:p>
        </w:tc>
      </w:tr>
      <w:tr w:rsidR="00457943" w:rsidTr="0098329A">
        <w:tc>
          <w:tcPr>
            <w:tcW w:w="4877" w:type="dxa"/>
            <w:tcBorders>
              <w:top w:val="single" w:sz="6" w:space="0" w:color="auto"/>
              <w:left w:val="single" w:sz="6" w:space="0" w:color="auto"/>
              <w:bottom w:val="single" w:sz="6" w:space="0" w:color="auto"/>
              <w:right w:val="single" w:sz="6" w:space="0" w:color="auto"/>
            </w:tcBorders>
            <w:tcMar>
              <w:top w:w="29" w:type="dxa"/>
              <w:left w:w="115" w:type="dxa"/>
              <w:bottom w:w="29" w:type="dxa"/>
              <w:right w:w="115" w:type="dxa"/>
            </w:tcMar>
            <w:hideMark/>
          </w:tcPr>
          <w:p w:rsidR="00457943" w:rsidRDefault="001565C9" w:rsidP="00235CA3">
            <w:pPr>
              <w:numPr>
                <w:ilvl w:val="12"/>
                <w:numId w:val="0"/>
              </w:numPr>
              <w:overflowPunct w:val="0"/>
              <w:autoSpaceDE w:val="0"/>
              <w:autoSpaceDN w:val="0"/>
              <w:adjustRightInd w:val="0"/>
              <w:rPr>
                <w:sz w:val="22"/>
              </w:rPr>
            </w:pPr>
            <w:r>
              <w:rPr>
                <w:sz w:val="22"/>
              </w:rPr>
              <w:t>Arvind Gupta</w:t>
            </w:r>
          </w:p>
        </w:tc>
        <w:tc>
          <w:tcPr>
            <w:tcW w:w="5308" w:type="dxa"/>
            <w:tcBorders>
              <w:top w:val="single" w:sz="6" w:space="0" w:color="auto"/>
              <w:left w:val="single" w:sz="6" w:space="0" w:color="auto"/>
              <w:bottom w:val="single" w:sz="6" w:space="0" w:color="auto"/>
              <w:right w:val="single" w:sz="6" w:space="0" w:color="auto"/>
            </w:tcBorders>
            <w:tcMar>
              <w:top w:w="29" w:type="dxa"/>
              <w:left w:w="115" w:type="dxa"/>
              <w:bottom w:w="29" w:type="dxa"/>
              <w:right w:w="115" w:type="dxa"/>
            </w:tcMar>
            <w:hideMark/>
          </w:tcPr>
          <w:p w:rsidR="00457943" w:rsidRDefault="00235CA3" w:rsidP="0098329A">
            <w:pPr>
              <w:numPr>
                <w:ilvl w:val="12"/>
                <w:numId w:val="0"/>
              </w:numPr>
              <w:overflowPunct w:val="0"/>
              <w:autoSpaceDE w:val="0"/>
              <w:autoSpaceDN w:val="0"/>
              <w:adjustRightInd w:val="0"/>
              <w:rPr>
                <w:sz w:val="22"/>
              </w:rPr>
            </w:pPr>
            <w:r w:rsidRPr="00BE1E4E">
              <w:rPr>
                <w:sz w:val="22"/>
              </w:rPr>
              <w:t>Technical Archite</w:t>
            </w:r>
            <w:r w:rsidR="00BE1E4E" w:rsidRPr="00BE1E4E">
              <w:rPr>
                <w:sz w:val="22"/>
              </w:rPr>
              <w:t>ct</w:t>
            </w:r>
            <w:r w:rsidR="00061888">
              <w:rPr>
                <w:sz w:val="22"/>
              </w:rPr>
              <w:t>, Developer, Tester</w:t>
            </w:r>
          </w:p>
        </w:tc>
      </w:tr>
      <w:tr w:rsidR="0098329A" w:rsidTr="0098329A">
        <w:tc>
          <w:tcPr>
            <w:tcW w:w="4877" w:type="dxa"/>
            <w:tcBorders>
              <w:top w:val="single" w:sz="6" w:space="0" w:color="auto"/>
              <w:left w:val="single" w:sz="6" w:space="0" w:color="auto"/>
              <w:bottom w:val="single" w:sz="6" w:space="0" w:color="auto"/>
              <w:right w:val="single" w:sz="6" w:space="0" w:color="auto"/>
            </w:tcBorders>
            <w:tcMar>
              <w:top w:w="29" w:type="dxa"/>
              <w:left w:w="115" w:type="dxa"/>
              <w:bottom w:w="29" w:type="dxa"/>
              <w:right w:w="115" w:type="dxa"/>
            </w:tcMar>
          </w:tcPr>
          <w:p w:rsidR="0098329A" w:rsidRDefault="001565C9">
            <w:pPr>
              <w:numPr>
                <w:ilvl w:val="12"/>
                <w:numId w:val="0"/>
              </w:numPr>
              <w:tabs>
                <w:tab w:val="center" w:pos="2324"/>
              </w:tabs>
              <w:overflowPunct w:val="0"/>
              <w:autoSpaceDE w:val="0"/>
              <w:autoSpaceDN w:val="0"/>
              <w:adjustRightInd w:val="0"/>
              <w:rPr>
                <w:sz w:val="22"/>
              </w:rPr>
            </w:pPr>
            <w:r>
              <w:rPr>
                <w:sz w:val="22"/>
              </w:rPr>
              <w:t>Sachin Bajpai</w:t>
            </w:r>
          </w:p>
        </w:tc>
        <w:tc>
          <w:tcPr>
            <w:tcW w:w="5308" w:type="dxa"/>
            <w:tcBorders>
              <w:top w:val="single" w:sz="6" w:space="0" w:color="auto"/>
              <w:left w:val="single" w:sz="6" w:space="0" w:color="auto"/>
              <w:bottom w:val="single" w:sz="6" w:space="0" w:color="auto"/>
              <w:right w:val="single" w:sz="6" w:space="0" w:color="auto"/>
            </w:tcBorders>
            <w:tcMar>
              <w:top w:w="29" w:type="dxa"/>
              <w:left w:w="115" w:type="dxa"/>
              <w:bottom w:w="29" w:type="dxa"/>
              <w:right w:w="115" w:type="dxa"/>
            </w:tcMar>
          </w:tcPr>
          <w:p w:rsidR="0098329A" w:rsidRDefault="00BE1E4E" w:rsidP="00235CA3">
            <w:pPr>
              <w:numPr>
                <w:ilvl w:val="12"/>
                <w:numId w:val="0"/>
              </w:numPr>
              <w:overflowPunct w:val="0"/>
              <w:autoSpaceDE w:val="0"/>
              <w:autoSpaceDN w:val="0"/>
              <w:adjustRightInd w:val="0"/>
              <w:rPr>
                <w:sz w:val="22"/>
              </w:rPr>
            </w:pPr>
            <w:r>
              <w:rPr>
                <w:sz w:val="22"/>
              </w:rPr>
              <w:t xml:space="preserve">Solution, </w:t>
            </w:r>
            <w:r w:rsidR="00235CA3">
              <w:rPr>
                <w:sz w:val="22"/>
              </w:rPr>
              <w:t>Sales</w:t>
            </w:r>
            <w:r w:rsidR="001565C9">
              <w:rPr>
                <w:sz w:val="22"/>
              </w:rPr>
              <w:t>&amp; Marketing</w:t>
            </w:r>
          </w:p>
        </w:tc>
      </w:tr>
      <w:tr w:rsidR="00457943" w:rsidTr="0098329A">
        <w:tc>
          <w:tcPr>
            <w:tcW w:w="4877" w:type="dxa"/>
            <w:tcBorders>
              <w:top w:val="single" w:sz="6" w:space="0" w:color="auto"/>
              <w:left w:val="single" w:sz="6" w:space="0" w:color="auto"/>
              <w:bottom w:val="single" w:sz="6" w:space="0" w:color="auto"/>
              <w:right w:val="single" w:sz="6" w:space="0" w:color="auto"/>
            </w:tcBorders>
            <w:tcMar>
              <w:top w:w="29" w:type="dxa"/>
              <w:left w:w="115" w:type="dxa"/>
              <w:bottom w:w="29" w:type="dxa"/>
              <w:right w:w="115" w:type="dxa"/>
            </w:tcMar>
          </w:tcPr>
          <w:p w:rsidR="00457943" w:rsidRDefault="00235CA3">
            <w:pPr>
              <w:numPr>
                <w:ilvl w:val="12"/>
                <w:numId w:val="0"/>
              </w:numPr>
              <w:tabs>
                <w:tab w:val="center" w:pos="2324"/>
              </w:tabs>
              <w:overflowPunct w:val="0"/>
              <w:autoSpaceDE w:val="0"/>
              <w:autoSpaceDN w:val="0"/>
              <w:adjustRightInd w:val="0"/>
              <w:rPr>
                <w:sz w:val="22"/>
              </w:rPr>
            </w:pPr>
            <w:r>
              <w:rPr>
                <w:sz w:val="22"/>
              </w:rPr>
              <w:t>Vikrant Jain</w:t>
            </w:r>
          </w:p>
        </w:tc>
        <w:tc>
          <w:tcPr>
            <w:tcW w:w="5308" w:type="dxa"/>
            <w:tcBorders>
              <w:top w:val="single" w:sz="6" w:space="0" w:color="auto"/>
              <w:left w:val="single" w:sz="6" w:space="0" w:color="auto"/>
              <w:bottom w:val="single" w:sz="6" w:space="0" w:color="auto"/>
              <w:right w:val="single" w:sz="6" w:space="0" w:color="auto"/>
            </w:tcBorders>
            <w:tcMar>
              <w:top w:w="29" w:type="dxa"/>
              <w:left w:w="115" w:type="dxa"/>
              <w:bottom w:w="29" w:type="dxa"/>
              <w:right w:w="115" w:type="dxa"/>
            </w:tcMar>
          </w:tcPr>
          <w:p w:rsidR="00457943" w:rsidRDefault="00BE1E4E">
            <w:pPr>
              <w:numPr>
                <w:ilvl w:val="12"/>
                <w:numId w:val="0"/>
              </w:numPr>
              <w:overflowPunct w:val="0"/>
              <w:autoSpaceDE w:val="0"/>
              <w:autoSpaceDN w:val="0"/>
              <w:adjustRightInd w:val="0"/>
              <w:rPr>
                <w:sz w:val="22"/>
              </w:rPr>
            </w:pPr>
            <w:r>
              <w:rPr>
                <w:sz w:val="22"/>
              </w:rPr>
              <w:t>Developer</w:t>
            </w:r>
            <w:r w:rsidR="00061888">
              <w:rPr>
                <w:sz w:val="22"/>
              </w:rPr>
              <w:t>, Tester</w:t>
            </w:r>
          </w:p>
        </w:tc>
      </w:tr>
      <w:tr w:rsidR="00457943" w:rsidTr="0098329A">
        <w:tc>
          <w:tcPr>
            <w:tcW w:w="4877" w:type="dxa"/>
            <w:tcBorders>
              <w:top w:val="single" w:sz="6" w:space="0" w:color="auto"/>
              <w:left w:val="single" w:sz="6" w:space="0" w:color="auto"/>
              <w:bottom w:val="single" w:sz="6" w:space="0" w:color="auto"/>
              <w:right w:val="single" w:sz="6" w:space="0" w:color="auto"/>
            </w:tcBorders>
            <w:tcMar>
              <w:top w:w="29" w:type="dxa"/>
              <w:left w:w="115" w:type="dxa"/>
              <w:bottom w:w="29" w:type="dxa"/>
              <w:right w:w="115" w:type="dxa"/>
            </w:tcMar>
          </w:tcPr>
          <w:p w:rsidR="00457943" w:rsidRDefault="00061888">
            <w:pPr>
              <w:numPr>
                <w:ilvl w:val="12"/>
                <w:numId w:val="0"/>
              </w:numPr>
              <w:overflowPunct w:val="0"/>
              <w:autoSpaceDE w:val="0"/>
              <w:autoSpaceDN w:val="0"/>
              <w:adjustRightInd w:val="0"/>
              <w:rPr>
                <w:sz w:val="22"/>
              </w:rPr>
            </w:pPr>
            <w:r>
              <w:rPr>
                <w:sz w:val="22"/>
              </w:rPr>
              <w:t>Amit Shroti</w:t>
            </w:r>
          </w:p>
        </w:tc>
        <w:tc>
          <w:tcPr>
            <w:tcW w:w="5308" w:type="dxa"/>
            <w:tcBorders>
              <w:top w:val="single" w:sz="6" w:space="0" w:color="auto"/>
              <w:left w:val="single" w:sz="6" w:space="0" w:color="auto"/>
              <w:bottom w:val="single" w:sz="6" w:space="0" w:color="auto"/>
              <w:right w:val="single" w:sz="6" w:space="0" w:color="auto"/>
            </w:tcBorders>
            <w:tcMar>
              <w:top w:w="29" w:type="dxa"/>
              <w:left w:w="115" w:type="dxa"/>
              <w:bottom w:w="29" w:type="dxa"/>
              <w:right w:w="115" w:type="dxa"/>
            </w:tcMar>
          </w:tcPr>
          <w:p w:rsidR="00457943" w:rsidRDefault="00061888" w:rsidP="00BD5CF6">
            <w:pPr>
              <w:numPr>
                <w:ilvl w:val="12"/>
                <w:numId w:val="0"/>
              </w:numPr>
              <w:overflowPunct w:val="0"/>
              <w:autoSpaceDE w:val="0"/>
              <w:autoSpaceDN w:val="0"/>
              <w:adjustRightInd w:val="0"/>
              <w:rPr>
                <w:sz w:val="22"/>
              </w:rPr>
            </w:pPr>
            <w:r>
              <w:rPr>
                <w:sz w:val="22"/>
              </w:rPr>
              <w:t>Project Manager</w:t>
            </w:r>
          </w:p>
        </w:tc>
      </w:tr>
    </w:tbl>
    <w:p w:rsidR="00457943" w:rsidRDefault="00457943" w:rsidP="003E2568">
      <w:pPr>
        <w:jc w:val="both"/>
        <w:rPr>
          <w:rFonts w:cs="Arial"/>
          <w:szCs w:val="20"/>
          <w:lang w:bidi="en-US"/>
        </w:rPr>
      </w:pPr>
    </w:p>
    <w:p w:rsidR="00167E2A" w:rsidRDefault="00167E2A" w:rsidP="003E2568">
      <w:pPr>
        <w:jc w:val="both"/>
        <w:rPr>
          <w:rFonts w:cs="Arial"/>
          <w:szCs w:val="20"/>
          <w:lang w:bidi="en-US"/>
        </w:rPr>
      </w:pPr>
    </w:p>
    <w:p w:rsidR="00457943" w:rsidRDefault="00457943" w:rsidP="00943090">
      <w:pPr>
        <w:jc w:val="both"/>
        <w:rPr>
          <w:rFonts w:cs="Arial"/>
          <w:lang w:bidi="en-US"/>
        </w:rPr>
      </w:pPr>
    </w:p>
    <w:p w:rsidR="00507290" w:rsidRDefault="00507290" w:rsidP="009E1D34">
      <w:pPr>
        <w:pStyle w:val="Heading1"/>
        <w:pageBreakBefore/>
        <w:numPr>
          <w:ilvl w:val="0"/>
          <w:numId w:val="5"/>
        </w:numPr>
        <w:shd w:val="pct30" w:color="auto" w:fill="FFFFFF"/>
        <w:spacing w:before="0" w:after="180" w:line="240" w:lineRule="atLeast"/>
        <w:ind w:right="0"/>
        <w:rPr>
          <w:rFonts w:cs="Arial"/>
        </w:rPr>
      </w:pPr>
      <w:bookmarkStart w:id="7" w:name="_Toc378092175"/>
      <w:r>
        <w:rPr>
          <w:rFonts w:cs="Arial"/>
        </w:rPr>
        <w:lastRenderedPageBreak/>
        <w:t>Scope Summary</w:t>
      </w:r>
      <w:bookmarkEnd w:id="7"/>
    </w:p>
    <w:p w:rsidR="00507290" w:rsidRDefault="00507290" w:rsidP="009E1D34">
      <w:pPr>
        <w:pStyle w:val="Heading2"/>
        <w:numPr>
          <w:ilvl w:val="1"/>
          <w:numId w:val="5"/>
        </w:numPr>
        <w:ind w:hanging="792"/>
      </w:pPr>
      <w:bookmarkStart w:id="8" w:name="_Toc378092176"/>
      <w:r>
        <w:t>In</w:t>
      </w:r>
      <w:r w:rsidR="00CE34F0">
        <w:t>-</w:t>
      </w:r>
      <w:r>
        <w:t>scope</w:t>
      </w:r>
      <w:bookmarkEnd w:id="8"/>
    </w:p>
    <w:p w:rsidR="00507290" w:rsidRDefault="00507290" w:rsidP="00943090">
      <w:pPr>
        <w:jc w:val="both"/>
        <w:rPr>
          <w:rFonts w:cs="Arial"/>
          <w:lang w:bidi="en-US"/>
        </w:rPr>
      </w:pPr>
    </w:p>
    <w:p w:rsidR="00457943" w:rsidRDefault="00AD1BCB" w:rsidP="009E1D34">
      <w:pPr>
        <w:pStyle w:val="ListParagraph"/>
        <w:numPr>
          <w:ilvl w:val="0"/>
          <w:numId w:val="9"/>
        </w:numPr>
        <w:jc w:val="both"/>
        <w:rPr>
          <w:rFonts w:ascii="Arial" w:hAnsi="Arial" w:cs="Arial"/>
          <w:lang w:bidi="en-US"/>
        </w:rPr>
      </w:pPr>
      <w:r>
        <w:rPr>
          <w:rFonts w:ascii="Arial" w:hAnsi="Arial" w:cs="Arial"/>
          <w:lang w:bidi="en-US"/>
        </w:rPr>
        <w:t>Create</w:t>
      </w:r>
      <w:r w:rsidR="008F5245" w:rsidRPr="008F5245">
        <w:rPr>
          <w:rFonts w:ascii="Arial" w:hAnsi="Arial" w:cs="Arial"/>
          <w:lang w:bidi="en-US"/>
        </w:rPr>
        <w:t xml:space="preserve"> an </w:t>
      </w:r>
      <w:r w:rsidR="009772B6">
        <w:rPr>
          <w:rFonts w:ascii="Arial" w:hAnsi="Arial" w:cs="Arial"/>
          <w:lang w:bidi="en-US"/>
        </w:rPr>
        <w:t>App</w:t>
      </w:r>
      <w:r w:rsidR="008F5245" w:rsidRPr="008F5245">
        <w:rPr>
          <w:rFonts w:ascii="Arial" w:hAnsi="Arial" w:cs="Arial"/>
          <w:lang w:bidi="en-US"/>
        </w:rPr>
        <w:t xml:space="preserve"> as pe</w:t>
      </w:r>
      <w:r w:rsidR="008F5245">
        <w:rPr>
          <w:rFonts w:ascii="Arial" w:hAnsi="Arial" w:cs="Arial"/>
          <w:lang w:bidi="en-US"/>
        </w:rPr>
        <w:t>r the gi</w:t>
      </w:r>
      <w:r>
        <w:rPr>
          <w:rFonts w:ascii="Arial" w:hAnsi="Arial" w:cs="Arial"/>
          <w:lang w:bidi="en-US"/>
        </w:rPr>
        <w:t>ven requirement, implementation and support plan</w:t>
      </w:r>
    </w:p>
    <w:p w:rsidR="00AD1BCB" w:rsidRDefault="00AD1BCB" w:rsidP="009E1D34">
      <w:pPr>
        <w:pStyle w:val="ListParagraph"/>
        <w:numPr>
          <w:ilvl w:val="0"/>
          <w:numId w:val="9"/>
        </w:numPr>
        <w:jc w:val="both"/>
        <w:rPr>
          <w:rFonts w:ascii="Arial" w:hAnsi="Arial" w:cs="Arial"/>
          <w:lang w:bidi="en-US"/>
        </w:rPr>
      </w:pPr>
      <w:r>
        <w:rPr>
          <w:rFonts w:ascii="Arial" w:hAnsi="Arial" w:cs="Arial"/>
          <w:lang w:bidi="en-US"/>
        </w:rPr>
        <w:t>Simple App with minimum installable space requirement</w:t>
      </w:r>
    </w:p>
    <w:p w:rsidR="00AD1BCB" w:rsidRDefault="00AD1BCB" w:rsidP="009E1D34">
      <w:pPr>
        <w:pStyle w:val="ListParagraph"/>
        <w:numPr>
          <w:ilvl w:val="0"/>
          <w:numId w:val="9"/>
        </w:numPr>
        <w:jc w:val="both"/>
        <w:rPr>
          <w:rFonts w:ascii="Arial" w:hAnsi="Arial" w:cs="Arial"/>
          <w:lang w:bidi="en-US"/>
        </w:rPr>
      </w:pPr>
      <w:r>
        <w:rPr>
          <w:rFonts w:ascii="Arial" w:hAnsi="Arial" w:cs="Arial"/>
          <w:lang w:bidi="en-US"/>
        </w:rPr>
        <w:t>Simple graphics (if any) so that App should be able to execute efficiently on handset with basic graphic</w:t>
      </w:r>
      <w:r w:rsidR="00D04DB4">
        <w:rPr>
          <w:rFonts w:ascii="Arial" w:hAnsi="Arial" w:cs="Arial"/>
          <w:lang w:bidi="en-US"/>
        </w:rPr>
        <w:t xml:space="preserve"> cards</w:t>
      </w:r>
    </w:p>
    <w:p w:rsidR="008F5245" w:rsidRDefault="00AD1BCB" w:rsidP="009E1D34">
      <w:pPr>
        <w:pStyle w:val="ListParagraph"/>
        <w:numPr>
          <w:ilvl w:val="0"/>
          <w:numId w:val="9"/>
        </w:numPr>
        <w:jc w:val="both"/>
        <w:rPr>
          <w:rFonts w:ascii="Arial" w:hAnsi="Arial" w:cs="Arial"/>
          <w:lang w:bidi="en-US"/>
        </w:rPr>
      </w:pPr>
      <w:r>
        <w:rPr>
          <w:rFonts w:ascii="Arial" w:hAnsi="Arial" w:cs="Arial"/>
          <w:lang w:bidi="en-US"/>
        </w:rPr>
        <w:t>Create a plan for sale and market</w:t>
      </w:r>
    </w:p>
    <w:p w:rsidR="009772B6" w:rsidRDefault="009772B6" w:rsidP="009E1D34">
      <w:pPr>
        <w:pStyle w:val="ListParagraph"/>
        <w:numPr>
          <w:ilvl w:val="0"/>
          <w:numId w:val="9"/>
        </w:numPr>
        <w:jc w:val="both"/>
        <w:rPr>
          <w:rFonts w:ascii="Arial" w:hAnsi="Arial" w:cs="Arial"/>
          <w:lang w:bidi="en-US"/>
        </w:rPr>
      </w:pPr>
      <w:r>
        <w:rPr>
          <w:rFonts w:ascii="Arial" w:hAnsi="Arial" w:cs="Arial"/>
          <w:lang w:bidi="en-US"/>
        </w:rPr>
        <w:t xml:space="preserve">Identifying Server location and </w:t>
      </w:r>
      <w:r w:rsidR="00AD1BCB">
        <w:rPr>
          <w:rFonts w:ascii="Arial" w:hAnsi="Arial" w:cs="Arial"/>
          <w:lang w:bidi="en-US"/>
        </w:rPr>
        <w:t>space requirement</w:t>
      </w:r>
    </w:p>
    <w:p w:rsidR="009772B6" w:rsidRDefault="00AD1BCB" w:rsidP="009E1D34">
      <w:pPr>
        <w:pStyle w:val="ListParagraph"/>
        <w:numPr>
          <w:ilvl w:val="0"/>
          <w:numId w:val="9"/>
        </w:numPr>
        <w:jc w:val="both"/>
        <w:rPr>
          <w:rFonts w:ascii="Arial" w:hAnsi="Arial" w:cs="Arial"/>
          <w:lang w:bidi="en-US"/>
        </w:rPr>
      </w:pPr>
      <w:r>
        <w:rPr>
          <w:rFonts w:ascii="Arial" w:hAnsi="Arial" w:cs="Arial"/>
          <w:lang w:bidi="en-US"/>
        </w:rPr>
        <w:t>Deal</w:t>
      </w:r>
      <w:r w:rsidR="009772B6">
        <w:rPr>
          <w:rFonts w:ascii="Arial" w:hAnsi="Arial" w:cs="Arial"/>
          <w:lang w:bidi="en-US"/>
        </w:rPr>
        <w:t xml:space="preserve"> with legal compliance issues for App launch (if any)</w:t>
      </w:r>
    </w:p>
    <w:p w:rsidR="00D04DB4" w:rsidRDefault="00D04DB4" w:rsidP="009E1D34">
      <w:pPr>
        <w:pStyle w:val="ListParagraph"/>
        <w:numPr>
          <w:ilvl w:val="0"/>
          <w:numId w:val="9"/>
        </w:numPr>
        <w:jc w:val="both"/>
        <w:rPr>
          <w:rFonts w:ascii="Arial" w:hAnsi="Arial" w:cs="Arial"/>
          <w:lang w:bidi="en-US"/>
        </w:rPr>
      </w:pPr>
      <w:r>
        <w:rPr>
          <w:rFonts w:ascii="Arial" w:hAnsi="Arial" w:cs="Arial"/>
          <w:lang w:bidi="en-US"/>
        </w:rPr>
        <w:t>Deal with license of App (if any)</w:t>
      </w:r>
    </w:p>
    <w:p w:rsidR="00D04DB4" w:rsidRPr="00D04DB4" w:rsidRDefault="00D04DB4" w:rsidP="00D04DB4">
      <w:pPr>
        <w:jc w:val="both"/>
        <w:rPr>
          <w:rFonts w:cs="Arial"/>
          <w:lang w:bidi="en-US"/>
        </w:rPr>
      </w:pPr>
    </w:p>
    <w:p w:rsidR="006646B3" w:rsidRPr="006646B3" w:rsidRDefault="006646B3" w:rsidP="006646B3">
      <w:pPr>
        <w:ind w:left="360"/>
        <w:jc w:val="both"/>
        <w:rPr>
          <w:rFonts w:cs="Arial"/>
          <w:lang w:bidi="en-US"/>
        </w:rPr>
      </w:pPr>
    </w:p>
    <w:p w:rsidR="00457943" w:rsidRDefault="00457943" w:rsidP="009E1D34">
      <w:pPr>
        <w:pStyle w:val="Heading2"/>
        <w:numPr>
          <w:ilvl w:val="1"/>
          <w:numId w:val="5"/>
        </w:numPr>
        <w:ind w:hanging="792"/>
      </w:pPr>
      <w:bookmarkStart w:id="9" w:name="_Toc378092177"/>
      <w:r>
        <w:t xml:space="preserve">Out </w:t>
      </w:r>
      <w:r w:rsidRPr="00767114">
        <w:t>of</w:t>
      </w:r>
      <w:r>
        <w:t xml:space="preserve"> Scope</w:t>
      </w:r>
      <w:bookmarkEnd w:id="9"/>
    </w:p>
    <w:p w:rsidR="00457943" w:rsidRDefault="00457943" w:rsidP="00943090">
      <w:pPr>
        <w:jc w:val="both"/>
        <w:rPr>
          <w:rFonts w:cs="Arial"/>
          <w:lang w:bidi="en-US"/>
        </w:rPr>
      </w:pPr>
    </w:p>
    <w:p w:rsidR="00836A24" w:rsidRDefault="007D1B81" w:rsidP="00943090">
      <w:pPr>
        <w:jc w:val="both"/>
        <w:rPr>
          <w:rFonts w:cs="Arial"/>
          <w:lang w:bidi="en-US"/>
        </w:rPr>
      </w:pPr>
      <w:r>
        <w:rPr>
          <w:rFonts w:cs="Arial"/>
          <w:lang w:bidi="en-US"/>
        </w:rPr>
        <w:t>This section describes</w:t>
      </w:r>
      <w:r w:rsidR="00457943">
        <w:rPr>
          <w:rFonts w:cs="Arial"/>
          <w:lang w:bidi="en-US"/>
        </w:rPr>
        <w:t xml:space="preserve"> Out of Scope items </w:t>
      </w:r>
      <w:r w:rsidR="00535A56">
        <w:rPr>
          <w:rFonts w:cs="Arial"/>
          <w:lang w:bidi="en-US"/>
        </w:rPr>
        <w:t>for Release</w:t>
      </w:r>
      <w:r w:rsidR="00B8510B">
        <w:rPr>
          <w:rFonts w:cs="Arial"/>
          <w:lang w:bidi="en-US"/>
        </w:rPr>
        <w:t xml:space="preserve"> 1</w:t>
      </w:r>
    </w:p>
    <w:p w:rsidR="00457943" w:rsidRPr="00F840C4" w:rsidRDefault="00457943" w:rsidP="009E1D34">
      <w:pPr>
        <w:pStyle w:val="Heading1"/>
        <w:pageBreakBefore/>
        <w:numPr>
          <w:ilvl w:val="0"/>
          <w:numId w:val="5"/>
        </w:numPr>
        <w:shd w:val="pct30" w:color="auto" w:fill="FFFFFF"/>
        <w:spacing w:before="0" w:after="180" w:line="240" w:lineRule="atLeast"/>
        <w:ind w:right="0"/>
        <w:rPr>
          <w:rFonts w:cs="Arial"/>
        </w:rPr>
      </w:pPr>
      <w:bookmarkStart w:id="10" w:name="_Toc378092178"/>
      <w:r w:rsidRPr="00F840C4">
        <w:rPr>
          <w:rFonts w:cs="Arial"/>
        </w:rPr>
        <w:lastRenderedPageBreak/>
        <w:t>Constraints and Assumptions</w:t>
      </w:r>
      <w:bookmarkEnd w:id="10"/>
    </w:p>
    <w:p w:rsidR="00457943" w:rsidRDefault="00C2064A" w:rsidP="009E1D34">
      <w:pPr>
        <w:pStyle w:val="ListParagraph"/>
        <w:numPr>
          <w:ilvl w:val="0"/>
          <w:numId w:val="7"/>
        </w:numPr>
        <w:rPr>
          <w:rFonts w:ascii="Arial" w:hAnsi="Arial" w:cs="Arial"/>
        </w:rPr>
      </w:pPr>
      <w:bookmarkStart w:id="11" w:name="_Toc350380953"/>
      <w:r w:rsidRPr="00C468E3">
        <w:rPr>
          <w:rFonts w:ascii="Arial" w:hAnsi="Arial" w:cs="Arial"/>
        </w:rPr>
        <w:t>App will be available in English Language only</w:t>
      </w:r>
    </w:p>
    <w:p w:rsidR="008C4589" w:rsidRDefault="008C4589" w:rsidP="009E1D34">
      <w:pPr>
        <w:pStyle w:val="ListParagraph"/>
        <w:numPr>
          <w:ilvl w:val="0"/>
          <w:numId w:val="7"/>
        </w:numPr>
        <w:rPr>
          <w:rFonts w:ascii="Arial" w:hAnsi="Arial" w:cs="Arial"/>
        </w:rPr>
      </w:pPr>
      <w:r>
        <w:rPr>
          <w:rFonts w:ascii="Arial" w:hAnsi="Arial" w:cs="Arial"/>
        </w:rPr>
        <w:t>App will be functional only for few Indian Cities initially.</w:t>
      </w:r>
    </w:p>
    <w:p w:rsidR="00C468E3" w:rsidRDefault="00C468E3" w:rsidP="009E1D34">
      <w:pPr>
        <w:pStyle w:val="ListParagraph"/>
        <w:numPr>
          <w:ilvl w:val="0"/>
          <w:numId w:val="7"/>
        </w:numPr>
        <w:rPr>
          <w:rFonts w:ascii="Arial" w:hAnsi="Arial" w:cs="Arial"/>
        </w:rPr>
      </w:pPr>
      <w:r>
        <w:rPr>
          <w:rFonts w:ascii="Arial" w:hAnsi="Arial" w:cs="Arial"/>
        </w:rPr>
        <w:t xml:space="preserve">App will be </w:t>
      </w:r>
      <w:r w:rsidR="00DA5DF2">
        <w:rPr>
          <w:rFonts w:ascii="Arial" w:hAnsi="Arial" w:cs="Arial"/>
        </w:rPr>
        <w:t>Android</w:t>
      </w:r>
      <w:r>
        <w:rPr>
          <w:rFonts w:ascii="Arial" w:hAnsi="Arial" w:cs="Arial"/>
        </w:rPr>
        <w:t xml:space="preserve"> based</w:t>
      </w:r>
    </w:p>
    <w:p w:rsidR="00C468E3" w:rsidRDefault="00DF65DE" w:rsidP="009E1D34">
      <w:pPr>
        <w:pStyle w:val="ListParagraph"/>
        <w:numPr>
          <w:ilvl w:val="0"/>
          <w:numId w:val="7"/>
        </w:numPr>
        <w:rPr>
          <w:rFonts w:ascii="Arial" w:hAnsi="Arial" w:cs="Arial"/>
        </w:rPr>
      </w:pPr>
      <w:r>
        <w:rPr>
          <w:rFonts w:ascii="Arial" w:hAnsi="Arial" w:cs="Arial"/>
        </w:rPr>
        <w:t>App should be simple enough for user to key-in his</w:t>
      </w:r>
      <w:r w:rsidR="00535A56">
        <w:rPr>
          <w:rFonts w:ascii="Arial" w:hAnsi="Arial" w:cs="Arial"/>
        </w:rPr>
        <w:t xml:space="preserve"> travel details within 60 seconds (maximum).</w:t>
      </w:r>
    </w:p>
    <w:p w:rsidR="00DF65DE" w:rsidRDefault="00DA5DF2" w:rsidP="009E1D34">
      <w:pPr>
        <w:pStyle w:val="ListParagraph"/>
        <w:numPr>
          <w:ilvl w:val="0"/>
          <w:numId w:val="7"/>
        </w:numPr>
        <w:rPr>
          <w:rFonts w:ascii="Arial" w:hAnsi="Arial" w:cs="Arial"/>
        </w:rPr>
      </w:pPr>
      <w:r>
        <w:rPr>
          <w:rFonts w:ascii="Arial" w:hAnsi="Arial" w:cs="Arial"/>
        </w:rPr>
        <w:t>App will require one time user registration and ‘Signing a legal terms and condition’.</w:t>
      </w:r>
    </w:p>
    <w:p w:rsidR="00457943" w:rsidRDefault="00EE4FDA" w:rsidP="009E1D34">
      <w:pPr>
        <w:pStyle w:val="ListParagraph"/>
        <w:numPr>
          <w:ilvl w:val="0"/>
          <w:numId w:val="7"/>
        </w:numPr>
      </w:pPr>
      <w:r>
        <w:rPr>
          <w:rFonts w:ascii="Arial" w:hAnsi="Arial" w:cs="Arial"/>
        </w:rPr>
        <w:t>Search functionality to be provided for “Current location and End location” fields.</w:t>
      </w:r>
    </w:p>
    <w:p w:rsidR="009772B6" w:rsidRDefault="009772B6" w:rsidP="009E1D34">
      <w:pPr>
        <w:pStyle w:val="ListParagraph"/>
        <w:numPr>
          <w:ilvl w:val="0"/>
          <w:numId w:val="7"/>
        </w:numPr>
        <w:rPr>
          <w:rFonts w:ascii="Arial" w:hAnsi="Arial" w:cs="Arial"/>
        </w:rPr>
      </w:pPr>
      <w:r w:rsidRPr="00281C8D">
        <w:rPr>
          <w:rFonts w:ascii="Arial" w:hAnsi="Arial" w:cs="Arial"/>
        </w:rPr>
        <w:t>User should able to download this App and install without any difficulties for irrespective of the handset configuration. However we can plan for further release and support of the App in future.</w:t>
      </w:r>
    </w:p>
    <w:p w:rsidR="00281C8D" w:rsidRDefault="00D04DB4" w:rsidP="009E1D34">
      <w:pPr>
        <w:pStyle w:val="ListParagraph"/>
        <w:numPr>
          <w:ilvl w:val="0"/>
          <w:numId w:val="7"/>
        </w:numPr>
        <w:rPr>
          <w:rFonts w:ascii="Arial" w:hAnsi="Arial" w:cs="Arial"/>
        </w:rPr>
      </w:pPr>
      <w:r>
        <w:rPr>
          <w:rFonts w:ascii="Arial" w:hAnsi="Arial" w:cs="Arial"/>
        </w:rPr>
        <w:t>User should able to uninstall (remove)</w:t>
      </w:r>
      <w:r w:rsidR="00281C8D">
        <w:rPr>
          <w:rFonts w:ascii="Arial" w:hAnsi="Arial" w:cs="Arial"/>
        </w:rPr>
        <w:t xml:space="preserve"> this App</w:t>
      </w:r>
      <w:r>
        <w:rPr>
          <w:rFonts w:ascii="Arial" w:hAnsi="Arial" w:cs="Arial"/>
        </w:rPr>
        <w:t xml:space="preserve"> from his mobile handset</w:t>
      </w:r>
      <w:r w:rsidR="00CD202D">
        <w:rPr>
          <w:rFonts w:ascii="Arial" w:hAnsi="Arial" w:cs="Arial"/>
        </w:rPr>
        <w:t xml:space="preserve"> (if willing)</w:t>
      </w:r>
    </w:p>
    <w:p w:rsidR="00134F5F" w:rsidRDefault="00134F5F">
      <w:pPr>
        <w:rPr>
          <w:b/>
          <w:spacing w:val="-10"/>
          <w:kern w:val="28"/>
          <w:sz w:val="32"/>
          <w:szCs w:val="20"/>
          <w:lang w:bidi="en-US"/>
        </w:rPr>
      </w:pPr>
      <w:r>
        <w:rPr>
          <w:lang w:bidi="en-US"/>
        </w:rPr>
        <w:br w:type="page"/>
      </w:r>
    </w:p>
    <w:p w:rsidR="00507290" w:rsidRDefault="00507290" w:rsidP="009E1D34">
      <w:pPr>
        <w:pStyle w:val="Heading1"/>
        <w:pageBreakBefore/>
        <w:numPr>
          <w:ilvl w:val="0"/>
          <w:numId w:val="5"/>
        </w:numPr>
        <w:shd w:val="pct30" w:color="auto" w:fill="FFFFFF"/>
        <w:spacing w:before="0" w:after="180" w:line="240" w:lineRule="atLeast"/>
        <w:ind w:right="0"/>
        <w:rPr>
          <w:rFonts w:cs="Arial"/>
        </w:rPr>
      </w:pPr>
      <w:bookmarkStart w:id="12" w:name="_Toc378092179"/>
      <w:r>
        <w:rPr>
          <w:rFonts w:cs="Arial"/>
        </w:rPr>
        <w:lastRenderedPageBreak/>
        <w:t>Process Flow - Overall</w:t>
      </w:r>
      <w:bookmarkEnd w:id="12"/>
    </w:p>
    <w:p w:rsidR="00F9375E" w:rsidRDefault="00E74CD5" w:rsidP="009E1D34">
      <w:pPr>
        <w:pStyle w:val="Heading2"/>
        <w:numPr>
          <w:ilvl w:val="1"/>
          <w:numId w:val="5"/>
        </w:numPr>
        <w:ind w:hanging="792"/>
      </w:pPr>
      <w:bookmarkStart w:id="13" w:name="_Toc378092180"/>
      <w:r>
        <w:t>App</w:t>
      </w:r>
      <w:r w:rsidR="00F9375E">
        <w:t xml:space="preserve"> Interface Diagram</w:t>
      </w:r>
      <w:bookmarkEnd w:id="13"/>
    </w:p>
    <w:p w:rsidR="00F9375E" w:rsidRDefault="00C74E5F" w:rsidP="00FE6F0C">
      <w:pPr>
        <w:pStyle w:val="BodyText"/>
        <w:rPr>
          <w:lang w:bidi="en-US"/>
        </w:rPr>
      </w:pPr>
      <w:r>
        <w:rPr>
          <w:noProof/>
        </w:rPr>
        <w:pict>
          <v:shapetype id="_x0000_t32" coordsize="21600,21600" o:spt="32" o:oned="t" path="m,l21600,21600e" filled="f">
            <v:path arrowok="t" fillok="f" o:connecttype="none"/>
            <o:lock v:ext="edit" shapetype="t"/>
          </v:shapetype>
          <v:shape id="AutoShape 118" o:spid="_x0000_s1026" type="#_x0000_t32" style="position:absolute;margin-left:392.75pt;margin-top:.25pt;width:3.5pt;height:169.5pt;z-index:251720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"/>
        </w:pict>
      </w:r>
      <w:r>
        <w:rPr>
          <w:noProof/>
        </w:rPr>
        <w:pict>
          <v:shape id="AutoShape 116" o:spid="_x0000_s1097" type="#_x0000_t32" style="position:absolute;margin-left:13.5pt;margin-top:1pt;width:0;height:168.75pt;z-index:251718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"/>
        </w:pict>
      </w:r>
      <w:r>
        <w:rPr>
          <w:noProof/>
        </w:rPr>
        <w:pict>
          <v:shape id="AutoShape 115" o:spid="_x0000_s1096" type="#_x0000_t32" style="position:absolute;margin-left:13.5pt;margin-top:.25pt;width:379.25pt;height:.75pt;flip:y;z-index:251717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"/>
        </w:pict>
      </w:r>
      <w:r>
        <w:rPr>
          <w:noProof/>
        </w:rPr>
        <w:pict>
          <v:rect id="Rectangle 106" o:spid="_x0000_s1095" style="position:absolute;margin-left:270.95pt;margin-top:14.5pt;width:62.45pt;height:35.25pt;z-index:251716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">
            <v:textbox>
              <w:txbxContent>
                <w:p w:rsidR="00F67DD5" w:rsidRDefault="00F67DD5" w:rsidP="00D2346C">
                  <w:r>
                    <w:t>App 1</w:t>
                  </w:r>
                </w:p>
              </w:txbxContent>
            </v:textbox>
          </v:rect>
        </w:pict>
      </w:r>
    </w:p>
    <w:p w:rsidR="00F9375E" w:rsidRDefault="00C74E5F" w:rsidP="00FE6F0C">
      <w:pPr>
        <w:pStyle w:val="BodyText"/>
        <w:rPr>
          <w:lang w:bidi="en-US"/>
        </w:rPr>
      </w:pPr>
      <w:r>
        <w:rPr>
          <w:noProof/>
        </w:rPr>
        <w:pict>
          <v:shape id="Straight Arrow Connector 269" o:spid="_x0000_s1094" type="#_x0000_t32" style="position:absolute;margin-left:219.15pt;margin-top:15pt;width:53.1pt;height:0;z-index:251721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" strokecolor="#4579b8 [3044]">
            <v:stroke startarrow="open" endarrow="open"/>
          </v:shape>
        </w:pict>
      </w:r>
      <w:r>
        <w:rPr>
          <w:noProof/>
        </w:rPr>
        <w:pict>
          <v:rect id="Rectangle 104" o:spid="_x0000_s1027" style="position:absolute;margin-left:132.45pt;margin-top:4pt;width:86.35pt;height:51pt;z-index:2517094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" strokecolor="#0070c0">
            <v:textbox>
              <w:txbxContent>
                <w:p w:rsidR="00F67DD5" w:rsidRDefault="00F67DD5" w:rsidP="00075406">
                  <w:pPr>
                    <w:jc w:val="center"/>
                  </w:pPr>
                  <w:r>
                    <w:t>Server</w:t>
                  </w:r>
                </w:p>
              </w:txbxContent>
            </v:textbox>
          </v:rect>
        </w:pict>
      </w:r>
    </w:p>
    <w:p w:rsidR="00F9375E" w:rsidRDefault="00C74E5F" w:rsidP="00FE6F0C">
      <w:pPr>
        <w:pStyle w:val="BodyText"/>
        <w:rPr>
          <w:lang w:bidi="en-US"/>
        </w:rPr>
      </w:pPr>
      <w:r>
        <w:rPr>
          <w:noProof/>
        </w:rPr>
        <w:pict>
          <v:rect id="_x0000_s1028" style="position:absolute;margin-left:272.45pt;margin-top:15.25pt;width:60.95pt;height:27.75pt;z-index:2517155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">
            <v:textbox>
              <w:txbxContent>
                <w:p w:rsidR="00F67DD5" w:rsidRDefault="00F67DD5" w:rsidP="00155FEA">
                  <w:r>
                    <w:t>App 2</w:t>
                  </w:r>
                </w:p>
              </w:txbxContent>
            </v:textbox>
          </v:rect>
        </w:pict>
      </w:r>
    </w:p>
    <w:p w:rsidR="00F9375E" w:rsidRDefault="00C74E5F" w:rsidP="00FE6F0C">
      <w:pPr>
        <w:pStyle w:val="BodyText"/>
        <w:rPr>
          <w:lang w:bidi="en-US"/>
        </w:rPr>
      </w:pPr>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72" o:spid="_x0000_s1093" type="#_x0000_t34" style="position:absolute;margin-left:153pt;margin-top:9.75pt;width:118.35pt;height:73.5pt;z-index:2517268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" adj="-14" strokecolor="#4579b8 [3044]">
            <v:stroke startarrow="open" endarrow="open"/>
          </v:shape>
        </w:pict>
      </w:r>
      <w:r>
        <w:rPr>
          <w:noProof/>
        </w:rPr>
        <w:pict>
          <v:shape id="Elbow Connector 271" o:spid="_x0000_s1092" type="#_x0000_t34" style="position:absolute;margin-left:200.35pt;margin-top:9.75pt;width:71.9pt;height:31.5pt;z-index:251724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" adj="-240" strokecolor="#4579b8 [3044]">
            <v:stroke startarrow="open" endarrow="open"/>
          </v:shape>
        </w:pict>
      </w:r>
      <w:r>
        <w:rPr>
          <w:noProof/>
        </w:rPr>
        <w:pict>
          <v:shape id="Straight Arrow Connector 270" o:spid="_x0000_s1091" type="#_x0000_t32" style="position:absolute;margin-left:218.35pt;margin-top:0;width:53.1pt;height:0;z-index:251723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" strokecolor="#4579b8 [3044]">
            <v:stroke startarrow="open" endarrow="open"/>
          </v:shape>
        </w:pict>
      </w:r>
    </w:p>
    <w:p w:rsidR="00F9375E" w:rsidRDefault="00C74E5F" w:rsidP="00FE6F0C">
      <w:pPr>
        <w:pStyle w:val="BodyText"/>
        <w:rPr>
          <w:lang w:bidi="en-US"/>
        </w:rPr>
      </w:pPr>
      <w:r>
        <w:rPr>
          <w:noProof/>
        </w:rPr>
        <w:pict>
          <v:rect id="_x0000_s1029" style="position:absolute;margin-left:272.45pt;margin-top:7pt;width:60.95pt;height:27.75pt;z-index:2517114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">
            <v:textbox>
              <w:txbxContent>
                <w:p w:rsidR="00F67DD5" w:rsidRDefault="00F67DD5" w:rsidP="00F9375E">
                  <w:r>
                    <w:t>App 3</w:t>
                  </w:r>
                </w:p>
              </w:txbxContent>
            </v:textbox>
          </v:rect>
        </w:pict>
      </w:r>
    </w:p>
    <w:p w:rsidR="00496DA4" w:rsidRDefault="00496DA4" w:rsidP="00FE6F0C">
      <w:pPr>
        <w:pStyle w:val="BodyText"/>
        <w:rPr>
          <w:lang w:bidi="en-US"/>
        </w:rPr>
      </w:pPr>
    </w:p>
    <w:p w:rsidR="00496DA4" w:rsidRDefault="00C74E5F" w:rsidP="00FE6F0C">
      <w:pPr>
        <w:pStyle w:val="BodyText"/>
        <w:rPr>
          <w:lang w:bidi="en-US"/>
        </w:rPr>
      </w:pPr>
      <w:r>
        <w:rPr>
          <w:noProof/>
        </w:rPr>
        <w:pict>
          <v:rect id="Rectangle 107" o:spid="_x0000_s1030" style="position:absolute;margin-left:272.45pt;margin-top:.25pt;width:60.95pt;height:27.75pt;z-index:2517125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">
            <v:textbox>
              <w:txbxContent>
                <w:p w:rsidR="00F67DD5" w:rsidRDefault="00F67DD5" w:rsidP="00F9375E">
                  <w:r>
                    <w:t>App n</w:t>
                  </w:r>
                </w:p>
              </w:txbxContent>
            </v:textbox>
          </v:rect>
        </w:pict>
      </w:r>
    </w:p>
    <w:p w:rsidR="00FE6F0C" w:rsidRDefault="00C74E5F" w:rsidP="006C202E">
      <w:pPr>
        <w:rPr>
          <w:lang w:bidi="en-US"/>
        </w:rPr>
      </w:pPr>
      <w:r>
        <w:rPr>
          <w:noProof/>
        </w:rPr>
        <w:pict>
          <v:shape id="AutoShape 117" o:spid="_x0000_s1090" type="#_x0000_t32" style="position:absolute;margin-left:13.5pt;margin-top:12.25pt;width:382.75pt;height:0;z-index:251719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"/>
        </w:pict>
      </w:r>
    </w:p>
    <w:p w:rsidR="00FE6F0C" w:rsidRDefault="00FE6F0C" w:rsidP="006C202E">
      <w:pPr>
        <w:rPr>
          <w:lang w:bidi="en-US"/>
        </w:rPr>
      </w:pPr>
    </w:p>
    <w:p w:rsidR="00FE6F0C" w:rsidRDefault="00FE6F0C" w:rsidP="00FE6F0C">
      <w:pPr>
        <w:pStyle w:val="BodyText"/>
        <w:rPr>
          <w:lang w:bidi="en-US"/>
        </w:rPr>
      </w:pPr>
    </w:p>
    <w:p w:rsidR="00FE6F0C" w:rsidRDefault="00FE6F0C" w:rsidP="00FE6F0C">
      <w:pPr>
        <w:pStyle w:val="BodyText"/>
        <w:rPr>
          <w:lang w:bidi="en-US"/>
        </w:rPr>
      </w:pPr>
    </w:p>
    <w:p w:rsidR="00FE6F0C" w:rsidRDefault="00FE6F0C" w:rsidP="00FE6F0C">
      <w:pPr>
        <w:pStyle w:val="BodyText"/>
        <w:rPr>
          <w:lang w:bidi="en-US"/>
        </w:rPr>
      </w:pPr>
    </w:p>
    <w:p w:rsidR="00E46594" w:rsidRDefault="00E46594" w:rsidP="00FE6F0C">
      <w:pPr>
        <w:pStyle w:val="BodyText"/>
        <w:rPr>
          <w:lang w:bidi="en-US"/>
        </w:rPr>
      </w:pPr>
    </w:p>
    <w:p w:rsidR="00E46594" w:rsidRDefault="00B073D3" w:rsidP="009E1D34">
      <w:pPr>
        <w:pStyle w:val="Heading2"/>
        <w:numPr>
          <w:ilvl w:val="1"/>
          <w:numId w:val="5"/>
        </w:numPr>
        <w:ind w:hanging="792"/>
      </w:pPr>
      <w:bookmarkStart w:id="14" w:name="_Toc378092181"/>
      <w:r>
        <w:t>App Functional Flow</w:t>
      </w:r>
      <w:bookmarkEnd w:id="14"/>
    </w:p>
    <w:p w:rsidR="00E46594" w:rsidRDefault="00E46594" w:rsidP="00FE6F0C">
      <w:pPr>
        <w:pStyle w:val="BodyText"/>
        <w:rPr>
          <w:lang w:bidi="en-US"/>
        </w:rPr>
      </w:pPr>
    </w:p>
    <w:p w:rsidR="00E46594" w:rsidRDefault="00C74E5F" w:rsidP="00FE6F0C">
      <w:pPr>
        <w:pStyle w:val="BodyText"/>
        <w:rPr>
          <w:lang w:bidi="en-US"/>
        </w:rPr>
      </w:pPr>
      <w:r>
        <w:rPr>
          <w:noProof/>
        </w:rPr>
        <w:pict>
          <v:group id="Group 3" o:spid="_x0000_s1031" style="position:absolute;margin-left:72.6pt;margin-top:1.15pt;width:328.5pt;height:161.5pt;z-index:251708416;mso-width-relative:margin;mso-height-relative:margin" coordorigin="18646,616" coordsize="51475,208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">
            <v:shapetype id="_x0000_t202" coordsize="21600,21600" o:spt="202" path="m,l,21600r21600,l21600,xe">
              <v:stroke joinstyle="miter"/>
              <v:path gradientshapeok="t" o:connecttype="rect"/>
            </v:shapetype>
            <v:shape id="_x0000_s1032" type="#_x0000_t202" style="position:absolute;left:38319;top:616;width:10867;height:445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5RH8EA&#10;AADbAAAADwAAAGRycy9kb3ducmV2LnhtbESPQYvCMBSE74L/ITzBm6aKK1pNi6wsSG+rHvT2aJ5t&#10;sXmpTdT67zcLgsdhZr5h1mlnavGg1lWWFUzGEQji3OqKCwXHw89oAcJ5ZI21ZVLwIgdp0u+tMdb2&#10;yb/02PtCBAi7GBWU3jexlC4vyaAb24Y4eBfbGvRBtoXULT4D3NRyGkVzabDisFBiQ98l5df93SjY&#10;nk9ZgXd/a7b5cprpOjN8mCs1HHSbFQhPnf+E3+2dVvA1g/8v4QfI5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y+UR/BAAAA2wAAAA8AAAAAAAAAAAAAAAAAmAIAAGRycy9kb3du&#10;cmV2LnhtbFBLBQYAAAAABAAEAPUAAACGAwAAAAA=&#10;" filled="f" strokecolor="#0070c0" strokeweight="1.5pt">
              <v:textbox inset="2.28053mm,2.24461mm,2.28053mm,2.24461mm">
                <w:txbxContent>
                  <w:p w:rsidR="00F67DD5" w:rsidRDefault="00F67DD5" w:rsidP="00E46594">
                    <w:pPr>
                      <w:pStyle w:val="NormalWeb"/>
                      <w:kinsoku w:val="0"/>
                      <w:overflowPunct w:val="0"/>
                      <w:spacing w:before="0" w:beforeAutospacing="0" w:after="0" w:afterAutospacing="0"/>
                      <w:jc w:val="center"/>
                      <w:textAlignment w:val="baseline"/>
                    </w:pPr>
                    <w:r>
                      <w:rPr>
                        <w:rFonts w:ascii="Arial" w:eastAsia="MS PGothic" w:hAnsi="Arial" w:cs="Arial"/>
                        <w:color w:val="000000"/>
                        <w:kern w:val="24"/>
                        <w:sz w:val="20"/>
                        <w:szCs w:val="20"/>
                      </w:rPr>
                      <w:t>App</w:t>
                    </w:r>
                  </w:p>
                </w:txbxContent>
              </v:textbox>
            </v:shape>
            <v:group id="Group 60" o:spid="_x0000_s1033" style="position:absolute;left:18646;top:1519;width:51476;height:19966" coordorigin="18646,1519" coordsize="51475,199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shape id="TextBox 12" o:spid="_x0000_s1034" type="#_x0000_t202" style="position:absolute;left:35655;top:9411;width:34467;height:1207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SUOsAA&#10;AADbAAAADwAAAGRycy9kb3ducmV2LnhtbESPQYvCMBSE7wv+h/AEb9tUD7JUo4ggiHjRFfH4TJ5t&#10;afNSmmjrvzeC4HGYmW+Y+bK3tXhQ60vHCsZJCoJYO1NyruD0v/n9A+EDssHaMSl4koflYvAzx8y4&#10;jg/0OIZcRAj7DBUUITSZlF4XZNEnriGO3s21FkOUbS5Ni12E21pO0nQqLZYcFwpsaF2Qro53q2B3&#10;vlh7lVft1vm+fuqy6k1XKTUa9qsZiEB9+IY/7a1RMB3D+0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TSUOsAAAADbAAAADwAAAAAAAAAAAAAAAACYAgAAZHJzL2Rvd25y&#10;ZXYueG1sUEsFBgAAAAAEAAQA9QAAAIUDAAAAAA==&#10;" fillcolor="#9cf" strokecolor="#0070c0" strokeweight="1.5pt">
                <v:textbox inset="2.28053mm,2.24461mm,2.28053mm,2.24461mm">
                  <w:txbxContent>
                    <w:p w:rsidR="00F67DD5" w:rsidRPr="000820CF" w:rsidRDefault="00F67DD5" w:rsidP="000820CF">
                      <w:pPr>
                        <w:kinsoku w:val="0"/>
                        <w:overflowPunct w:val="0"/>
                        <w:jc w:val="center"/>
                        <w:textAlignment w:val="baseline"/>
                        <w:rPr>
                          <w:b/>
                          <w:szCs w:val="20"/>
                        </w:rPr>
                      </w:pPr>
                      <w:r w:rsidRPr="000820CF">
                        <w:rPr>
                          <w:b/>
                          <w:szCs w:val="20"/>
                        </w:rPr>
                        <w:t>Server / Local Database</w:t>
                      </w:r>
                    </w:p>
                    <w:p w:rsidR="00F67DD5" w:rsidRDefault="00F67DD5" w:rsidP="009E1D34">
                      <w:pPr>
                        <w:pStyle w:val="ListParagraph"/>
                        <w:numPr>
                          <w:ilvl w:val="0"/>
                          <w:numId w:val="6"/>
                        </w:numPr>
                        <w:kinsoku w:val="0"/>
                        <w:overflowPunct w:val="0"/>
                        <w:textAlignment w:val="baseline"/>
                        <w:rPr>
                          <w:b/>
                        </w:rPr>
                      </w:pPr>
                      <w:r>
                        <w:rPr>
                          <w:b/>
                        </w:rPr>
                        <w:t>User information</w:t>
                      </w:r>
                    </w:p>
                    <w:p w:rsidR="00F67DD5" w:rsidRPr="001511C1" w:rsidRDefault="00F67DD5" w:rsidP="009E1D34">
                      <w:pPr>
                        <w:pStyle w:val="ListParagraph"/>
                        <w:numPr>
                          <w:ilvl w:val="0"/>
                          <w:numId w:val="6"/>
                        </w:numPr>
                        <w:kinsoku w:val="0"/>
                        <w:overflowPunct w:val="0"/>
                        <w:textAlignment w:val="baseline"/>
                        <w:rPr>
                          <w:b/>
                        </w:rPr>
                      </w:pPr>
                      <w:r>
                        <w:rPr>
                          <w:b/>
                        </w:rPr>
                        <w:t>Travel Details</w:t>
                      </w:r>
                    </w:p>
                    <w:p w:rsidR="00F67DD5" w:rsidRDefault="00F67DD5" w:rsidP="009E1D34">
                      <w:pPr>
                        <w:pStyle w:val="ListParagraph"/>
                        <w:numPr>
                          <w:ilvl w:val="0"/>
                          <w:numId w:val="6"/>
                        </w:numPr>
                        <w:kinsoku w:val="0"/>
                        <w:overflowPunct w:val="0"/>
                        <w:textAlignment w:val="baseline"/>
                        <w:rPr>
                          <w:b/>
                        </w:rPr>
                      </w:pPr>
                      <w:r w:rsidRPr="000820CF">
                        <w:rPr>
                          <w:b/>
                        </w:rPr>
                        <w:t>Contains local data</w:t>
                      </w:r>
                    </w:p>
                    <w:p w:rsidR="00F67DD5" w:rsidRDefault="00F67DD5" w:rsidP="009E1D34">
                      <w:pPr>
                        <w:pStyle w:val="ListParagraph"/>
                        <w:numPr>
                          <w:ilvl w:val="0"/>
                          <w:numId w:val="6"/>
                        </w:numPr>
                        <w:kinsoku w:val="0"/>
                        <w:overflowPunct w:val="0"/>
                        <w:textAlignment w:val="baseline"/>
                        <w:rPr>
                          <w:b/>
                        </w:rPr>
                      </w:pPr>
                      <w:r>
                        <w:rPr>
                          <w:b/>
                        </w:rPr>
                        <w:t>Data clean up on regular interval</w:t>
                      </w:r>
                    </w:p>
                    <w:p w:rsidR="00F67DD5" w:rsidRPr="000820CF" w:rsidRDefault="00F67DD5" w:rsidP="009E1D34">
                      <w:pPr>
                        <w:pStyle w:val="ListParagraph"/>
                        <w:numPr>
                          <w:ilvl w:val="0"/>
                          <w:numId w:val="6"/>
                        </w:numPr>
                        <w:kinsoku w:val="0"/>
                        <w:overflowPunct w:val="0"/>
                        <w:textAlignment w:val="baseline"/>
                        <w:rPr>
                          <w:b/>
                        </w:rPr>
                      </w:pPr>
                      <w:r>
                        <w:rPr>
                          <w:b/>
                        </w:rPr>
                        <w:t>Access to Travel details by other user</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18" o:spid="_x0000_s1035" type="#_x0000_t176" style="position:absolute;left:18646;top:1519;width:7257;height:341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I/r4A&#10;AADcAAAADwAAAGRycy9kb3ducmV2LnhtbERPy4rCMBTdC/MP4Q64kTFVQaSaFhkQZsCNjw+401yb&#10;YnOTaWKtf28WgsvDeW/Kwbaipy40jhXMphkI4srphmsF59PuawUiRGSNrWNS8KAAZfEx2mCu3Z0P&#10;1B9jLVIIhxwVmBh9LmWoDFkMU+eJE3dxncWYYFdL3eE9hdtWzrNsKS02nBoMevo2VF2PN6vgT+Mw&#10;OaCxe5lRX/2HXwreKzX+HLZrEJGG+Ba/3D9awWKW1qYz6QjI4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hoiP6+AAAA3AAAAA8AAAAAAAAAAAAAAAAAmAIAAGRycy9kb3ducmV2&#10;LnhtbFBLBQYAAAAABAAEAPUAAACDAwAAAAA=&#10;" fillcolor="white [3201]" strokecolor="black [3200]" strokeweight="2pt">
                <v:textbox inset="2.28053mm,2.24461mm,2.28053mm,2.24461mm">
                  <w:txbxContent>
                    <w:p w:rsidR="00F67DD5" w:rsidRPr="00B073D3" w:rsidRDefault="00F67DD5" w:rsidP="00B073D3">
                      <w:pPr>
                        <w:pStyle w:val="NormalWeb"/>
                        <w:kinsoku w:val="0"/>
                        <w:overflowPunct w:val="0"/>
                        <w:spacing w:before="0" w:beforeAutospacing="0" w:after="0" w:afterAutospacing="0"/>
                        <w:textAlignment w:val="baseline"/>
                        <w:rPr>
                          <w:b/>
                          <w:sz w:val="16"/>
                          <w:szCs w:val="16"/>
                        </w:rPr>
                      </w:pPr>
                      <w:r w:rsidRPr="00B073D3">
                        <w:rPr>
                          <w:b/>
                          <w:sz w:val="16"/>
                          <w:szCs w:val="16"/>
                        </w:rPr>
                        <w:t>User 1</w:t>
                      </w:r>
                    </w:p>
                  </w:txbxContent>
                </v:textbox>
              </v:shape>
            </v:group>
          </v:group>
        </w:pict>
      </w:r>
      <w:r>
        <w:rPr>
          <w:noProof/>
        </w:rPr>
        <w:pict>
          <v:shape id="Straight Arrow Connector 277" o:spid="_x0000_s1089" type="#_x0000_t32" style="position:absolute;margin-left:119.05pt;margin-top:22.4pt;width:79.25pt;height:0;z-index:2517319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" strokecolor="black [3213]" strokeweight="1.5pt">
            <v:stroke startarrow="open" endarrow="open"/>
          </v:shape>
        </w:pict>
      </w:r>
    </w:p>
    <w:p w:rsidR="00E46594" w:rsidRDefault="00C74E5F" w:rsidP="00FE6F0C">
      <w:pPr>
        <w:pStyle w:val="BodyText"/>
        <w:rPr>
          <w:lang w:bidi="en-US"/>
        </w:rPr>
      </w:pPr>
      <w:r>
        <w:rPr>
          <w:noProof/>
        </w:rPr>
        <w:pict>
          <v:shape id="Straight Arrow Connector 276" o:spid="_x0000_s1088" type="#_x0000_t32" style="position:absolute;margin-left:234.6pt;margin-top:13.45pt;width:0;height:33.55pt;z-index:2517309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" strokecolor="black [3213]" strokeweight="1.5pt">
            <v:stroke startarrow="open" endarrow="open"/>
          </v:shape>
        </w:pict>
      </w:r>
    </w:p>
    <w:p w:rsidR="00E46594" w:rsidRDefault="00E46594" w:rsidP="00FE6F0C">
      <w:pPr>
        <w:pStyle w:val="BodyText"/>
        <w:rPr>
          <w:lang w:bidi="en-US"/>
        </w:rPr>
      </w:pPr>
    </w:p>
    <w:p w:rsidR="00E46594" w:rsidRDefault="00C74E5F" w:rsidP="00FE6F0C">
      <w:pPr>
        <w:pStyle w:val="BodyText"/>
        <w:rPr>
          <w:lang w:bidi="en-US"/>
        </w:rPr>
      </w:pPr>
      <w:r>
        <w:rPr>
          <w:noProof/>
        </w:rPr>
        <w:pict>
          <v:shape id="Flowchart: Alternate Process 274" o:spid="_x0000_s1036" type="#_x0000_t176" style="position:absolute;margin-left:-29.25pt;margin-top:13.95pt;width:46.3pt;height:26.45pt;z-index:2517299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" fillcolor="white [3201]" strokecolor="black [3200]" strokeweight="2pt">
            <v:textbox inset="2.28053mm,2.24461mm,2.28053mm,2.24461mm">
              <w:txbxContent>
                <w:p w:rsidR="00F67DD5" w:rsidRPr="00B073D3" w:rsidRDefault="00F67DD5" w:rsidP="001511C1">
                  <w:pPr>
                    <w:kinsoku w:val="0"/>
                    <w:overflowPunct w:val="0"/>
                    <w:textAlignment w:val="baseline"/>
                    <w:rPr>
                      <w:b/>
                      <w:sz w:val="16"/>
                      <w:szCs w:val="16"/>
                    </w:rPr>
                  </w:pPr>
                  <w:r w:rsidRPr="00B073D3">
                    <w:rPr>
                      <w:b/>
                      <w:sz w:val="16"/>
                      <w:szCs w:val="16"/>
                    </w:rPr>
                    <w:t>U</w:t>
                  </w:r>
                  <w:r>
                    <w:rPr>
                      <w:b/>
                      <w:sz w:val="16"/>
                      <w:szCs w:val="16"/>
                    </w:rPr>
                    <w:t>ser 2</w:t>
                  </w:r>
                </w:p>
              </w:txbxContent>
            </v:textbox>
          </v:shape>
        </w:pict>
      </w:r>
      <w:r>
        <w:rPr>
          <w:noProof/>
        </w:rPr>
        <w:pict>
          <v:shape id="TextBox 9" o:spid="_x0000_s1037" type="#_x0000_t202" style="position:absolute;margin-left:60.3pt;margin-top:6.95pt;width:69.3pt;height:34.45pt;z-index:25172889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" filled="f" strokecolor="#0070c0" strokeweight="1.5pt">
            <v:textbox inset="2.28053mm,2.24461mm,2.28053mm,2.24461mm">
              <w:txbxContent>
                <w:p w:rsidR="00F67DD5" w:rsidRDefault="00F67DD5" w:rsidP="001511C1">
                  <w:pPr>
                    <w:kinsoku w:val="0"/>
                    <w:overflowPunct w:val="0"/>
                    <w:jc w:val="center"/>
                    <w:textAlignment w:val="baseline"/>
                  </w:pPr>
                  <w:r>
                    <w:rPr>
                      <w:rFonts w:eastAsia="MS PGothic" w:cs="Arial"/>
                      <w:color w:val="000000"/>
                      <w:kern w:val="24"/>
                      <w:szCs w:val="20"/>
                    </w:rPr>
                    <w:t>App</w:t>
                  </w:r>
                </w:p>
              </w:txbxContent>
            </v:textbox>
          </v:shape>
        </w:pict>
      </w:r>
    </w:p>
    <w:p w:rsidR="00E46594" w:rsidRDefault="00C74E5F" w:rsidP="00FE6F0C">
      <w:pPr>
        <w:pStyle w:val="BodyText"/>
        <w:rPr>
          <w:lang w:bidi="en-US"/>
        </w:rPr>
      </w:pPr>
      <w:r>
        <w:rPr>
          <w:noProof/>
        </w:rPr>
        <w:pict>
          <v:shape id="Straight Arrow Connector 279" o:spid="_x0000_s1087" type="#_x0000_t32" style="position:absolute;margin-left:129.3pt;margin-top:1.15pt;width:52pt;height:0;z-index:2517340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" strokecolor="black [3213]" strokeweight="1.5pt">
            <v:stroke startarrow="open" endarrow="open"/>
          </v:shape>
        </w:pict>
      </w:r>
      <w:r>
        <w:rPr>
          <w:noProof/>
        </w:rPr>
        <w:pict>
          <v:shape id="Straight Arrow Connector 278" o:spid="_x0000_s1086" type="#_x0000_t32" style="position:absolute;margin-left:17.05pt;margin-top:1.15pt;width:42.95pt;height:0;z-index:251732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" strokecolor="black [3213]" strokeweight="1.5pt">
            <v:stroke startarrow="open" endarrow="open"/>
          </v:shape>
        </w:pict>
      </w:r>
    </w:p>
    <w:p w:rsidR="00E46594" w:rsidRDefault="00C74E5F" w:rsidP="00FE6F0C">
      <w:pPr>
        <w:pStyle w:val="BodyText"/>
        <w:rPr>
          <w:lang w:bidi="en-US"/>
        </w:rPr>
      </w:pPr>
      <w:r>
        <w:rPr>
          <w:noProof/>
        </w:rPr>
        <w:pict>
          <v:shape id="Straight Arrow Connector 283" o:spid="_x0000_s1085" type="#_x0000_t32" style="position:absolute;margin-left:128.55pt;margin-top:26.65pt;width:51.95pt;height:0;z-index:2517391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" strokecolor="black [3213]" strokeweight="1.5pt">
            <v:stroke startarrow="open" endarrow="open"/>
          </v:shape>
        </w:pict>
      </w:r>
      <w:r>
        <w:rPr>
          <w:noProof/>
        </w:rPr>
        <w:pict>
          <v:shape id="Straight Arrow Connector 282" o:spid="_x0000_s1084" type="#_x0000_t32" style="position:absolute;margin-left:16.3pt;margin-top:26.65pt;width:42.95pt;height:0;z-index:2517381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" strokecolor="black [3213]" strokeweight="1.5pt">
            <v:stroke startarrow="open" endarrow="open"/>
          </v:shape>
        </w:pict>
      </w:r>
      <w:r>
        <w:rPr>
          <w:noProof/>
        </w:rPr>
        <w:pict>
          <v:shape id="_x0000_s1038" type="#_x0000_t202" style="position:absolute;margin-left:59.55pt;margin-top:9.95pt;width:69.3pt;height:34.45pt;z-index:2517360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" filled="f" strokecolor="#0070c0" strokeweight="1.5pt">
            <v:textbox inset="2.28053mm,2.24461mm,2.28053mm,2.24461mm">
              <w:txbxContent>
                <w:p w:rsidR="00F67DD5" w:rsidRDefault="00F67DD5" w:rsidP="00702390">
                  <w:pPr>
                    <w:kinsoku w:val="0"/>
                    <w:overflowPunct w:val="0"/>
                    <w:jc w:val="center"/>
                    <w:textAlignment w:val="baseline"/>
                  </w:pPr>
                  <w:r>
                    <w:rPr>
                      <w:rFonts w:eastAsia="MS PGothic" w:cs="Arial"/>
                      <w:color w:val="000000"/>
                      <w:kern w:val="24"/>
                      <w:szCs w:val="20"/>
                    </w:rPr>
                    <w:t>App</w:t>
                  </w:r>
                </w:p>
              </w:txbxContent>
            </v:textbox>
          </v:shape>
        </w:pict>
      </w:r>
      <w:r>
        <w:rPr>
          <w:noProof/>
        </w:rPr>
        <w:pict>
          <v:shape id="Flowchart: Alternate Process 281" o:spid="_x0000_s1039" type="#_x0000_t176" style="position:absolute;margin-left:-30pt;margin-top:16.95pt;width:46.3pt;height:26.45pt;z-index:2517370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" fillcolor="white [3201]" strokecolor="black [3200]" strokeweight="2pt">
            <v:textbox inset="2.28053mm,2.24461mm,2.28053mm,2.24461mm">
              <w:txbxContent>
                <w:p w:rsidR="00F67DD5" w:rsidRPr="00B073D3" w:rsidRDefault="00F67DD5" w:rsidP="00702390">
                  <w:pPr>
                    <w:kinsoku w:val="0"/>
                    <w:overflowPunct w:val="0"/>
                    <w:textAlignment w:val="baseline"/>
                    <w:rPr>
                      <w:b/>
                      <w:sz w:val="16"/>
                      <w:szCs w:val="16"/>
                    </w:rPr>
                  </w:pPr>
                  <w:r w:rsidRPr="00B073D3">
                    <w:rPr>
                      <w:b/>
                      <w:sz w:val="16"/>
                      <w:szCs w:val="16"/>
                    </w:rPr>
                    <w:t>U</w:t>
                  </w:r>
                  <w:r>
                    <w:rPr>
                      <w:b/>
                      <w:sz w:val="16"/>
                      <w:szCs w:val="16"/>
                    </w:rPr>
                    <w:t>ser n</w:t>
                  </w:r>
                </w:p>
              </w:txbxContent>
            </v:textbox>
          </v:shape>
        </w:pict>
      </w:r>
    </w:p>
    <w:p w:rsidR="00E46594" w:rsidRDefault="00E46594" w:rsidP="00FE6F0C">
      <w:pPr>
        <w:pStyle w:val="BodyText"/>
        <w:rPr>
          <w:lang w:bidi="en-US"/>
        </w:rPr>
      </w:pPr>
    </w:p>
    <w:p w:rsidR="00FE6F0C" w:rsidRDefault="00FE6F0C" w:rsidP="00FE6F0C">
      <w:pPr>
        <w:pStyle w:val="BodyText"/>
        <w:rPr>
          <w:lang w:bidi="en-US"/>
        </w:rPr>
      </w:pPr>
    </w:p>
    <w:p w:rsidR="00FE6F0C" w:rsidRDefault="00FE6F0C" w:rsidP="00FE6F0C">
      <w:pPr>
        <w:pStyle w:val="BodyText"/>
        <w:rPr>
          <w:lang w:bidi="en-US"/>
        </w:rPr>
      </w:pPr>
    </w:p>
    <w:p w:rsidR="00791FAB" w:rsidRDefault="00791FAB">
      <w:pPr>
        <w:rPr>
          <w:rFonts w:cs="Arial"/>
          <w:b/>
          <w:bCs/>
          <w:i/>
          <w:iCs/>
          <w:sz w:val="28"/>
          <w:szCs w:val="28"/>
        </w:rPr>
      </w:pPr>
      <w:r>
        <w:br w:type="page"/>
      </w:r>
    </w:p>
    <w:p w:rsidR="00D06EC8" w:rsidRDefault="00D06EC8" w:rsidP="009E1D34">
      <w:pPr>
        <w:pStyle w:val="Heading2"/>
        <w:numPr>
          <w:ilvl w:val="1"/>
          <w:numId w:val="5"/>
        </w:numPr>
        <w:ind w:hanging="792"/>
      </w:pPr>
      <w:bookmarkStart w:id="15" w:name="_Toc378092182"/>
      <w:r>
        <w:lastRenderedPageBreak/>
        <w:t>App UI</w:t>
      </w:r>
      <w:bookmarkEnd w:id="15"/>
    </w:p>
    <w:p w:rsidR="008B4F2C" w:rsidRDefault="008B4F2C" w:rsidP="00FE6F0C">
      <w:pPr>
        <w:pStyle w:val="BodyText"/>
        <w:rPr>
          <w:lang w:bidi="en-US"/>
        </w:rPr>
      </w:pPr>
    </w:p>
    <w:p w:rsidR="006646B3" w:rsidRPr="006646B3" w:rsidRDefault="006646B3" w:rsidP="00FE6F0C">
      <w:pPr>
        <w:pStyle w:val="BodyText"/>
        <w:rPr>
          <w:b/>
          <w:sz w:val="24"/>
          <w:szCs w:val="24"/>
          <w:u w:val="single"/>
          <w:lang w:bidi="en-US"/>
        </w:rPr>
      </w:pPr>
      <w:r w:rsidRPr="006646B3">
        <w:rPr>
          <w:b/>
          <w:sz w:val="24"/>
          <w:szCs w:val="24"/>
          <w:u w:val="single"/>
          <w:lang w:bidi="en-US"/>
        </w:rPr>
        <w:t>On time ‘User Registration and Acceptance of Legal wordings”</w:t>
      </w:r>
    </w:p>
    <w:p w:rsidR="006646B3" w:rsidRDefault="006646B3" w:rsidP="00FE6F0C">
      <w:pPr>
        <w:pStyle w:val="BodyText"/>
        <w:rPr>
          <w:sz w:val="24"/>
          <w:szCs w:val="24"/>
          <w:lang w:bidi="en-US"/>
        </w:rPr>
      </w:pPr>
      <w:r w:rsidRPr="006646B3">
        <w:rPr>
          <w:sz w:val="24"/>
          <w:szCs w:val="24"/>
          <w:lang w:bidi="en-US"/>
        </w:rPr>
        <w:t>Screen TBD</w:t>
      </w:r>
    </w:p>
    <w:p w:rsidR="000A78C7" w:rsidRDefault="000A78C7" w:rsidP="00FE6F0C">
      <w:pPr>
        <w:pStyle w:val="BodyText"/>
        <w:rPr>
          <w:sz w:val="24"/>
          <w:szCs w:val="24"/>
          <w:lang w:bidi="en-US"/>
        </w:rPr>
      </w:pPr>
      <w:r>
        <w:rPr>
          <w:sz w:val="24"/>
          <w:szCs w:val="24"/>
          <w:lang w:bidi="en-US"/>
        </w:rPr>
        <w:t>User Registration involves:</w:t>
      </w:r>
    </w:p>
    <w:p w:rsidR="000A78C7" w:rsidRDefault="000A78C7" w:rsidP="009E1D34">
      <w:pPr>
        <w:pStyle w:val="BodyText"/>
        <w:numPr>
          <w:ilvl w:val="0"/>
          <w:numId w:val="11"/>
        </w:numPr>
        <w:rPr>
          <w:sz w:val="24"/>
          <w:szCs w:val="24"/>
          <w:lang w:bidi="en-US"/>
        </w:rPr>
      </w:pPr>
      <w:r>
        <w:rPr>
          <w:sz w:val="24"/>
          <w:szCs w:val="24"/>
          <w:lang w:bidi="en-US"/>
        </w:rPr>
        <w:t>Confirmation to use his mobile number to identify and connect</w:t>
      </w:r>
    </w:p>
    <w:p w:rsidR="000A78C7" w:rsidRDefault="000A78C7" w:rsidP="009E1D34">
      <w:pPr>
        <w:pStyle w:val="BodyText"/>
        <w:numPr>
          <w:ilvl w:val="0"/>
          <w:numId w:val="11"/>
        </w:numPr>
        <w:rPr>
          <w:ins w:id="16" w:author="Arvind Kumar Gupta" w:date="2014-01-28T22:47:00Z"/>
          <w:sz w:val="24"/>
          <w:szCs w:val="24"/>
          <w:lang w:bidi="en-US"/>
        </w:rPr>
      </w:pPr>
      <w:r>
        <w:rPr>
          <w:sz w:val="24"/>
          <w:szCs w:val="24"/>
          <w:lang w:bidi="en-US"/>
        </w:rPr>
        <w:t>Select his current City</w:t>
      </w:r>
      <w:ins w:id="17" w:author="Arvind Kumar Gupta" w:date="2014-01-28T22:46:00Z">
        <w:r w:rsidR="003D6E1D">
          <w:rPr>
            <w:sz w:val="24"/>
            <w:szCs w:val="24"/>
            <w:lang w:bidi="en-US"/>
          </w:rPr>
          <w:t>(</w:t>
        </w:r>
      </w:ins>
      <w:ins w:id="18" w:author="Arvind Kumar Gupta" w:date="2014-01-28T22:49:00Z">
        <w:r w:rsidR="000F5AF1">
          <w:rPr>
            <w:sz w:val="24"/>
            <w:szCs w:val="24"/>
            <w:lang w:bidi="en-US"/>
          </w:rPr>
          <w:t xml:space="preserve">no need to enter, </w:t>
        </w:r>
      </w:ins>
      <w:ins w:id="19" w:author="Arvind Kumar Gupta" w:date="2014-01-28T22:46:00Z">
        <w:r w:rsidR="003D6E1D">
          <w:rPr>
            <w:sz w:val="24"/>
            <w:szCs w:val="24"/>
            <w:lang w:bidi="en-US"/>
          </w:rPr>
          <w:t>will get info from his</w:t>
        </w:r>
      </w:ins>
      <w:ins w:id="20" w:author="Arvind Kumar Gupta" w:date="2014-01-28T22:53:00Z">
        <w:r w:rsidR="00F67DD5">
          <w:rPr>
            <w:sz w:val="24"/>
            <w:szCs w:val="24"/>
            <w:lang w:bidi="en-US"/>
          </w:rPr>
          <w:t>/her</w:t>
        </w:r>
      </w:ins>
      <w:ins w:id="21" w:author="Arvind Kumar Gupta" w:date="2014-01-28T22:46:00Z">
        <w:r w:rsidR="003D6E1D">
          <w:rPr>
            <w:sz w:val="24"/>
            <w:szCs w:val="24"/>
            <w:lang w:bidi="en-US"/>
          </w:rPr>
          <w:t xml:space="preserve"> device current location</w:t>
        </w:r>
      </w:ins>
      <w:ins w:id="22" w:author="Arvind Kumar Gupta" w:date="2014-01-28T22:47:00Z">
        <w:r w:rsidR="003D6E1D">
          <w:rPr>
            <w:sz w:val="24"/>
            <w:szCs w:val="24"/>
            <w:lang w:bidi="en-US"/>
          </w:rPr>
          <w:t xml:space="preserve"> when app starts</w:t>
        </w:r>
      </w:ins>
      <w:ins w:id="23" w:author="Arvind Kumar Gupta" w:date="2014-01-28T22:46:00Z">
        <w:r w:rsidR="003D6E1D">
          <w:rPr>
            <w:sz w:val="24"/>
            <w:szCs w:val="24"/>
            <w:lang w:bidi="en-US"/>
          </w:rPr>
          <w:t>)</w:t>
        </w:r>
      </w:ins>
    </w:p>
    <w:p w:rsidR="003D6E1D" w:rsidRDefault="003D6E1D" w:rsidP="009E1D34">
      <w:pPr>
        <w:pStyle w:val="BodyText"/>
        <w:numPr>
          <w:ilvl w:val="0"/>
          <w:numId w:val="11"/>
        </w:numPr>
        <w:rPr>
          <w:ins w:id="24" w:author="Arvind Kumar Gupta" w:date="2014-01-28T22:50:00Z"/>
          <w:sz w:val="24"/>
          <w:szCs w:val="24"/>
          <w:lang w:bidi="en-US"/>
        </w:rPr>
      </w:pPr>
      <w:ins w:id="25" w:author="Arvind Kumar Gupta" w:date="2014-01-28T22:47:00Z">
        <w:r>
          <w:rPr>
            <w:sz w:val="24"/>
            <w:szCs w:val="24"/>
            <w:lang w:bidi="en-US"/>
          </w:rPr>
          <w:t>End location will be predefined for current city</w:t>
        </w:r>
      </w:ins>
      <w:ins w:id="26" w:author="Arvind Kumar Gupta" w:date="2014-01-28T22:48:00Z">
        <w:r>
          <w:rPr>
            <w:sz w:val="24"/>
            <w:szCs w:val="24"/>
            <w:lang w:bidi="en-US"/>
          </w:rPr>
          <w:t xml:space="preserve"> and option to edit it if it does not exist in predefined list</w:t>
        </w:r>
      </w:ins>
    </w:p>
    <w:p w:rsidR="000F5AF1" w:rsidRDefault="000F5AF1" w:rsidP="009E1D34">
      <w:pPr>
        <w:pStyle w:val="BodyText"/>
        <w:numPr>
          <w:ilvl w:val="0"/>
          <w:numId w:val="11"/>
        </w:numPr>
        <w:rPr>
          <w:ins w:id="27" w:author="Arvind Kumar Gupta" w:date="2014-01-28T22:53:00Z"/>
          <w:sz w:val="24"/>
          <w:szCs w:val="24"/>
          <w:lang w:bidi="en-US"/>
        </w:rPr>
      </w:pPr>
      <w:ins w:id="28" w:author="Arvind Kumar Gupta" w:date="2014-01-28T22:50:00Z">
        <w:r>
          <w:rPr>
            <w:sz w:val="24"/>
            <w:szCs w:val="24"/>
            <w:lang w:bidi="en-US"/>
          </w:rPr>
          <w:t xml:space="preserve">At the time of registration user has to enter few personal info e.g. </w:t>
        </w:r>
      </w:ins>
      <w:ins w:id="29" w:author="Arvind Kumar Gupta" w:date="2014-01-28T22:51:00Z">
        <w:r>
          <w:rPr>
            <w:sz w:val="24"/>
            <w:szCs w:val="24"/>
            <w:lang w:bidi="en-US"/>
          </w:rPr>
          <w:t xml:space="preserve">name, </w:t>
        </w:r>
      </w:ins>
      <w:ins w:id="30" w:author="Arvind Kumar Gupta" w:date="2014-01-28T22:50:00Z">
        <w:r>
          <w:rPr>
            <w:sz w:val="24"/>
            <w:szCs w:val="24"/>
            <w:lang w:bidi="en-US"/>
          </w:rPr>
          <w:t xml:space="preserve">age, sex, </w:t>
        </w:r>
      </w:ins>
      <w:ins w:id="31" w:author="Arvind Kumar Gupta" w:date="2014-01-28T22:51:00Z">
        <w:r>
          <w:rPr>
            <w:sz w:val="24"/>
            <w:szCs w:val="24"/>
            <w:lang w:bidi="en-US"/>
          </w:rPr>
          <w:t>profession etc.</w:t>
        </w:r>
      </w:ins>
    </w:p>
    <w:p w:rsidR="00F67DD5" w:rsidRDefault="00F67DD5" w:rsidP="009E1D34">
      <w:pPr>
        <w:pStyle w:val="BodyText"/>
        <w:numPr>
          <w:ilvl w:val="0"/>
          <w:numId w:val="11"/>
        </w:numPr>
        <w:rPr>
          <w:ins w:id="32" w:author="Arvind Kumar Gupta" w:date="2014-01-28T22:56:00Z"/>
          <w:sz w:val="24"/>
          <w:szCs w:val="24"/>
          <w:lang w:bidi="en-US"/>
        </w:rPr>
      </w:pPr>
      <w:ins w:id="33" w:author="Arvind Kumar Gupta" w:date="2014-01-28T22:53:00Z">
        <w:r>
          <w:rPr>
            <w:sz w:val="24"/>
            <w:szCs w:val="24"/>
            <w:lang w:bidi="en-US"/>
          </w:rPr>
          <w:t>Start location will be by default his/her current location and option to edit it</w:t>
        </w:r>
      </w:ins>
      <w:ins w:id="34" w:author="Arvind Kumar Gupta" w:date="2014-01-28T22:54:00Z">
        <w:r w:rsidR="008542B7">
          <w:rPr>
            <w:sz w:val="24"/>
            <w:szCs w:val="24"/>
            <w:lang w:bidi="en-US"/>
          </w:rPr>
          <w:t xml:space="preserve"> with predefined list.</w:t>
        </w:r>
      </w:ins>
    </w:p>
    <w:p w:rsidR="008B3CDE" w:rsidRDefault="008B3CDE" w:rsidP="009E1D34">
      <w:pPr>
        <w:pStyle w:val="BodyText"/>
        <w:numPr>
          <w:ilvl w:val="0"/>
          <w:numId w:val="11"/>
        </w:numPr>
        <w:rPr>
          <w:ins w:id="35" w:author="Arvind Kumar Gupta" w:date="2014-01-28T23:00:00Z"/>
          <w:sz w:val="24"/>
          <w:szCs w:val="24"/>
          <w:lang w:bidi="en-US"/>
        </w:rPr>
      </w:pPr>
      <w:ins w:id="36" w:author="Arvind Kumar Gupta" w:date="2014-01-28T22:56:00Z">
        <w:r>
          <w:rPr>
            <w:sz w:val="24"/>
            <w:szCs w:val="24"/>
            <w:lang w:bidi="en-US"/>
          </w:rPr>
          <w:t>Check status screen is not needed, there will be one screen with his/her current location and travel details. When user submit this data then server will perform search operation and will share search result with both</w:t>
        </w:r>
      </w:ins>
      <w:ins w:id="37" w:author="Arvind Kumar Gupta" w:date="2014-01-28T22:57:00Z">
        <w:r>
          <w:rPr>
            <w:sz w:val="24"/>
            <w:szCs w:val="24"/>
            <w:lang w:bidi="en-US"/>
          </w:rPr>
          <w:t xml:space="preserve"> users together </w:t>
        </w:r>
      </w:ins>
      <w:ins w:id="38" w:author="Arvind Kumar Gupta" w:date="2014-01-28T22:59:00Z">
        <w:r>
          <w:rPr>
            <w:sz w:val="24"/>
            <w:szCs w:val="24"/>
            <w:lang w:bidi="en-US"/>
          </w:rPr>
          <w:t xml:space="preserve">in other screen </w:t>
        </w:r>
      </w:ins>
      <w:ins w:id="39" w:author="Arvind Kumar Gupta" w:date="2014-01-28T22:57:00Z">
        <w:r>
          <w:rPr>
            <w:sz w:val="24"/>
            <w:szCs w:val="24"/>
            <w:lang w:bidi="en-US"/>
          </w:rPr>
          <w:t xml:space="preserve">and let them call to each other and manage their travel. </w:t>
        </w:r>
      </w:ins>
      <w:ins w:id="40" w:author="Arvind Kumar Gupta" w:date="2014-01-28T22:59:00Z">
        <w:r>
          <w:rPr>
            <w:sz w:val="24"/>
            <w:szCs w:val="24"/>
            <w:lang w:bidi="en-US"/>
          </w:rPr>
          <w:t xml:space="preserve">When user calls to one person and due to some reason </w:t>
        </w:r>
      </w:ins>
      <w:ins w:id="41" w:author="Arvind Kumar Gupta" w:date="2014-01-28T23:00:00Z">
        <w:r>
          <w:rPr>
            <w:sz w:val="24"/>
            <w:szCs w:val="24"/>
            <w:lang w:bidi="en-US"/>
          </w:rPr>
          <w:t xml:space="preserve">they can’t travel together then they must have other users info available at the hand. </w:t>
        </w:r>
      </w:ins>
    </w:p>
    <w:p w:rsidR="008B3CDE" w:rsidRDefault="008B3CDE" w:rsidP="009E1D34">
      <w:pPr>
        <w:pStyle w:val="BodyText"/>
        <w:numPr>
          <w:ilvl w:val="0"/>
          <w:numId w:val="11"/>
        </w:numPr>
        <w:rPr>
          <w:ins w:id="42" w:author="Arvind Kumar Gupta" w:date="2014-01-28T23:01:00Z"/>
          <w:sz w:val="24"/>
          <w:szCs w:val="24"/>
          <w:lang w:bidi="en-US"/>
        </w:rPr>
      </w:pPr>
      <w:ins w:id="43" w:author="Arvind Kumar Gupta" w:date="2014-01-28T23:01:00Z">
        <w:r>
          <w:rPr>
            <w:sz w:val="24"/>
            <w:szCs w:val="24"/>
            <w:lang w:bidi="en-US"/>
          </w:rPr>
          <w:t>I am confused with cancel and confirm option, here what do we want to achieve?</w:t>
        </w:r>
      </w:ins>
    </w:p>
    <w:p w:rsidR="008B3CDE" w:rsidRDefault="008B3CDE" w:rsidP="009E1D34">
      <w:pPr>
        <w:pStyle w:val="BodyText"/>
        <w:numPr>
          <w:ilvl w:val="0"/>
          <w:numId w:val="11"/>
        </w:numPr>
        <w:rPr>
          <w:ins w:id="44" w:author="Arvind Kumar Gupta" w:date="2014-01-28T23:04:00Z"/>
          <w:sz w:val="24"/>
          <w:szCs w:val="24"/>
          <w:lang w:bidi="en-US"/>
        </w:rPr>
      </w:pPr>
      <w:ins w:id="45" w:author="Arvind Kumar Gupta" w:date="2014-01-28T23:02:00Z">
        <w:r>
          <w:rPr>
            <w:sz w:val="24"/>
            <w:szCs w:val="24"/>
            <w:lang w:bidi="en-US"/>
          </w:rPr>
          <w:t xml:space="preserve">When user submit their travel info then it is not mandatory that he/she will get info immediately as it is possible that he/she is the first person to travel in that route </w:t>
        </w:r>
      </w:ins>
      <w:ins w:id="46" w:author="Arvind Kumar Gupta" w:date="2014-01-28T23:06:00Z">
        <w:r w:rsidR="00BC546D">
          <w:rPr>
            <w:sz w:val="24"/>
            <w:szCs w:val="24"/>
            <w:lang w:bidi="en-US"/>
          </w:rPr>
          <w:t xml:space="preserve">for mentioned time </w:t>
        </w:r>
      </w:ins>
      <w:ins w:id="47" w:author="Arvind Kumar Gupta" w:date="2014-01-28T23:02:00Z">
        <w:r>
          <w:rPr>
            <w:sz w:val="24"/>
            <w:szCs w:val="24"/>
            <w:lang w:bidi="en-US"/>
          </w:rPr>
          <w:t>and no info is present in server, so in that case he/she will receive info as another travel details info come to server for same route.</w:t>
        </w:r>
      </w:ins>
    </w:p>
    <w:p w:rsidR="00BC546D" w:rsidRDefault="00BC546D" w:rsidP="009E1D34">
      <w:pPr>
        <w:pStyle w:val="BodyText"/>
        <w:numPr>
          <w:ilvl w:val="0"/>
          <w:numId w:val="11"/>
        </w:numPr>
        <w:rPr>
          <w:ins w:id="48" w:author="Arvind Kumar Gupta" w:date="2014-01-28T23:04:00Z"/>
          <w:sz w:val="24"/>
          <w:szCs w:val="24"/>
          <w:lang w:bidi="en-US"/>
        </w:rPr>
      </w:pPr>
      <w:ins w:id="49" w:author="Arvind Kumar Gupta" w:date="2014-01-28T23:04:00Z">
        <w:r>
          <w:rPr>
            <w:sz w:val="24"/>
            <w:szCs w:val="24"/>
            <w:lang w:bidi="en-US"/>
          </w:rPr>
          <w:t>As user submit their data then server performs seach operation immediately and if data found then immediately shared that info with bot users.</w:t>
        </w:r>
      </w:ins>
    </w:p>
    <w:p w:rsidR="00BC546D" w:rsidRDefault="00BC546D" w:rsidP="009E1D34">
      <w:pPr>
        <w:pStyle w:val="BodyText"/>
        <w:numPr>
          <w:ilvl w:val="0"/>
          <w:numId w:val="11"/>
        </w:numPr>
        <w:rPr>
          <w:ins w:id="50" w:author="Arvind Kumar Gupta" w:date="2014-01-28T23:10:00Z"/>
          <w:sz w:val="24"/>
          <w:szCs w:val="24"/>
          <w:lang w:bidi="en-US"/>
        </w:rPr>
      </w:pPr>
      <w:ins w:id="51" w:author="Arvind Kumar Gupta" w:date="2014-01-28T23:05:00Z">
        <w:r>
          <w:rPr>
            <w:sz w:val="24"/>
            <w:szCs w:val="24"/>
            <w:lang w:bidi="en-US"/>
          </w:rPr>
          <w:t>As mentioned above if user is first person to travel in that route for mentioned time</w:t>
        </w:r>
      </w:ins>
      <w:ins w:id="52" w:author="Arvind Kumar Gupta" w:date="2014-01-28T23:06:00Z">
        <w:r>
          <w:rPr>
            <w:sz w:val="24"/>
            <w:szCs w:val="24"/>
            <w:lang w:bidi="en-US"/>
          </w:rPr>
          <w:t xml:space="preserve"> then he/she will get meaningful response having info something like “u will receive co-passe</w:t>
        </w:r>
      </w:ins>
      <w:ins w:id="53" w:author="Arvind Kumar Gupta" w:date="2014-01-28T23:07:00Z">
        <w:r>
          <w:rPr>
            <w:sz w:val="24"/>
            <w:szCs w:val="24"/>
            <w:lang w:bidi="en-US"/>
          </w:rPr>
          <w:t>n</w:t>
        </w:r>
      </w:ins>
      <w:ins w:id="54" w:author="Arvind Kumar Gupta" w:date="2014-01-28T23:06:00Z">
        <w:r>
          <w:rPr>
            <w:sz w:val="24"/>
            <w:szCs w:val="24"/>
            <w:lang w:bidi="en-US"/>
          </w:rPr>
          <w:t>gers info</w:t>
        </w:r>
      </w:ins>
      <w:ins w:id="55" w:author="Arvind Kumar Gupta" w:date="2014-01-28T23:07:00Z">
        <w:r>
          <w:rPr>
            <w:sz w:val="24"/>
            <w:szCs w:val="24"/>
            <w:lang w:bidi="en-US"/>
          </w:rPr>
          <w:t xml:space="preserve"> immediately when it will be available with us</w:t>
        </w:r>
      </w:ins>
      <w:ins w:id="56" w:author="Arvind Kumar Gupta" w:date="2014-01-28T23:06:00Z">
        <w:r>
          <w:rPr>
            <w:sz w:val="24"/>
            <w:szCs w:val="24"/>
            <w:lang w:bidi="en-US"/>
          </w:rPr>
          <w:t>”</w:t>
        </w:r>
      </w:ins>
      <w:ins w:id="57" w:author="Arvind Kumar Gupta" w:date="2014-01-28T23:07:00Z">
        <w:r>
          <w:rPr>
            <w:sz w:val="24"/>
            <w:szCs w:val="24"/>
            <w:lang w:bidi="en-US"/>
          </w:rPr>
          <w:t>.</w:t>
        </w:r>
      </w:ins>
    </w:p>
    <w:p w:rsidR="00BC546D" w:rsidRDefault="00BC546D" w:rsidP="009E1D34">
      <w:pPr>
        <w:pStyle w:val="BodyText"/>
        <w:numPr>
          <w:ilvl w:val="0"/>
          <w:numId w:val="11"/>
        </w:numPr>
        <w:rPr>
          <w:ins w:id="58" w:author="Arvind Kumar Gupta" w:date="2014-01-28T23:09:00Z"/>
          <w:sz w:val="24"/>
          <w:szCs w:val="24"/>
          <w:lang w:bidi="en-US"/>
        </w:rPr>
      </w:pPr>
      <w:ins w:id="59" w:author="Arvind Kumar Gupta" w:date="2014-01-28T23:07:00Z">
        <w:r>
          <w:rPr>
            <w:sz w:val="24"/>
            <w:szCs w:val="24"/>
            <w:lang w:bidi="en-US"/>
          </w:rPr>
          <w:lastRenderedPageBreak/>
          <w:t xml:space="preserve">When </w:t>
        </w:r>
      </w:ins>
      <w:ins w:id="60" w:author="Arvind Kumar Gupta" w:date="2014-01-28T23:08:00Z">
        <w:r>
          <w:rPr>
            <w:sz w:val="24"/>
            <w:szCs w:val="24"/>
            <w:lang w:bidi="en-US"/>
          </w:rPr>
          <w:t xml:space="preserve">two </w:t>
        </w:r>
      </w:ins>
      <w:ins w:id="61" w:author="Arvind Kumar Gupta" w:date="2014-01-28T23:07:00Z">
        <w:r>
          <w:rPr>
            <w:sz w:val="24"/>
            <w:szCs w:val="24"/>
            <w:lang w:bidi="en-US"/>
          </w:rPr>
          <w:t>user manage to travel with each other</w:t>
        </w:r>
      </w:ins>
      <w:ins w:id="62" w:author="Arvind Kumar Gupta" w:date="2014-01-28T23:08:00Z">
        <w:r>
          <w:rPr>
            <w:sz w:val="24"/>
            <w:szCs w:val="24"/>
            <w:lang w:bidi="en-US"/>
          </w:rPr>
          <w:t xml:space="preserve"> then he/she has to tell us (</w:t>
        </w:r>
      </w:ins>
      <w:ins w:id="63" w:author="Arvind Kumar Gupta" w:date="2014-01-28T23:09:00Z">
        <w:r>
          <w:rPr>
            <w:sz w:val="24"/>
            <w:szCs w:val="24"/>
            <w:lang w:bidi="en-US"/>
          </w:rPr>
          <w:t>we need to find out better way to achieve this</w:t>
        </w:r>
      </w:ins>
      <w:ins w:id="64" w:author="Arvind Kumar Gupta" w:date="2014-01-28T23:08:00Z">
        <w:r>
          <w:rPr>
            <w:sz w:val="24"/>
            <w:szCs w:val="24"/>
            <w:lang w:bidi="en-US"/>
          </w:rPr>
          <w:t>)</w:t>
        </w:r>
      </w:ins>
      <w:ins w:id="65" w:author="Arvind Kumar Gupta" w:date="2014-01-28T23:09:00Z">
        <w:r>
          <w:rPr>
            <w:sz w:val="24"/>
            <w:szCs w:val="24"/>
            <w:lang w:bidi="en-US"/>
          </w:rPr>
          <w:t>.</w:t>
        </w:r>
      </w:ins>
    </w:p>
    <w:p w:rsidR="002018FB" w:rsidRPr="002018FB" w:rsidDel="002018FB" w:rsidRDefault="00BC546D" w:rsidP="002018FB">
      <w:pPr>
        <w:pStyle w:val="BodyText"/>
        <w:numPr>
          <w:ilvl w:val="0"/>
          <w:numId w:val="11"/>
        </w:numPr>
        <w:rPr>
          <w:del w:id="66" w:author="Arvind Kumar Gupta" w:date="2014-01-28T23:14:00Z"/>
          <w:sz w:val="24"/>
          <w:szCs w:val="24"/>
          <w:lang w:bidi="en-US"/>
        </w:rPr>
      </w:pPr>
      <w:ins w:id="67" w:author="Arvind Kumar Gupta" w:date="2014-01-28T23:09:00Z">
        <w:r>
          <w:rPr>
            <w:sz w:val="24"/>
            <w:szCs w:val="24"/>
            <w:lang w:bidi="en-US"/>
          </w:rPr>
          <w:t>We may give options to share his feedback and travel experience with particular user at the end of travel</w:t>
        </w:r>
      </w:ins>
      <w:ins w:id="68" w:author="Arvind Kumar Gupta" w:date="2014-01-28T23:14:00Z">
        <w:r>
          <w:rPr>
            <w:sz w:val="24"/>
            <w:szCs w:val="24"/>
            <w:lang w:bidi="en-US"/>
          </w:rPr>
          <w:t xml:space="preserve"> which will be very useful for us and data analytics point of view as well</w:t>
        </w:r>
      </w:ins>
      <w:ins w:id="69" w:author="Arvind Kumar Gupta" w:date="2014-01-28T23:09:00Z">
        <w:r>
          <w:rPr>
            <w:sz w:val="24"/>
            <w:szCs w:val="24"/>
            <w:lang w:bidi="en-US"/>
          </w:rPr>
          <w:t>.</w:t>
        </w:r>
      </w:ins>
      <w:bookmarkStart w:id="70" w:name="_GoBack"/>
      <w:bookmarkEnd w:id="70"/>
    </w:p>
    <w:p w:rsidR="00000000" w:rsidRDefault="004B112E">
      <w:pPr>
        <w:pStyle w:val="BodyText"/>
        <w:numPr>
          <w:ilvl w:val="0"/>
          <w:numId w:val="11"/>
        </w:numPr>
        <w:rPr>
          <w:b/>
          <w:sz w:val="24"/>
          <w:szCs w:val="24"/>
          <w:lang w:bidi="en-US"/>
        </w:rPr>
        <w:pPrChange w:id="71" w:author="Arvind Kumar Gupta" w:date="2014-01-28T23:14:00Z">
          <w:pPr>
            <w:pStyle w:val="BodyText"/>
          </w:pPr>
        </w:pPrChange>
      </w:pPr>
    </w:p>
    <w:p w:rsidR="008B4F2C" w:rsidRPr="006646B3" w:rsidRDefault="00EE4FDA" w:rsidP="00FE6F0C">
      <w:pPr>
        <w:pStyle w:val="BodyText"/>
        <w:rPr>
          <w:b/>
          <w:sz w:val="24"/>
          <w:szCs w:val="24"/>
          <w:u w:val="single"/>
          <w:lang w:bidi="en-US"/>
        </w:rPr>
      </w:pPr>
      <w:r w:rsidRPr="006646B3">
        <w:rPr>
          <w:b/>
          <w:sz w:val="24"/>
          <w:szCs w:val="24"/>
          <w:u w:val="single"/>
          <w:lang w:bidi="en-US"/>
        </w:rPr>
        <w:t>Home Screen for every new entry</w:t>
      </w:r>
    </w:p>
    <w:p w:rsidR="008B4F2C" w:rsidRDefault="00C74E5F" w:rsidP="00FE6F0C">
      <w:pPr>
        <w:pStyle w:val="BodyText"/>
        <w:rPr>
          <w:lang w:bidi="en-US"/>
        </w:rPr>
      </w:pPr>
      <w:r>
        <w:rPr>
          <w:noProof/>
        </w:rPr>
        <w:pict>
          <v:roundrect id="Rounded Rectangle 1" o:spid="_x0000_s1040" style="position:absolute;margin-left:0;margin-top:2.05pt;width:305.25pt;height:233.25pt;z-index:25174016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" fillcolor="#bfb1d0 [1623]" strokecolor="#795d9b [3047]">
            <v:fill color2="#ece7f1 [503]" rotate="t" angle="180" colors="0 #c9b5e8;22938f #d9cbee;1 #f0eaf9" focus="100%" type="gradient"/>
            <v:shadow on="t" color="black" opacity="24903f" origin=",.5" offset="0,.55556mm"/>
            <v:textbox>
              <w:txbxContent>
                <w:p w:rsidR="00F67DD5" w:rsidRPr="00D06EC8" w:rsidRDefault="00F67DD5" w:rsidP="00D06EC8">
                  <w:pPr>
                    <w:rPr>
                      <w:sz w:val="28"/>
                      <w:szCs w:val="28"/>
                    </w:rPr>
                  </w:pPr>
                  <w:r w:rsidRPr="00D06EC8">
                    <w:rPr>
                      <w:sz w:val="28"/>
                      <w:szCs w:val="28"/>
                    </w:rPr>
                    <w:t xml:space="preserve">Name: </w:t>
                  </w:r>
                </w:p>
                <w:p w:rsidR="00F67DD5" w:rsidRPr="00D06EC8" w:rsidRDefault="00F67DD5" w:rsidP="00D06EC8">
                  <w:pPr>
                    <w:rPr>
                      <w:sz w:val="28"/>
                      <w:szCs w:val="28"/>
                    </w:rPr>
                  </w:pPr>
                  <w:r w:rsidRPr="00D06EC8">
                    <w:rPr>
                      <w:sz w:val="28"/>
                      <w:szCs w:val="28"/>
                    </w:rPr>
                    <w:t>Current Location</w:t>
                  </w:r>
                  <w:r>
                    <w:rPr>
                      <w:sz w:val="28"/>
                      <w:szCs w:val="28"/>
                    </w:rPr>
                    <w:t xml:space="preserve"> (Area)</w:t>
                  </w:r>
                  <w:r w:rsidRPr="00D06EC8">
                    <w:rPr>
                      <w:sz w:val="28"/>
                      <w:szCs w:val="28"/>
                    </w:rPr>
                    <w:t>: (Predefined)</w:t>
                  </w:r>
                </w:p>
                <w:p w:rsidR="00F67DD5" w:rsidRDefault="00F67DD5" w:rsidP="00D06EC8">
                  <w:pPr>
                    <w:rPr>
                      <w:sz w:val="28"/>
                      <w:szCs w:val="28"/>
                    </w:rPr>
                  </w:pPr>
                  <w:r w:rsidRPr="00D06EC8">
                    <w:rPr>
                      <w:sz w:val="28"/>
                      <w:szCs w:val="28"/>
                    </w:rPr>
                    <w:t>Starting Location:</w:t>
                  </w:r>
                  <w:r>
                    <w:rPr>
                      <w:sz w:val="28"/>
                      <w:szCs w:val="28"/>
                    </w:rPr>
                    <w:t xml:space="preserve"> (user defined)</w:t>
                  </w:r>
                </w:p>
                <w:p w:rsidR="00F67DD5" w:rsidRPr="00D06EC8" w:rsidRDefault="00F67DD5" w:rsidP="00D06EC8">
                  <w:pPr>
                    <w:rPr>
                      <w:sz w:val="28"/>
                      <w:szCs w:val="28"/>
                    </w:rPr>
                  </w:pPr>
                  <w:r>
                    <w:rPr>
                      <w:sz w:val="28"/>
                      <w:szCs w:val="28"/>
                    </w:rPr>
                    <w:t>End Location: (predefined)</w:t>
                  </w:r>
                </w:p>
                <w:p w:rsidR="00F67DD5" w:rsidRPr="00D06EC8" w:rsidRDefault="00F67DD5" w:rsidP="00D06EC8">
                  <w:pPr>
                    <w:rPr>
                      <w:sz w:val="28"/>
                      <w:szCs w:val="28"/>
                    </w:rPr>
                  </w:pPr>
                  <w:r>
                    <w:rPr>
                      <w:sz w:val="28"/>
                      <w:szCs w:val="28"/>
                    </w:rPr>
                    <w:t>Mode</w:t>
                  </w:r>
                  <w:r w:rsidRPr="00D06EC8">
                    <w:rPr>
                      <w:sz w:val="28"/>
                      <w:szCs w:val="28"/>
                    </w:rPr>
                    <w:t xml:space="preserve"> of travel: (predefined)</w:t>
                  </w:r>
                </w:p>
                <w:p w:rsidR="00F67DD5" w:rsidRPr="00D06EC8" w:rsidRDefault="00F67DD5" w:rsidP="00D06EC8">
                  <w:pPr>
                    <w:rPr>
                      <w:sz w:val="28"/>
                      <w:szCs w:val="28"/>
                    </w:rPr>
                  </w:pPr>
                  <w:r w:rsidRPr="00D06EC8">
                    <w:rPr>
                      <w:sz w:val="28"/>
                      <w:szCs w:val="28"/>
                    </w:rPr>
                    <w:t>Starting time: hh:</w:t>
                  </w:r>
                  <w:del w:id="72" w:author="Arvind Kumar Gupta" w:date="2014-01-28T22:49:00Z">
                    <w:r w:rsidRPr="00D06EC8" w:rsidDel="003D6E1D">
                      <w:rPr>
                        <w:sz w:val="28"/>
                        <w:szCs w:val="28"/>
                      </w:rPr>
                      <w:delText xml:space="preserve">ss </w:delText>
                    </w:r>
                  </w:del>
                  <w:ins w:id="73" w:author="Arvind Kumar Gupta" w:date="2014-01-28T22:49:00Z">
                    <w:r>
                      <w:rPr>
                        <w:sz w:val="28"/>
                        <w:szCs w:val="28"/>
                      </w:rPr>
                      <w:t>mm</w:t>
                    </w:r>
                  </w:ins>
                  <w:r w:rsidRPr="00D06EC8">
                    <w:rPr>
                      <w:sz w:val="28"/>
                      <w:szCs w:val="28"/>
                    </w:rPr>
                    <w:t>AM/PM</w:t>
                  </w:r>
                </w:p>
                <w:p w:rsidR="00F67DD5" w:rsidRPr="00D06EC8" w:rsidRDefault="00F67DD5" w:rsidP="00D06EC8">
                  <w:pPr>
                    <w:rPr>
                      <w:sz w:val="28"/>
                      <w:szCs w:val="28"/>
                    </w:rPr>
                  </w:pPr>
                  <w:r>
                    <w:rPr>
                      <w:sz w:val="28"/>
                      <w:szCs w:val="28"/>
                    </w:rPr>
                    <w:t>Total Person: (numeric, user defined)</w:t>
                  </w:r>
                </w:p>
                <w:p w:rsidR="00F67DD5" w:rsidRDefault="00F67DD5" w:rsidP="00D06EC8">
                  <w:pPr>
                    <w:jc w:val="center"/>
                  </w:pPr>
                </w:p>
              </w:txbxContent>
            </v:textbox>
          </v:roundrect>
        </w:pict>
      </w:r>
    </w:p>
    <w:p w:rsidR="008B4F2C" w:rsidRDefault="008B4F2C" w:rsidP="00FE6F0C">
      <w:pPr>
        <w:pStyle w:val="BodyText"/>
        <w:rPr>
          <w:lang w:bidi="en-US"/>
        </w:rPr>
      </w:pPr>
    </w:p>
    <w:p w:rsidR="008B4F2C" w:rsidRDefault="008B4F2C" w:rsidP="00FE6F0C">
      <w:pPr>
        <w:pStyle w:val="BodyText"/>
        <w:rPr>
          <w:lang w:bidi="en-US"/>
        </w:rPr>
      </w:pPr>
    </w:p>
    <w:p w:rsidR="008B4F2C" w:rsidRDefault="008B4F2C" w:rsidP="00FE6F0C">
      <w:pPr>
        <w:pStyle w:val="BodyText"/>
        <w:rPr>
          <w:lang w:bidi="en-US"/>
        </w:rPr>
      </w:pPr>
    </w:p>
    <w:bookmarkEnd w:id="11"/>
    <w:p w:rsidR="00D06EC8" w:rsidRDefault="00C74E5F">
      <w:pPr>
        <w:rPr>
          <w:rFonts w:cs="Arial"/>
          <w:b/>
          <w:spacing w:val="-10"/>
          <w:kern w:val="28"/>
          <w:sz w:val="32"/>
          <w:szCs w:val="20"/>
        </w:rPr>
      </w:pPr>
      <w:r w:rsidRPr="00C74E5F">
        <w:rPr>
          <w:noProof/>
        </w:rPr>
        <w:pict>
          <v:rect id="Rectangle 12" o:spid="_x0000_s1041" style="position:absolute;margin-left:93pt;margin-top:98.05pt;width:82.5pt;height:24.75pt;z-index:2517411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" fillcolor="#d8d8d8 [2732]" strokecolor="black [3040]">
            <v:shadow on="t" color="black" opacity="22937f" origin=",.5" offset="0,.63889mm"/>
            <v:textbox>
              <w:txbxContent>
                <w:p w:rsidR="00F67DD5" w:rsidRPr="00D06EC8" w:rsidRDefault="00F67DD5" w:rsidP="00D06EC8">
                  <w:pPr>
                    <w:jc w:val="center"/>
                    <w:rPr>
                      <w:color w:val="000000" w:themeColor="text1"/>
                    </w:rPr>
                  </w:pPr>
                  <w:r w:rsidRPr="00D06EC8">
                    <w:rPr>
                      <w:color w:val="000000" w:themeColor="text1"/>
                    </w:rPr>
                    <w:t>Send</w:t>
                  </w:r>
                </w:p>
              </w:txbxContent>
            </v:textbox>
          </v:rect>
        </w:pict>
      </w:r>
      <w:r w:rsidR="00D06EC8">
        <w:rPr>
          <w:rFonts w:cs="Arial"/>
        </w:rPr>
        <w:br w:type="page"/>
      </w:r>
    </w:p>
    <w:p w:rsidR="00230A6C" w:rsidRPr="006646B3" w:rsidRDefault="00230A6C" w:rsidP="00EE4FDA">
      <w:pPr>
        <w:pStyle w:val="BodyText"/>
        <w:rPr>
          <w:b/>
          <w:sz w:val="24"/>
          <w:szCs w:val="24"/>
          <w:u w:val="single"/>
          <w:lang w:bidi="en-US"/>
        </w:rPr>
      </w:pPr>
      <w:r w:rsidRPr="006646B3">
        <w:rPr>
          <w:rFonts w:cs="Arial"/>
          <w:b/>
          <w:sz w:val="24"/>
          <w:u w:val="single"/>
        </w:rPr>
        <w:lastRenderedPageBreak/>
        <w:t>Example</w:t>
      </w:r>
      <w:r w:rsidR="00EE4FDA" w:rsidRPr="006646B3">
        <w:rPr>
          <w:rFonts w:cs="Arial"/>
          <w:b/>
          <w:sz w:val="24"/>
          <w:u w:val="single"/>
        </w:rPr>
        <w:t xml:space="preserve"> for </w:t>
      </w:r>
      <w:r w:rsidR="00EE4FDA" w:rsidRPr="006646B3">
        <w:rPr>
          <w:b/>
          <w:sz w:val="24"/>
          <w:szCs w:val="24"/>
          <w:u w:val="single"/>
          <w:lang w:bidi="en-US"/>
        </w:rPr>
        <w:t>Home Screen for every new entry</w:t>
      </w:r>
    </w:p>
    <w:p w:rsidR="00230A6C" w:rsidRDefault="00230A6C">
      <w:pPr>
        <w:rPr>
          <w:rFonts w:cs="Arial"/>
        </w:rPr>
      </w:pPr>
    </w:p>
    <w:p w:rsidR="00230A6C" w:rsidRDefault="00C74E5F">
      <w:pPr>
        <w:rPr>
          <w:rFonts w:cs="Arial"/>
        </w:rPr>
      </w:pPr>
      <w:r w:rsidRPr="00C74E5F">
        <w:rPr>
          <w:b/>
          <w:noProof/>
        </w:rPr>
        <w:pict>
          <v:roundrect id="Rounded Rectangle 15" o:spid="_x0000_s1042" style="position:absolute;margin-left:-4.5pt;margin-top:1.7pt;width:267.6pt;height:233.25pt;z-index:25174323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" fillcolor="#bfb1d0 [1623]" strokecolor="#795d9b [3047]">
            <v:fill color2="#ece7f1 [503]" rotate="t" angle="180" colors="0 #c9b5e8;22938f #d9cbee;1 #f0eaf9" focus="100%" type="gradient"/>
            <v:shadow on="t" color="black" opacity="24903f" origin=",.5" offset="0,.55556mm"/>
            <v:textbox>
              <w:txbxContent>
                <w:p w:rsidR="00F67DD5" w:rsidRPr="00D06EC8" w:rsidRDefault="00F67DD5" w:rsidP="00D06EC8">
                  <w:pPr>
                    <w:rPr>
                      <w:sz w:val="28"/>
                      <w:szCs w:val="28"/>
                    </w:rPr>
                  </w:pPr>
                  <w:r w:rsidRPr="00D06EC8">
                    <w:rPr>
                      <w:sz w:val="28"/>
                      <w:szCs w:val="28"/>
                    </w:rPr>
                    <w:t xml:space="preserve">Name: </w:t>
                  </w:r>
                  <w:r>
                    <w:rPr>
                      <w:sz w:val="28"/>
                      <w:szCs w:val="28"/>
                    </w:rPr>
                    <w:t>Amit</w:t>
                  </w:r>
                </w:p>
                <w:p w:rsidR="00F67DD5" w:rsidRPr="00D06EC8" w:rsidRDefault="00F67DD5" w:rsidP="00D06EC8">
                  <w:pPr>
                    <w:rPr>
                      <w:sz w:val="28"/>
                      <w:szCs w:val="28"/>
                    </w:rPr>
                  </w:pPr>
                  <w:r w:rsidRPr="00D06EC8">
                    <w:rPr>
                      <w:sz w:val="28"/>
                      <w:szCs w:val="28"/>
                    </w:rPr>
                    <w:t>Current Location:</w:t>
                  </w:r>
                  <w:r>
                    <w:rPr>
                      <w:sz w:val="28"/>
                      <w:szCs w:val="28"/>
                    </w:rPr>
                    <w:t xml:space="preserve"> Magarpatta City</w:t>
                  </w:r>
                </w:p>
                <w:p w:rsidR="00F67DD5" w:rsidRDefault="00F67DD5" w:rsidP="00D06EC8">
                  <w:pPr>
                    <w:rPr>
                      <w:sz w:val="28"/>
                      <w:szCs w:val="28"/>
                    </w:rPr>
                  </w:pPr>
                  <w:r w:rsidRPr="00D06EC8">
                    <w:rPr>
                      <w:sz w:val="28"/>
                      <w:szCs w:val="28"/>
                    </w:rPr>
                    <w:t>Starting Location:</w:t>
                  </w:r>
                  <w:r>
                    <w:rPr>
                      <w:sz w:val="28"/>
                      <w:szCs w:val="28"/>
                    </w:rPr>
                    <w:t xml:space="preserve"> DC</w:t>
                  </w:r>
                </w:p>
                <w:p w:rsidR="00F67DD5" w:rsidRPr="00D06EC8" w:rsidRDefault="00F67DD5" w:rsidP="00D06EC8">
                  <w:pPr>
                    <w:rPr>
                      <w:sz w:val="28"/>
                      <w:szCs w:val="28"/>
                    </w:rPr>
                  </w:pPr>
                  <w:r>
                    <w:rPr>
                      <w:sz w:val="28"/>
                      <w:szCs w:val="28"/>
                    </w:rPr>
                    <w:t>End Location: Railway Station</w:t>
                  </w:r>
                </w:p>
                <w:p w:rsidR="00F67DD5" w:rsidRPr="00D06EC8" w:rsidRDefault="00F67DD5" w:rsidP="00D06EC8">
                  <w:pPr>
                    <w:rPr>
                      <w:sz w:val="28"/>
                      <w:szCs w:val="28"/>
                    </w:rPr>
                  </w:pPr>
                  <w:r>
                    <w:rPr>
                      <w:sz w:val="28"/>
                      <w:szCs w:val="28"/>
                    </w:rPr>
                    <w:t>Mode of travel: Auto</w:t>
                  </w:r>
                </w:p>
                <w:p w:rsidR="00F67DD5" w:rsidRPr="00D06EC8" w:rsidRDefault="00F67DD5" w:rsidP="00D06EC8">
                  <w:pPr>
                    <w:rPr>
                      <w:sz w:val="28"/>
                      <w:szCs w:val="28"/>
                    </w:rPr>
                  </w:pPr>
                  <w:r>
                    <w:rPr>
                      <w:sz w:val="28"/>
                      <w:szCs w:val="28"/>
                    </w:rPr>
                    <w:t xml:space="preserve">Starting time: 07:00 </w:t>
                  </w:r>
                  <w:r w:rsidRPr="00D06EC8">
                    <w:rPr>
                      <w:sz w:val="28"/>
                      <w:szCs w:val="28"/>
                    </w:rPr>
                    <w:t>PM</w:t>
                  </w:r>
                </w:p>
                <w:p w:rsidR="00F67DD5" w:rsidRPr="00D06EC8" w:rsidRDefault="00F67DD5" w:rsidP="00D06EC8">
                  <w:pPr>
                    <w:rPr>
                      <w:sz w:val="28"/>
                      <w:szCs w:val="28"/>
                    </w:rPr>
                  </w:pPr>
                  <w:r w:rsidRPr="00D06EC8">
                    <w:rPr>
                      <w:sz w:val="28"/>
                      <w:szCs w:val="28"/>
                    </w:rPr>
                    <w:t>Total Person: 1</w:t>
                  </w:r>
                </w:p>
                <w:p w:rsidR="00F67DD5" w:rsidRDefault="00F67DD5" w:rsidP="00230A6C">
                  <w:pPr>
                    <w:jc w:val="center"/>
                  </w:pPr>
                </w:p>
              </w:txbxContent>
            </v:textbox>
          </v:roundrect>
        </w:pict>
      </w:r>
    </w:p>
    <w:p w:rsidR="00230A6C" w:rsidRDefault="00230A6C">
      <w:pPr>
        <w:rPr>
          <w:rFonts w:cs="Arial"/>
        </w:rPr>
      </w:pPr>
    </w:p>
    <w:p w:rsidR="00230A6C" w:rsidRDefault="00230A6C">
      <w:pPr>
        <w:rPr>
          <w:rFonts w:cs="Arial"/>
        </w:rPr>
      </w:pPr>
    </w:p>
    <w:p w:rsidR="00230A6C" w:rsidRDefault="00230A6C">
      <w:pPr>
        <w:rPr>
          <w:rFonts w:cs="Arial"/>
        </w:rPr>
      </w:pPr>
    </w:p>
    <w:p w:rsidR="00230A6C" w:rsidRDefault="00230A6C">
      <w:pPr>
        <w:rPr>
          <w:rFonts w:cs="Arial"/>
        </w:rPr>
      </w:pPr>
    </w:p>
    <w:p w:rsidR="00230A6C" w:rsidRDefault="00230A6C">
      <w:pPr>
        <w:rPr>
          <w:rFonts w:cs="Arial"/>
        </w:rPr>
      </w:pPr>
    </w:p>
    <w:p w:rsidR="00230A6C" w:rsidRDefault="00230A6C">
      <w:pPr>
        <w:rPr>
          <w:rFonts w:cs="Arial"/>
        </w:rPr>
      </w:pPr>
    </w:p>
    <w:p w:rsidR="00230A6C" w:rsidRDefault="00230A6C">
      <w:pPr>
        <w:rPr>
          <w:rFonts w:cs="Arial"/>
        </w:rPr>
      </w:pPr>
    </w:p>
    <w:p w:rsidR="00230A6C" w:rsidRDefault="00230A6C">
      <w:pPr>
        <w:rPr>
          <w:rFonts w:cs="Arial"/>
        </w:rPr>
      </w:pPr>
    </w:p>
    <w:p w:rsidR="00230A6C" w:rsidRDefault="00230A6C">
      <w:pPr>
        <w:rPr>
          <w:rFonts w:cs="Arial"/>
        </w:rPr>
      </w:pPr>
    </w:p>
    <w:p w:rsidR="00230A6C" w:rsidRDefault="00230A6C">
      <w:pPr>
        <w:rPr>
          <w:rFonts w:cs="Arial"/>
        </w:rPr>
      </w:pPr>
    </w:p>
    <w:p w:rsidR="00230A6C" w:rsidRDefault="00230A6C">
      <w:pPr>
        <w:rPr>
          <w:rFonts w:cs="Arial"/>
        </w:rPr>
      </w:pPr>
    </w:p>
    <w:p w:rsidR="00230A6C" w:rsidRDefault="00230A6C">
      <w:pPr>
        <w:rPr>
          <w:rFonts w:cs="Arial"/>
        </w:rPr>
      </w:pPr>
    </w:p>
    <w:p w:rsidR="00230A6C" w:rsidRDefault="00230A6C">
      <w:pPr>
        <w:rPr>
          <w:rFonts w:cs="Arial"/>
        </w:rPr>
      </w:pPr>
    </w:p>
    <w:p w:rsidR="00230A6C" w:rsidRDefault="00230A6C">
      <w:pPr>
        <w:rPr>
          <w:rFonts w:cs="Arial"/>
        </w:rPr>
      </w:pPr>
    </w:p>
    <w:p w:rsidR="00230A6C" w:rsidRDefault="00C74E5F">
      <w:pPr>
        <w:rPr>
          <w:rFonts w:cs="Arial"/>
        </w:rPr>
      </w:pPr>
      <w:r w:rsidRPr="00C74E5F">
        <w:rPr>
          <w:noProof/>
        </w:rPr>
        <w:pict>
          <v:rect id="Rectangle 231" o:spid="_x0000_s1043" style="position:absolute;margin-left:58.35pt;margin-top:9.5pt;width:82.5pt;height:24.75pt;z-index:2517555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" fillcolor="#d8d8d8 [2732]" strokecolor="black [3040]">
            <v:shadow on="t" color="black" opacity="22937f" origin=",.5" offset="0,.63889mm"/>
            <v:textbox>
              <w:txbxContent>
                <w:p w:rsidR="00F67DD5" w:rsidRPr="00D06EC8" w:rsidRDefault="00F67DD5" w:rsidP="00EE4FDA">
                  <w:pPr>
                    <w:jc w:val="center"/>
                    <w:rPr>
                      <w:color w:val="000000" w:themeColor="text1"/>
                    </w:rPr>
                  </w:pPr>
                  <w:r w:rsidRPr="00D06EC8">
                    <w:rPr>
                      <w:color w:val="000000" w:themeColor="text1"/>
                    </w:rPr>
                    <w:t>Send</w:t>
                  </w:r>
                </w:p>
              </w:txbxContent>
            </v:textbox>
          </v:rect>
        </w:pict>
      </w:r>
    </w:p>
    <w:p w:rsidR="00230A6C" w:rsidRDefault="00230A6C">
      <w:pPr>
        <w:rPr>
          <w:rFonts w:cs="Arial"/>
        </w:rPr>
      </w:pPr>
    </w:p>
    <w:p w:rsidR="00230A6C" w:rsidRDefault="00230A6C">
      <w:pPr>
        <w:rPr>
          <w:rFonts w:cs="Arial"/>
        </w:rPr>
      </w:pPr>
    </w:p>
    <w:p w:rsidR="00230A6C" w:rsidRDefault="00230A6C">
      <w:pPr>
        <w:rPr>
          <w:rFonts w:cs="Arial"/>
        </w:rPr>
      </w:pPr>
    </w:p>
    <w:p w:rsidR="00230A6C" w:rsidRDefault="00230A6C">
      <w:pPr>
        <w:rPr>
          <w:rFonts w:cs="Arial"/>
        </w:rPr>
      </w:pPr>
    </w:p>
    <w:p w:rsidR="00230A6C" w:rsidRDefault="00230A6C">
      <w:pPr>
        <w:rPr>
          <w:rFonts w:cs="Arial"/>
        </w:rPr>
      </w:pPr>
    </w:p>
    <w:p w:rsidR="00230A6C" w:rsidRDefault="00230A6C">
      <w:pPr>
        <w:rPr>
          <w:rFonts w:cs="Arial"/>
        </w:rPr>
      </w:pPr>
    </w:p>
    <w:p w:rsidR="00230A6C" w:rsidRDefault="00230A6C">
      <w:pPr>
        <w:rPr>
          <w:rFonts w:cs="Arial"/>
        </w:rPr>
      </w:pPr>
    </w:p>
    <w:p w:rsidR="00230A6C" w:rsidRDefault="00EE4FDA">
      <w:pPr>
        <w:rPr>
          <w:rFonts w:cs="Arial"/>
          <w:b/>
          <w:sz w:val="24"/>
          <w:u w:val="single"/>
        </w:rPr>
      </w:pPr>
      <w:r w:rsidRPr="006646B3">
        <w:rPr>
          <w:rFonts w:cs="Arial"/>
          <w:b/>
          <w:sz w:val="24"/>
          <w:u w:val="single"/>
        </w:rPr>
        <w:t>Check Status: (Assuming there is single entry for this travel route)</w:t>
      </w:r>
    </w:p>
    <w:p w:rsidR="006646B3" w:rsidRDefault="006646B3">
      <w:pPr>
        <w:rPr>
          <w:rFonts w:cs="Arial"/>
          <w:b/>
          <w:sz w:val="24"/>
          <w:u w:val="single"/>
        </w:rPr>
      </w:pPr>
      <w:r>
        <w:rPr>
          <w:rFonts w:cs="Arial"/>
          <w:b/>
          <w:sz w:val="24"/>
          <w:u w:val="single"/>
        </w:rPr>
        <w:t>Cancel will allow user to delete his Travel Details</w:t>
      </w:r>
    </w:p>
    <w:p w:rsidR="00230A6C" w:rsidRDefault="00230A6C">
      <w:pPr>
        <w:rPr>
          <w:rFonts w:cs="Arial"/>
          <w:b/>
        </w:rPr>
      </w:pPr>
    </w:p>
    <w:p w:rsidR="00CE34F0" w:rsidRDefault="00CE34F0">
      <w:pPr>
        <w:rPr>
          <w:rFonts w:cs="Arial"/>
          <w:b/>
        </w:rPr>
      </w:pPr>
    </w:p>
    <w:p w:rsidR="00230A6C" w:rsidRPr="00230A6C" w:rsidRDefault="00C74E5F">
      <w:pPr>
        <w:rPr>
          <w:rFonts w:cs="Arial"/>
          <w:b/>
        </w:rPr>
      </w:pPr>
      <w:r>
        <w:rPr>
          <w:rFonts w:cs="Arial"/>
          <w:b/>
          <w:noProof/>
        </w:rPr>
        <w:pict>
          <v:roundrect id="Rounded Rectangle 224" o:spid="_x0000_s1044" style="position:absolute;margin-left:-25.5pt;margin-top:.05pt;width:305.25pt;height:233.25pt;z-index:25174528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" fillcolor="#bfb1d0 [1623]" strokecolor="#795d9b [3047]">
            <v:fill color2="#ece7f1 [503]" rotate="t" angle="180" colors="0 #c9b5e8;22938f #d9cbee;1 #f0eaf9" focus="100%" type="gradient"/>
            <v:shadow on="t" color="black" opacity="24903f" origin=",.5" offset="0,.55556mm"/>
            <v:textbox>
              <w:txbxContent>
                <w:p w:rsidR="00F67DD5" w:rsidRPr="00D06EC8" w:rsidRDefault="00F67DD5" w:rsidP="00230A6C">
                  <w:pPr>
                    <w:rPr>
                      <w:sz w:val="28"/>
                      <w:szCs w:val="28"/>
                    </w:rPr>
                  </w:pPr>
                  <w:r w:rsidRPr="00D06EC8">
                    <w:rPr>
                      <w:sz w:val="28"/>
                      <w:szCs w:val="28"/>
                    </w:rPr>
                    <w:t xml:space="preserve">Name: </w:t>
                  </w:r>
                  <w:r>
                    <w:rPr>
                      <w:sz w:val="28"/>
                      <w:szCs w:val="28"/>
                    </w:rPr>
                    <w:t>Amit</w:t>
                  </w:r>
                </w:p>
                <w:p w:rsidR="00F67DD5" w:rsidRPr="00D06EC8" w:rsidRDefault="00F67DD5" w:rsidP="00230A6C">
                  <w:pPr>
                    <w:rPr>
                      <w:sz w:val="28"/>
                      <w:szCs w:val="28"/>
                    </w:rPr>
                  </w:pPr>
                  <w:r w:rsidRPr="00D06EC8">
                    <w:rPr>
                      <w:sz w:val="28"/>
                      <w:szCs w:val="28"/>
                    </w:rPr>
                    <w:t>Current Location:</w:t>
                  </w:r>
                  <w:r>
                    <w:rPr>
                      <w:sz w:val="28"/>
                      <w:szCs w:val="28"/>
                    </w:rPr>
                    <w:t xml:space="preserve"> Magarpatta City</w:t>
                  </w:r>
                </w:p>
                <w:p w:rsidR="00F67DD5" w:rsidRDefault="00F67DD5" w:rsidP="00230A6C">
                  <w:pPr>
                    <w:rPr>
                      <w:sz w:val="28"/>
                      <w:szCs w:val="28"/>
                    </w:rPr>
                  </w:pPr>
                  <w:r w:rsidRPr="00D06EC8">
                    <w:rPr>
                      <w:sz w:val="28"/>
                      <w:szCs w:val="28"/>
                    </w:rPr>
                    <w:t>Starting Location:</w:t>
                  </w:r>
                  <w:r>
                    <w:rPr>
                      <w:sz w:val="28"/>
                      <w:szCs w:val="28"/>
                    </w:rPr>
                    <w:t xml:space="preserve"> DC</w:t>
                  </w:r>
                </w:p>
                <w:p w:rsidR="00F67DD5" w:rsidRPr="00D06EC8" w:rsidRDefault="00F67DD5" w:rsidP="00230A6C">
                  <w:pPr>
                    <w:rPr>
                      <w:sz w:val="28"/>
                      <w:szCs w:val="28"/>
                    </w:rPr>
                  </w:pPr>
                  <w:r>
                    <w:rPr>
                      <w:sz w:val="28"/>
                      <w:szCs w:val="28"/>
                    </w:rPr>
                    <w:t>End Location: Railway Station</w:t>
                  </w:r>
                </w:p>
                <w:p w:rsidR="00F67DD5" w:rsidRPr="00D06EC8" w:rsidRDefault="00F67DD5" w:rsidP="00230A6C">
                  <w:pPr>
                    <w:rPr>
                      <w:sz w:val="28"/>
                      <w:szCs w:val="28"/>
                    </w:rPr>
                  </w:pPr>
                  <w:r>
                    <w:rPr>
                      <w:sz w:val="28"/>
                      <w:szCs w:val="28"/>
                    </w:rPr>
                    <w:t>Mode of travel: Auto</w:t>
                  </w:r>
                </w:p>
                <w:p w:rsidR="00F67DD5" w:rsidRPr="00D06EC8" w:rsidRDefault="00F67DD5" w:rsidP="00230A6C">
                  <w:pPr>
                    <w:rPr>
                      <w:sz w:val="28"/>
                      <w:szCs w:val="28"/>
                    </w:rPr>
                  </w:pPr>
                  <w:r>
                    <w:rPr>
                      <w:sz w:val="28"/>
                      <w:szCs w:val="28"/>
                    </w:rPr>
                    <w:t xml:space="preserve">Starting time: 07:00 </w:t>
                  </w:r>
                  <w:r w:rsidRPr="00D06EC8">
                    <w:rPr>
                      <w:sz w:val="28"/>
                      <w:szCs w:val="28"/>
                    </w:rPr>
                    <w:t>PM</w:t>
                  </w:r>
                </w:p>
                <w:p w:rsidR="00F67DD5" w:rsidRPr="00D06EC8" w:rsidRDefault="00F67DD5" w:rsidP="00230A6C">
                  <w:pPr>
                    <w:rPr>
                      <w:sz w:val="28"/>
                      <w:szCs w:val="28"/>
                    </w:rPr>
                  </w:pPr>
                  <w:r w:rsidRPr="00D06EC8">
                    <w:rPr>
                      <w:sz w:val="28"/>
                      <w:szCs w:val="28"/>
                    </w:rPr>
                    <w:t>Total Person: 1</w:t>
                  </w:r>
                </w:p>
                <w:p w:rsidR="00F67DD5" w:rsidRDefault="00F67DD5" w:rsidP="00230A6C">
                  <w:pPr>
                    <w:jc w:val="center"/>
                  </w:pPr>
                </w:p>
              </w:txbxContent>
            </v:textbox>
          </v:roundrect>
        </w:pict>
      </w:r>
    </w:p>
    <w:p w:rsidR="00230A6C" w:rsidRDefault="00230A6C">
      <w:pPr>
        <w:rPr>
          <w:rFonts w:cs="Arial"/>
        </w:rPr>
      </w:pPr>
    </w:p>
    <w:p w:rsidR="00230A6C" w:rsidRDefault="00230A6C">
      <w:pPr>
        <w:rPr>
          <w:rFonts w:cs="Arial"/>
          <w:b/>
        </w:rPr>
      </w:pPr>
    </w:p>
    <w:p w:rsidR="00230A6C" w:rsidRDefault="00C74E5F">
      <w:pPr>
        <w:rPr>
          <w:rFonts w:cs="Arial"/>
          <w:b/>
        </w:rPr>
      </w:pPr>
      <w:r>
        <w:rPr>
          <w:rFonts w:cs="Arial"/>
          <w:b/>
          <w:noProof/>
        </w:rPr>
        <w:pict>
          <v:rect id="Rectangle 225" o:spid="_x0000_s1045" style="position:absolute;margin-left:84pt;margin-top:144.8pt;width:82.5pt;height:24.75pt;z-index:2517463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" fillcolor="#d8d8d8 [2732]" strokecolor="black [3040]">
            <v:shadow on="t" color="black" opacity="22937f" origin=",.5" offset="0,.63889mm"/>
            <v:textbox>
              <w:txbxContent>
                <w:p w:rsidR="00F67DD5" w:rsidRPr="00D06EC8" w:rsidRDefault="00F67DD5" w:rsidP="00230A6C">
                  <w:pPr>
                    <w:jc w:val="center"/>
                    <w:rPr>
                      <w:color w:val="000000" w:themeColor="text1"/>
                    </w:rPr>
                  </w:pPr>
                  <w:r>
                    <w:rPr>
                      <w:color w:val="000000" w:themeColor="text1"/>
                    </w:rPr>
                    <w:t>Cancel</w:t>
                  </w:r>
                </w:p>
              </w:txbxContent>
            </v:textbox>
          </v:rect>
        </w:pict>
      </w:r>
      <w:r w:rsidR="00230A6C">
        <w:rPr>
          <w:rFonts w:cs="Arial"/>
          <w:b/>
        </w:rPr>
        <w:br w:type="page"/>
      </w:r>
    </w:p>
    <w:p w:rsidR="006646B3" w:rsidRDefault="006646B3" w:rsidP="006646B3">
      <w:pPr>
        <w:rPr>
          <w:rFonts w:cs="Arial"/>
          <w:b/>
          <w:sz w:val="24"/>
          <w:u w:val="single"/>
        </w:rPr>
      </w:pPr>
      <w:r w:rsidRPr="006646B3">
        <w:rPr>
          <w:rFonts w:cs="Arial"/>
          <w:b/>
          <w:sz w:val="24"/>
          <w:u w:val="single"/>
        </w:rPr>
        <w:lastRenderedPageBreak/>
        <w:t xml:space="preserve">Check Status: </w:t>
      </w:r>
      <w:r>
        <w:rPr>
          <w:rFonts w:cs="Arial"/>
          <w:b/>
          <w:sz w:val="24"/>
          <w:u w:val="single"/>
        </w:rPr>
        <w:t>(Assuming there are multiple entries</w:t>
      </w:r>
      <w:r w:rsidRPr="006646B3">
        <w:rPr>
          <w:rFonts w:cs="Arial"/>
          <w:b/>
          <w:sz w:val="24"/>
          <w:u w:val="single"/>
        </w:rPr>
        <w:t xml:space="preserve"> for </w:t>
      </w:r>
      <w:r>
        <w:rPr>
          <w:rFonts w:cs="Arial"/>
          <w:b/>
          <w:sz w:val="24"/>
          <w:u w:val="single"/>
        </w:rPr>
        <w:t>his</w:t>
      </w:r>
      <w:r w:rsidRPr="006646B3">
        <w:rPr>
          <w:rFonts w:cs="Arial"/>
          <w:b/>
          <w:sz w:val="24"/>
          <w:u w:val="single"/>
        </w:rPr>
        <w:t xml:space="preserve"> travel route)</w:t>
      </w:r>
    </w:p>
    <w:p w:rsidR="006646B3" w:rsidRDefault="006646B3" w:rsidP="006646B3">
      <w:pPr>
        <w:rPr>
          <w:rFonts w:cs="Arial"/>
          <w:b/>
          <w:sz w:val="24"/>
          <w:u w:val="single"/>
        </w:rPr>
      </w:pPr>
      <w:r>
        <w:rPr>
          <w:rFonts w:cs="Arial"/>
          <w:b/>
          <w:sz w:val="24"/>
          <w:u w:val="single"/>
        </w:rPr>
        <w:t>Cancel will allow user to delete his Travel Details</w:t>
      </w:r>
    </w:p>
    <w:p w:rsidR="00EA5070" w:rsidRDefault="00EA5070" w:rsidP="006646B3">
      <w:pPr>
        <w:rPr>
          <w:rFonts w:cs="Arial"/>
          <w:b/>
          <w:sz w:val="24"/>
          <w:u w:val="single"/>
        </w:rPr>
      </w:pPr>
      <w:r>
        <w:rPr>
          <w:rFonts w:cs="Arial"/>
          <w:b/>
          <w:sz w:val="24"/>
          <w:u w:val="single"/>
        </w:rPr>
        <w:t>Confirm will allow user to connect to other user</w:t>
      </w:r>
    </w:p>
    <w:p w:rsidR="00230A6C" w:rsidRDefault="00230A6C">
      <w:pPr>
        <w:rPr>
          <w:rFonts w:cs="Arial"/>
          <w:b/>
        </w:rPr>
      </w:pPr>
    </w:p>
    <w:p w:rsidR="00230A6C" w:rsidRDefault="00230A6C">
      <w:pPr>
        <w:rPr>
          <w:rFonts w:cs="Arial"/>
          <w:b/>
        </w:rPr>
      </w:pPr>
    </w:p>
    <w:p w:rsidR="00230A6C" w:rsidRDefault="00C74E5F">
      <w:pPr>
        <w:rPr>
          <w:rFonts w:cs="Arial"/>
          <w:b/>
        </w:rPr>
      </w:pPr>
      <w:r>
        <w:rPr>
          <w:rFonts w:cs="Arial"/>
          <w:b/>
          <w:noProof/>
        </w:rPr>
        <w:pict>
          <v:roundrect id="Rounded Rectangle 226" o:spid="_x0000_s1046" style="position:absolute;margin-left:-18.75pt;margin-top:5.65pt;width:305.25pt;height:537pt;z-index:25174835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" fillcolor="#bfb1d0 [1623]" strokecolor="#795d9b [3047]">
            <v:fill color2="#ece7f1 [503]" rotate="t" angle="180" colors="0 #c9b5e8;22938f #d9cbee;1 #f0eaf9" focus="100%" type="gradient"/>
            <v:shadow on="t" color="black" opacity="24903f" origin=",.5" offset="0,.55556mm"/>
            <v:textbox>
              <w:txbxContent>
                <w:p w:rsidR="00F67DD5" w:rsidRPr="00D06EC8" w:rsidRDefault="00F67DD5" w:rsidP="000B47A9">
                  <w:pPr>
                    <w:rPr>
                      <w:sz w:val="28"/>
                      <w:szCs w:val="28"/>
                    </w:rPr>
                  </w:pPr>
                  <w:r w:rsidRPr="00D06EC8">
                    <w:rPr>
                      <w:sz w:val="28"/>
                      <w:szCs w:val="28"/>
                    </w:rPr>
                    <w:t xml:space="preserve">Name: </w:t>
                  </w:r>
                  <w:r>
                    <w:rPr>
                      <w:sz w:val="28"/>
                      <w:szCs w:val="28"/>
                    </w:rPr>
                    <w:t>Amit</w:t>
                  </w:r>
                </w:p>
                <w:p w:rsidR="00F67DD5" w:rsidRPr="00D06EC8" w:rsidRDefault="00F67DD5" w:rsidP="000B47A9">
                  <w:pPr>
                    <w:rPr>
                      <w:sz w:val="28"/>
                      <w:szCs w:val="28"/>
                    </w:rPr>
                  </w:pPr>
                  <w:r w:rsidRPr="00D06EC8">
                    <w:rPr>
                      <w:sz w:val="28"/>
                      <w:szCs w:val="28"/>
                    </w:rPr>
                    <w:t>Current Location:</w:t>
                  </w:r>
                  <w:r>
                    <w:rPr>
                      <w:sz w:val="28"/>
                      <w:szCs w:val="28"/>
                    </w:rPr>
                    <w:t xml:space="preserve"> Magarpatta City</w:t>
                  </w:r>
                </w:p>
                <w:p w:rsidR="00F67DD5" w:rsidRDefault="00F67DD5" w:rsidP="000B47A9">
                  <w:pPr>
                    <w:rPr>
                      <w:sz w:val="28"/>
                      <w:szCs w:val="28"/>
                    </w:rPr>
                  </w:pPr>
                  <w:r w:rsidRPr="00D06EC8">
                    <w:rPr>
                      <w:sz w:val="28"/>
                      <w:szCs w:val="28"/>
                    </w:rPr>
                    <w:t>Starting Location:</w:t>
                  </w:r>
                  <w:r>
                    <w:rPr>
                      <w:sz w:val="28"/>
                      <w:szCs w:val="28"/>
                    </w:rPr>
                    <w:t xml:space="preserve"> DC</w:t>
                  </w:r>
                </w:p>
                <w:p w:rsidR="00F67DD5" w:rsidRPr="00D06EC8" w:rsidRDefault="00F67DD5" w:rsidP="000B47A9">
                  <w:pPr>
                    <w:rPr>
                      <w:sz w:val="28"/>
                      <w:szCs w:val="28"/>
                    </w:rPr>
                  </w:pPr>
                  <w:r>
                    <w:rPr>
                      <w:sz w:val="28"/>
                      <w:szCs w:val="28"/>
                    </w:rPr>
                    <w:t>End Location: Railway Station</w:t>
                  </w:r>
                </w:p>
                <w:p w:rsidR="00F67DD5" w:rsidRPr="00D06EC8" w:rsidRDefault="00F67DD5" w:rsidP="000B47A9">
                  <w:pPr>
                    <w:rPr>
                      <w:sz w:val="28"/>
                      <w:szCs w:val="28"/>
                    </w:rPr>
                  </w:pPr>
                  <w:r>
                    <w:rPr>
                      <w:sz w:val="28"/>
                      <w:szCs w:val="28"/>
                    </w:rPr>
                    <w:t>Mode of travel: Auto</w:t>
                  </w:r>
                </w:p>
                <w:p w:rsidR="00F67DD5" w:rsidRPr="00D06EC8" w:rsidRDefault="00F67DD5" w:rsidP="000B47A9">
                  <w:pPr>
                    <w:rPr>
                      <w:sz w:val="28"/>
                      <w:szCs w:val="28"/>
                    </w:rPr>
                  </w:pPr>
                  <w:r>
                    <w:rPr>
                      <w:sz w:val="28"/>
                      <w:szCs w:val="28"/>
                    </w:rPr>
                    <w:t xml:space="preserve">Starting time: 07:00 </w:t>
                  </w:r>
                  <w:r w:rsidRPr="00D06EC8">
                    <w:rPr>
                      <w:sz w:val="28"/>
                      <w:szCs w:val="28"/>
                    </w:rPr>
                    <w:t>PM</w:t>
                  </w:r>
                </w:p>
                <w:p w:rsidR="00F67DD5" w:rsidRDefault="00F67DD5" w:rsidP="000B47A9">
                  <w:pPr>
                    <w:pBdr>
                      <w:bottom w:val="single" w:sz="6" w:space="1" w:color="auto"/>
                    </w:pBdr>
                    <w:rPr>
                      <w:sz w:val="28"/>
                      <w:szCs w:val="28"/>
                    </w:rPr>
                  </w:pPr>
                  <w:r w:rsidRPr="00D06EC8">
                    <w:rPr>
                      <w:sz w:val="28"/>
                      <w:szCs w:val="28"/>
                    </w:rPr>
                    <w:t>Total Person: 1</w:t>
                  </w:r>
                </w:p>
                <w:p w:rsidR="00F67DD5" w:rsidRDefault="00F67DD5" w:rsidP="000B47A9">
                  <w:pPr>
                    <w:pBdr>
                      <w:bottom w:val="single" w:sz="6" w:space="1" w:color="auto"/>
                    </w:pBdr>
                    <w:rPr>
                      <w:sz w:val="28"/>
                      <w:szCs w:val="28"/>
                    </w:rPr>
                  </w:pPr>
                </w:p>
                <w:p w:rsidR="00F67DD5" w:rsidRPr="00D06EC8" w:rsidRDefault="00F67DD5" w:rsidP="000B47A9">
                  <w:pPr>
                    <w:pBdr>
                      <w:bottom w:val="single" w:sz="6" w:space="1" w:color="auto"/>
                    </w:pBdr>
                    <w:rPr>
                      <w:sz w:val="28"/>
                      <w:szCs w:val="28"/>
                    </w:rPr>
                  </w:pPr>
                </w:p>
                <w:p w:rsidR="00F67DD5" w:rsidRDefault="00F67DD5" w:rsidP="00230A6C">
                  <w:pPr>
                    <w:rPr>
                      <w:sz w:val="28"/>
                      <w:szCs w:val="28"/>
                    </w:rPr>
                  </w:pPr>
                </w:p>
                <w:p w:rsidR="00F67DD5" w:rsidRPr="00D06EC8" w:rsidRDefault="00F67DD5" w:rsidP="00230A6C">
                  <w:pPr>
                    <w:rPr>
                      <w:sz w:val="28"/>
                      <w:szCs w:val="28"/>
                    </w:rPr>
                  </w:pPr>
                  <w:r w:rsidRPr="00D06EC8">
                    <w:rPr>
                      <w:sz w:val="28"/>
                      <w:szCs w:val="28"/>
                    </w:rPr>
                    <w:t xml:space="preserve">Name: </w:t>
                  </w:r>
                  <w:r>
                    <w:rPr>
                      <w:sz w:val="28"/>
                      <w:szCs w:val="28"/>
                    </w:rPr>
                    <w:t>Sanjay</w:t>
                  </w:r>
                </w:p>
                <w:p w:rsidR="00F67DD5" w:rsidRPr="00D06EC8" w:rsidRDefault="00F67DD5" w:rsidP="00230A6C">
                  <w:pPr>
                    <w:rPr>
                      <w:sz w:val="28"/>
                      <w:szCs w:val="28"/>
                    </w:rPr>
                  </w:pPr>
                  <w:r w:rsidRPr="00D06EC8">
                    <w:rPr>
                      <w:sz w:val="28"/>
                      <w:szCs w:val="28"/>
                    </w:rPr>
                    <w:t>Current Location:</w:t>
                  </w:r>
                  <w:r>
                    <w:rPr>
                      <w:sz w:val="28"/>
                      <w:szCs w:val="28"/>
                    </w:rPr>
                    <w:t xml:space="preserve"> Magarpatta City</w:t>
                  </w:r>
                </w:p>
                <w:p w:rsidR="00F67DD5" w:rsidRDefault="00F67DD5" w:rsidP="00230A6C">
                  <w:pPr>
                    <w:rPr>
                      <w:sz w:val="28"/>
                      <w:szCs w:val="28"/>
                    </w:rPr>
                  </w:pPr>
                  <w:r w:rsidRPr="00D06EC8">
                    <w:rPr>
                      <w:sz w:val="28"/>
                      <w:szCs w:val="28"/>
                    </w:rPr>
                    <w:t>Starting Location:</w:t>
                  </w:r>
                  <w:r>
                    <w:rPr>
                      <w:sz w:val="28"/>
                      <w:szCs w:val="28"/>
                    </w:rPr>
                    <w:t xml:space="preserve"> North Gate</w:t>
                  </w:r>
                </w:p>
                <w:p w:rsidR="00F67DD5" w:rsidRPr="00D06EC8" w:rsidRDefault="00F67DD5" w:rsidP="00230A6C">
                  <w:pPr>
                    <w:rPr>
                      <w:sz w:val="28"/>
                      <w:szCs w:val="28"/>
                    </w:rPr>
                  </w:pPr>
                  <w:r>
                    <w:rPr>
                      <w:sz w:val="28"/>
                      <w:szCs w:val="28"/>
                    </w:rPr>
                    <w:t>End Location: Railway Station</w:t>
                  </w:r>
                </w:p>
                <w:p w:rsidR="00F67DD5" w:rsidRPr="00D06EC8" w:rsidRDefault="00F67DD5" w:rsidP="00230A6C">
                  <w:pPr>
                    <w:rPr>
                      <w:sz w:val="28"/>
                      <w:szCs w:val="28"/>
                    </w:rPr>
                  </w:pPr>
                  <w:r>
                    <w:rPr>
                      <w:sz w:val="28"/>
                      <w:szCs w:val="28"/>
                    </w:rPr>
                    <w:t>Mode of travel: Auto</w:t>
                  </w:r>
                </w:p>
                <w:p w:rsidR="00F67DD5" w:rsidRPr="00D06EC8" w:rsidRDefault="00F67DD5" w:rsidP="00230A6C">
                  <w:pPr>
                    <w:rPr>
                      <w:sz w:val="28"/>
                      <w:szCs w:val="28"/>
                    </w:rPr>
                  </w:pPr>
                  <w:r>
                    <w:rPr>
                      <w:sz w:val="28"/>
                      <w:szCs w:val="28"/>
                    </w:rPr>
                    <w:t xml:space="preserve">Starting time: 07:10 </w:t>
                  </w:r>
                  <w:r w:rsidRPr="00D06EC8">
                    <w:rPr>
                      <w:sz w:val="28"/>
                      <w:szCs w:val="28"/>
                    </w:rPr>
                    <w:t>PM</w:t>
                  </w:r>
                </w:p>
                <w:p w:rsidR="00F67DD5" w:rsidRDefault="00F67DD5" w:rsidP="00230A6C">
                  <w:pPr>
                    <w:pBdr>
                      <w:bottom w:val="single" w:sz="6" w:space="1" w:color="auto"/>
                    </w:pBdr>
                    <w:rPr>
                      <w:sz w:val="28"/>
                      <w:szCs w:val="28"/>
                    </w:rPr>
                  </w:pPr>
                  <w:r w:rsidRPr="00D06EC8">
                    <w:rPr>
                      <w:sz w:val="28"/>
                      <w:szCs w:val="28"/>
                    </w:rPr>
                    <w:t>Total Person: 1</w:t>
                  </w:r>
                </w:p>
                <w:p w:rsidR="00F67DD5" w:rsidRDefault="00F67DD5" w:rsidP="00230A6C">
                  <w:pPr>
                    <w:pBdr>
                      <w:bottom w:val="single" w:sz="6" w:space="1" w:color="auto"/>
                    </w:pBdr>
                    <w:rPr>
                      <w:sz w:val="28"/>
                      <w:szCs w:val="28"/>
                    </w:rPr>
                  </w:pPr>
                </w:p>
                <w:p w:rsidR="00F67DD5" w:rsidRDefault="00F67DD5" w:rsidP="00230A6C">
                  <w:pPr>
                    <w:pBdr>
                      <w:bottom w:val="single" w:sz="6" w:space="1" w:color="auto"/>
                    </w:pBdr>
                    <w:rPr>
                      <w:sz w:val="28"/>
                      <w:szCs w:val="28"/>
                    </w:rPr>
                  </w:pPr>
                </w:p>
                <w:p w:rsidR="00F67DD5" w:rsidRDefault="00F67DD5" w:rsidP="00230A6C">
                  <w:pPr>
                    <w:rPr>
                      <w:sz w:val="28"/>
                      <w:szCs w:val="28"/>
                    </w:rPr>
                  </w:pPr>
                </w:p>
                <w:p w:rsidR="00F67DD5" w:rsidRPr="00D06EC8" w:rsidRDefault="00F67DD5" w:rsidP="00922FA4">
                  <w:pPr>
                    <w:rPr>
                      <w:sz w:val="28"/>
                      <w:szCs w:val="28"/>
                    </w:rPr>
                  </w:pPr>
                  <w:r w:rsidRPr="00D06EC8">
                    <w:rPr>
                      <w:sz w:val="28"/>
                      <w:szCs w:val="28"/>
                    </w:rPr>
                    <w:t xml:space="preserve">Name: </w:t>
                  </w:r>
                  <w:r>
                    <w:rPr>
                      <w:sz w:val="28"/>
                      <w:szCs w:val="28"/>
                    </w:rPr>
                    <w:t>Nidhi</w:t>
                  </w:r>
                </w:p>
                <w:p w:rsidR="00F67DD5" w:rsidRPr="00D06EC8" w:rsidRDefault="00F67DD5" w:rsidP="00922FA4">
                  <w:pPr>
                    <w:rPr>
                      <w:sz w:val="28"/>
                      <w:szCs w:val="28"/>
                    </w:rPr>
                  </w:pPr>
                  <w:r w:rsidRPr="00D06EC8">
                    <w:rPr>
                      <w:sz w:val="28"/>
                      <w:szCs w:val="28"/>
                    </w:rPr>
                    <w:t>Current Location:</w:t>
                  </w:r>
                  <w:r>
                    <w:rPr>
                      <w:sz w:val="28"/>
                      <w:szCs w:val="28"/>
                    </w:rPr>
                    <w:t xml:space="preserve"> Magarpatta City</w:t>
                  </w:r>
                </w:p>
                <w:p w:rsidR="00F67DD5" w:rsidRDefault="00F67DD5" w:rsidP="00922FA4">
                  <w:pPr>
                    <w:rPr>
                      <w:sz w:val="28"/>
                      <w:szCs w:val="28"/>
                    </w:rPr>
                  </w:pPr>
                  <w:r w:rsidRPr="00D06EC8">
                    <w:rPr>
                      <w:sz w:val="28"/>
                      <w:szCs w:val="28"/>
                    </w:rPr>
                    <w:t>Starting Location:</w:t>
                  </w:r>
                  <w:r>
                    <w:rPr>
                      <w:sz w:val="28"/>
                      <w:szCs w:val="28"/>
                    </w:rPr>
                    <w:t xml:space="preserve"> Jasminium</w:t>
                  </w:r>
                </w:p>
                <w:p w:rsidR="00F67DD5" w:rsidRPr="00D06EC8" w:rsidRDefault="00F67DD5" w:rsidP="00922FA4">
                  <w:pPr>
                    <w:rPr>
                      <w:sz w:val="28"/>
                      <w:szCs w:val="28"/>
                    </w:rPr>
                  </w:pPr>
                  <w:r>
                    <w:rPr>
                      <w:sz w:val="28"/>
                      <w:szCs w:val="28"/>
                    </w:rPr>
                    <w:t>End Location: Railway Station</w:t>
                  </w:r>
                </w:p>
                <w:p w:rsidR="00F67DD5" w:rsidRPr="00D06EC8" w:rsidRDefault="00F67DD5" w:rsidP="00922FA4">
                  <w:pPr>
                    <w:rPr>
                      <w:sz w:val="28"/>
                      <w:szCs w:val="28"/>
                    </w:rPr>
                  </w:pPr>
                  <w:r>
                    <w:rPr>
                      <w:sz w:val="28"/>
                      <w:szCs w:val="28"/>
                    </w:rPr>
                    <w:t>Mode of travel: Auto</w:t>
                  </w:r>
                </w:p>
                <w:p w:rsidR="00F67DD5" w:rsidRPr="00D06EC8" w:rsidRDefault="00F67DD5" w:rsidP="00922FA4">
                  <w:pPr>
                    <w:rPr>
                      <w:sz w:val="28"/>
                      <w:szCs w:val="28"/>
                    </w:rPr>
                  </w:pPr>
                  <w:r>
                    <w:rPr>
                      <w:sz w:val="28"/>
                      <w:szCs w:val="28"/>
                    </w:rPr>
                    <w:t xml:space="preserve">Starting time: 06:45 </w:t>
                  </w:r>
                  <w:r w:rsidRPr="00D06EC8">
                    <w:rPr>
                      <w:sz w:val="28"/>
                      <w:szCs w:val="28"/>
                    </w:rPr>
                    <w:t>PM</w:t>
                  </w:r>
                </w:p>
                <w:p w:rsidR="00F67DD5" w:rsidRDefault="00F67DD5" w:rsidP="00491EFD">
                  <w:pPr>
                    <w:pBdr>
                      <w:bottom w:val="single" w:sz="6" w:space="31" w:color="auto"/>
                    </w:pBdr>
                    <w:rPr>
                      <w:sz w:val="28"/>
                      <w:szCs w:val="28"/>
                    </w:rPr>
                  </w:pPr>
                  <w:r>
                    <w:rPr>
                      <w:sz w:val="28"/>
                      <w:szCs w:val="28"/>
                    </w:rPr>
                    <w:t>Total Person: 1</w:t>
                  </w:r>
                </w:p>
                <w:p w:rsidR="00F67DD5" w:rsidRDefault="00F67DD5" w:rsidP="00230A6C">
                  <w:pPr>
                    <w:jc w:val="center"/>
                  </w:pPr>
                </w:p>
              </w:txbxContent>
            </v:textbox>
          </v:roundrect>
        </w:pict>
      </w:r>
    </w:p>
    <w:p w:rsidR="00230A6C" w:rsidRDefault="00C74E5F">
      <w:pPr>
        <w:rPr>
          <w:rFonts w:cs="Arial"/>
          <w:b/>
        </w:rPr>
      </w:pPr>
      <w:r>
        <w:rPr>
          <w:rFonts w:cs="Arial"/>
          <w:b/>
          <w:noProof/>
        </w:rPr>
        <w:pict>
          <v:rect id="Rectangle 230" o:spid="_x0000_s1047" style="position:absolute;margin-left:257.25pt;margin-top:5.4pt;width:19.5pt;height:510.75pt;z-index:25174937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" fillcolor="#dfa7a6 [1621]" strokecolor="#bc4542 [3045]">
            <v:fill color2="#f5e4e4 [501]" rotate="t" angle="180" colors="0 #ffa2a1;22938f #ffbebd;1 #ffe5e5" focus="100%" type="gradient"/>
            <v:shadow on="t" color="black" opacity="24903f" origin=",.5" offset="0,.55556mm"/>
            <v:textbox>
              <w:txbxContent>
                <w:p w:rsidR="00F67DD5" w:rsidRDefault="00F67DD5" w:rsidP="00922FA4">
                  <w:pPr>
                    <w:jc w:val="center"/>
                  </w:pPr>
                  <w:r>
                    <w:t>SCROLL</w:t>
                  </w:r>
                </w:p>
              </w:txbxContent>
            </v:textbox>
          </v:rect>
        </w:pict>
      </w:r>
    </w:p>
    <w:p w:rsidR="00230A6C" w:rsidRDefault="00230A6C">
      <w:pPr>
        <w:rPr>
          <w:rFonts w:cs="Arial"/>
          <w:b/>
        </w:rPr>
      </w:pPr>
    </w:p>
    <w:p w:rsidR="00230A6C" w:rsidRDefault="00230A6C">
      <w:pPr>
        <w:rPr>
          <w:rFonts w:cs="Arial"/>
          <w:b/>
        </w:rPr>
      </w:pPr>
    </w:p>
    <w:p w:rsidR="00230A6C" w:rsidRDefault="00230A6C">
      <w:pPr>
        <w:rPr>
          <w:rFonts w:cs="Arial"/>
          <w:b/>
        </w:rPr>
      </w:pPr>
    </w:p>
    <w:p w:rsidR="00230A6C" w:rsidRDefault="00230A6C">
      <w:pPr>
        <w:rPr>
          <w:rFonts w:cs="Arial"/>
          <w:b/>
        </w:rPr>
      </w:pPr>
    </w:p>
    <w:p w:rsidR="00230A6C" w:rsidRDefault="00230A6C">
      <w:pPr>
        <w:rPr>
          <w:rFonts w:cs="Arial"/>
          <w:b/>
        </w:rPr>
      </w:pPr>
    </w:p>
    <w:p w:rsidR="00230A6C" w:rsidRDefault="00230A6C">
      <w:pPr>
        <w:rPr>
          <w:rFonts w:cs="Arial"/>
          <w:b/>
        </w:rPr>
      </w:pPr>
    </w:p>
    <w:p w:rsidR="00230A6C" w:rsidRDefault="00230A6C">
      <w:pPr>
        <w:rPr>
          <w:rFonts w:cs="Arial"/>
          <w:b/>
        </w:rPr>
      </w:pPr>
    </w:p>
    <w:p w:rsidR="00230A6C" w:rsidRDefault="00230A6C">
      <w:pPr>
        <w:rPr>
          <w:rFonts w:cs="Arial"/>
          <w:b/>
        </w:rPr>
      </w:pPr>
    </w:p>
    <w:p w:rsidR="00230A6C" w:rsidRDefault="00230A6C">
      <w:pPr>
        <w:rPr>
          <w:rFonts w:cs="Arial"/>
          <w:b/>
        </w:rPr>
      </w:pPr>
    </w:p>
    <w:p w:rsidR="00230A6C" w:rsidRDefault="00230A6C">
      <w:pPr>
        <w:rPr>
          <w:rFonts w:cs="Arial"/>
          <w:b/>
        </w:rPr>
      </w:pPr>
    </w:p>
    <w:p w:rsidR="00230A6C" w:rsidRDefault="00230A6C">
      <w:pPr>
        <w:rPr>
          <w:rFonts w:cs="Arial"/>
          <w:b/>
        </w:rPr>
      </w:pPr>
    </w:p>
    <w:p w:rsidR="00230A6C" w:rsidRDefault="00C74E5F">
      <w:pPr>
        <w:rPr>
          <w:rFonts w:cs="Arial"/>
          <w:b/>
        </w:rPr>
      </w:pPr>
      <w:r w:rsidRPr="00C74E5F">
        <w:rPr>
          <w:noProof/>
        </w:rPr>
        <w:pict>
          <v:rect id="Rectangle 233" o:spid="_x0000_s1048" style="position:absolute;margin-left:89.25pt;margin-top:1.45pt;width:82.5pt;height:24.75pt;z-index:25175142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" fillcolor="#d8d8d8 [2732]" strokecolor="black [3040]">
            <v:shadow on="t" color="black" opacity="22937f" origin=",.5" offset="0,.63889mm"/>
            <v:textbox>
              <w:txbxContent>
                <w:p w:rsidR="00F67DD5" w:rsidRPr="00D06EC8" w:rsidRDefault="00F67DD5" w:rsidP="00491EFD">
                  <w:pPr>
                    <w:jc w:val="center"/>
                    <w:rPr>
                      <w:color w:val="000000" w:themeColor="text1"/>
                    </w:rPr>
                  </w:pPr>
                  <w:r>
                    <w:rPr>
                      <w:color w:val="000000" w:themeColor="text1"/>
                    </w:rPr>
                    <w:t>Cancel</w:t>
                  </w:r>
                </w:p>
              </w:txbxContent>
            </v:textbox>
          </v:rect>
        </w:pict>
      </w:r>
    </w:p>
    <w:p w:rsidR="00230A6C" w:rsidRDefault="00230A6C">
      <w:pPr>
        <w:rPr>
          <w:rFonts w:cs="Arial"/>
          <w:b/>
        </w:rPr>
      </w:pPr>
    </w:p>
    <w:p w:rsidR="00230A6C" w:rsidRDefault="00230A6C">
      <w:pPr>
        <w:rPr>
          <w:rFonts w:cs="Arial"/>
          <w:b/>
        </w:rPr>
      </w:pPr>
    </w:p>
    <w:p w:rsidR="00230A6C" w:rsidRDefault="00230A6C">
      <w:pPr>
        <w:rPr>
          <w:rFonts w:cs="Arial"/>
          <w:b/>
        </w:rPr>
      </w:pPr>
    </w:p>
    <w:p w:rsidR="00230A6C" w:rsidRDefault="00230A6C">
      <w:pPr>
        <w:rPr>
          <w:rFonts w:cs="Arial"/>
          <w:b/>
        </w:rPr>
      </w:pPr>
    </w:p>
    <w:p w:rsidR="00230A6C" w:rsidRDefault="00230A6C">
      <w:pPr>
        <w:rPr>
          <w:rFonts w:cs="Arial"/>
          <w:b/>
        </w:rPr>
      </w:pPr>
    </w:p>
    <w:p w:rsidR="00230A6C" w:rsidRDefault="00230A6C">
      <w:pPr>
        <w:rPr>
          <w:rFonts w:cs="Arial"/>
          <w:b/>
        </w:rPr>
      </w:pPr>
    </w:p>
    <w:p w:rsidR="00230A6C" w:rsidRDefault="00230A6C">
      <w:pPr>
        <w:rPr>
          <w:rFonts w:cs="Arial"/>
          <w:b/>
        </w:rPr>
      </w:pPr>
    </w:p>
    <w:p w:rsidR="00230A6C" w:rsidRDefault="00230A6C">
      <w:pPr>
        <w:rPr>
          <w:rFonts w:cs="Arial"/>
          <w:b/>
        </w:rPr>
      </w:pPr>
    </w:p>
    <w:p w:rsidR="00230A6C" w:rsidRDefault="00230A6C">
      <w:pPr>
        <w:rPr>
          <w:rFonts w:cs="Arial"/>
          <w:b/>
        </w:rPr>
      </w:pPr>
    </w:p>
    <w:p w:rsidR="00230A6C" w:rsidRDefault="00230A6C">
      <w:pPr>
        <w:rPr>
          <w:rFonts w:cs="Arial"/>
          <w:b/>
        </w:rPr>
      </w:pPr>
    </w:p>
    <w:p w:rsidR="00230A6C" w:rsidRDefault="00230A6C">
      <w:pPr>
        <w:rPr>
          <w:rFonts w:cs="Arial"/>
          <w:b/>
        </w:rPr>
      </w:pPr>
    </w:p>
    <w:p w:rsidR="00491EFD" w:rsidRPr="00D1342B" w:rsidRDefault="00491EFD" w:rsidP="00D1342B">
      <w:pPr>
        <w:rPr>
          <w:rFonts w:cs="Arial"/>
          <w:b/>
        </w:rPr>
      </w:pPr>
    </w:p>
    <w:p w:rsidR="00491EFD" w:rsidRDefault="00491EFD" w:rsidP="00491EFD"/>
    <w:p w:rsidR="006646B3" w:rsidRDefault="00C74E5F" w:rsidP="00491EFD">
      <w:r>
        <w:rPr>
          <w:noProof/>
        </w:rPr>
        <w:pict>
          <v:rect id="Rectangle 234" o:spid="_x0000_s1049" style="position:absolute;margin-left:89.25pt;margin-top:3.5pt;width:82.5pt;height:24.75pt;z-index:25175347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" fillcolor="#d8d8d8 [2732]" strokecolor="black [3040]">
            <v:shadow on="t" color="black" opacity="22937f" origin=",.5" offset="0,.63889mm"/>
            <v:textbox>
              <w:txbxContent>
                <w:p w:rsidR="00F67DD5" w:rsidRPr="00D06EC8" w:rsidRDefault="00F67DD5" w:rsidP="00491EFD">
                  <w:pPr>
                    <w:jc w:val="center"/>
                    <w:rPr>
                      <w:color w:val="000000" w:themeColor="text1"/>
                    </w:rPr>
                  </w:pPr>
                  <w:r>
                    <w:rPr>
                      <w:color w:val="000000" w:themeColor="text1"/>
                    </w:rPr>
                    <w:t>Confirm</w:t>
                  </w:r>
                </w:p>
              </w:txbxContent>
            </v:textbox>
          </v:rect>
        </w:pict>
      </w:r>
    </w:p>
    <w:p w:rsidR="006646B3" w:rsidRDefault="006646B3" w:rsidP="00491EFD"/>
    <w:p w:rsidR="006646B3" w:rsidRDefault="006646B3" w:rsidP="00491EFD"/>
    <w:p w:rsidR="006646B3" w:rsidRDefault="006646B3" w:rsidP="00491EFD"/>
    <w:p w:rsidR="006646B3" w:rsidRDefault="006646B3" w:rsidP="00491EFD"/>
    <w:p w:rsidR="006646B3" w:rsidRDefault="006646B3" w:rsidP="00491EFD"/>
    <w:p w:rsidR="006646B3" w:rsidRDefault="006646B3" w:rsidP="00491EFD"/>
    <w:p w:rsidR="006646B3" w:rsidRDefault="006646B3" w:rsidP="00491EFD"/>
    <w:p w:rsidR="006646B3" w:rsidRDefault="006646B3" w:rsidP="00491EFD"/>
    <w:p w:rsidR="006646B3" w:rsidRDefault="006646B3" w:rsidP="00491EFD"/>
    <w:p w:rsidR="006646B3" w:rsidRDefault="006646B3" w:rsidP="00491EFD"/>
    <w:p w:rsidR="006646B3" w:rsidRDefault="006646B3" w:rsidP="00491EFD"/>
    <w:p w:rsidR="006646B3" w:rsidRDefault="006646B3" w:rsidP="00491EFD"/>
    <w:p w:rsidR="006646B3" w:rsidRDefault="006646B3" w:rsidP="00491EFD"/>
    <w:p w:rsidR="006646B3" w:rsidRDefault="00C74E5F" w:rsidP="00491EFD">
      <w:r>
        <w:rPr>
          <w:noProof/>
        </w:rPr>
        <w:pict>
          <v:rect id="Rectangle 22" o:spid="_x0000_s1050" style="position:absolute;margin-left:89.25pt;margin-top:1.9pt;width:82.5pt;height:24.75pt;z-index:2517575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" fillcolor="#d8d8d8 [2732]" strokecolor="black [3040]">
            <v:shadow on="t" color="black" opacity="22937f" origin=",.5" offset="0,.63889mm"/>
            <v:textbox>
              <w:txbxContent>
                <w:p w:rsidR="00F67DD5" w:rsidRPr="00D06EC8" w:rsidRDefault="00F67DD5" w:rsidP="000B47A9">
                  <w:pPr>
                    <w:jc w:val="center"/>
                    <w:rPr>
                      <w:color w:val="000000" w:themeColor="text1"/>
                    </w:rPr>
                  </w:pPr>
                  <w:r>
                    <w:rPr>
                      <w:color w:val="000000" w:themeColor="text1"/>
                    </w:rPr>
                    <w:t>Confirm</w:t>
                  </w:r>
                </w:p>
              </w:txbxContent>
            </v:textbox>
          </v:rect>
        </w:pict>
      </w:r>
    </w:p>
    <w:p w:rsidR="006646B3" w:rsidRDefault="006646B3" w:rsidP="00491EFD"/>
    <w:p w:rsidR="006646B3" w:rsidRDefault="006646B3" w:rsidP="00491EFD"/>
    <w:p w:rsidR="00491EFD" w:rsidRDefault="00491EFD" w:rsidP="00491EFD"/>
    <w:p w:rsidR="00491EFD" w:rsidRDefault="00491EFD" w:rsidP="00491EFD"/>
    <w:p w:rsidR="00D1342B" w:rsidRDefault="00D1342B">
      <w:pPr>
        <w:rPr>
          <w:rFonts w:cs="Arial"/>
          <w:b/>
          <w:sz w:val="24"/>
          <w:u w:val="single"/>
        </w:rPr>
      </w:pPr>
      <w:r>
        <w:rPr>
          <w:rFonts w:cs="Arial"/>
          <w:b/>
          <w:sz w:val="24"/>
          <w:u w:val="single"/>
        </w:rPr>
        <w:br w:type="page"/>
      </w:r>
    </w:p>
    <w:p w:rsidR="00A93B67" w:rsidRPr="00EA5070" w:rsidRDefault="00A93B67" w:rsidP="00491EFD">
      <w:pPr>
        <w:rPr>
          <w:rFonts w:cs="Arial"/>
          <w:b/>
          <w:sz w:val="24"/>
          <w:u w:val="single"/>
        </w:rPr>
      </w:pPr>
      <w:r w:rsidRPr="00EA5070">
        <w:rPr>
          <w:rFonts w:cs="Arial"/>
          <w:b/>
          <w:sz w:val="24"/>
          <w:u w:val="single"/>
        </w:rPr>
        <w:lastRenderedPageBreak/>
        <w:t xml:space="preserve">On </w:t>
      </w:r>
      <w:r w:rsidR="00EA5070">
        <w:rPr>
          <w:rFonts w:cs="Arial"/>
          <w:b/>
          <w:sz w:val="24"/>
          <w:u w:val="single"/>
        </w:rPr>
        <w:t>‘Cancel’</w:t>
      </w:r>
    </w:p>
    <w:p w:rsidR="00A93B67" w:rsidRDefault="00A93B67" w:rsidP="00491EFD"/>
    <w:p w:rsidR="00A93B67" w:rsidRDefault="00CE34F0" w:rsidP="00491EFD">
      <w:r>
        <w:t xml:space="preserve">User’s travel details </w:t>
      </w:r>
      <w:r w:rsidR="00EA5070">
        <w:t>will be deleted and will not be allowed further access the list.</w:t>
      </w:r>
    </w:p>
    <w:p w:rsidR="00EA5070" w:rsidRDefault="00EA5070" w:rsidP="00491EFD"/>
    <w:p w:rsidR="00EA5070" w:rsidRPr="00EA5070" w:rsidRDefault="00EA5070" w:rsidP="00EA5070">
      <w:pPr>
        <w:rPr>
          <w:rFonts w:cs="Arial"/>
          <w:b/>
          <w:sz w:val="24"/>
          <w:u w:val="single"/>
        </w:rPr>
      </w:pPr>
      <w:r w:rsidRPr="00EA5070">
        <w:rPr>
          <w:rFonts w:cs="Arial"/>
          <w:b/>
          <w:sz w:val="24"/>
          <w:u w:val="single"/>
        </w:rPr>
        <w:t xml:space="preserve">On </w:t>
      </w:r>
      <w:r>
        <w:rPr>
          <w:rFonts w:cs="Arial"/>
          <w:b/>
          <w:sz w:val="24"/>
          <w:u w:val="single"/>
        </w:rPr>
        <w:t>‘Confirm’</w:t>
      </w:r>
    </w:p>
    <w:p w:rsidR="00EA5070" w:rsidRDefault="00EA5070" w:rsidP="00EA5070"/>
    <w:p w:rsidR="00EA5070" w:rsidRDefault="00EA5070" w:rsidP="00EA5070">
      <w:r>
        <w:t xml:space="preserve">As soon as one user Confirm </w:t>
      </w:r>
      <w:r w:rsidR="00CE34F0">
        <w:t xml:space="preserve">(connect to) </w:t>
      </w:r>
      <w:r>
        <w:t>the Travel Details o</w:t>
      </w:r>
      <w:r w:rsidR="00CE34F0">
        <w:t>f other user, Name &amp; Contact information</w:t>
      </w:r>
      <w:r>
        <w:t xml:space="preserve"> (Mobile no.) will be displayed to each other</w:t>
      </w:r>
      <w:r w:rsidR="00CE34F0">
        <w:t>’s</w:t>
      </w:r>
      <w:r>
        <w:t xml:space="preserve"> screen. So that they can connect and </w:t>
      </w:r>
      <w:r w:rsidR="004973A1">
        <w:t>share their travel.</w:t>
      </w:r>
    </w:p>
    <w:p w:rsidR="00EA5070" w:rsidRDefault="00EA5070" w:rsidP="00491EFD"/>
    <w:p w:rsidR="00EA5070" w:rsidRPr="006646B3" w:rsidRDefault="00EA5070" w:rsidP="00EA5070">
      <w:pPr>
        <w:pStyle w:val="BodyText"/>
        <w:rPr>
          <w:sz w:val="24"/>
          <w:szCs w:val="24"/>
          <w:lang w:bidi="en-US"/>
        </w:rPr>
      </w:pPr>
      <w:r w:rsidRPr="006646B3">
        <w:rPr>
          <w:sz w:val="24"/>
          <w:szCs w:val="24"/>
          <w:lang w:bidi="en-US"/>
        </w:rPr>
        <w:t>Screen TBD</w:t>
      </w:r>
    </w:p>
    <w:p w:rsidR="00230A6C" w:rsidRPr="00230A6C" w:rsidRDefault="00230A6C" w:rsidP="00230A6C">
      <w:pPr>
        <w:rPr>
          <w:rFonts w:cs="Arial"/>
          <w:b/>
        </w:rPr>
      </w:pPr>
    </w:p>
    <w:p w:rsidR="00586D5F" w:rsidRPr="00CB2790" w:rsidRDefault="00586D5F" w:rsidP="009E1D34">
      <w:pPr>
        <w:pStyle w:val="Heading1"/>
        <w:pageBreakBefore/>
        <w:numPr>
          <w:ilvl w:val="0"/>
          <w:numId w:val="5"/>
        </w:numPr>
        <w:shd w:val="pct30" w:color="auto" w:fill="FFFFFF"/>
        <w:spacing w:before="0" w:after="180" w:line="240" w:lineRule="atLeast"/>
        <w:ind w:right="0"/>
        <w:rPr>
          <w:rFonts w:cs="Arial"/>
        </w:rPr>
      </w:pPr>
      <w:bookmarkStart w:id="74" w:name="_Toc378092183"/>
      <w:r>
        <w:rPr>
          <w:rFonts w:cs="Arial"/>
        </w:rPr>
        <w:lastRenderedPageBreak/>
        <w:t>Business Requirements</w:t>
      </w:r>
      <w:bookmarkEnd w:id="74"/>
    </w:p>
    <w:p w:rsidR="00F9375E" w:rsidRDefault="00F9375E" w:rsidP="00F9375E">
      <w:r w:rsidRPr="007F2D82">
        <w:t>.</w:t>
      </w:r>
    </w:p>
    <w:p w:rsidR="00797D14" w:rsidRDefault="00797D14" w:rsidP="009E1D34">
      <w:pPr>
        <w:pStyle w:val="Heading2"/>
        <w:numPr>
          <w:ilvl w:val="1"/>
          <w:numId w:val="5"/>
        </w:numPr>
        <w:ind w:hanging="792"/>
      </w:pPr>
      <w:bookmarkStart w:id="75" w:name="_Toc378092184"/>
      <w:r>
        <w:t>Problem Description</w:t>
      </w:r>
      <w:bookmarkEnd w:id="75"/>
    </w:p>
    <w:p w:rsidR="00F9375E" w:rsidRPr="00EA5070" w:rsidRDefault="00F9375E" w:rsidP="00F9375E"/>
    <w:p w:rsidR="00216AE8" w:rsidRDefault="002E1EAE" w:rsidP="00BF34FD">
      <w:r w:rsidRPr="00EA5070">
        <w:t xml:space="preserve">People often travel for </w:t>
      </w:r>
      <w:r w:rsidR="00EA5070" w:rsidRPr="00EA5070">
        <w:t>their</w:t>
      </w:r>
      <w:r w:rsidRPr="00EA5070">
        <w:t xml:space="preserve"> day to day needs from one place to another. </w:t>
      </w:r>
      <w:r w:rsidR="00665D6C" w:rsidRPr="00EA5070">
        <w:t xml:space="preserve">For </w:t>
      </w:r>
      <w:r w:rsidR="00EA5070" w:rsidRPr="00EA5070">
        <w:t>their</w:t>
      </w:r>
      <w:r w:rsidR="00665D6C" w:rsidRPr="00EA5070">
        <w:t xml:space="preserve"> short travel (within city) they often prefer private communicati</w:t>
      </w:r>
      <w:r w:rsidR="00EA5070" w:rsidRPr="00EA5070">
        <w:t>on medium (like Auto, Cab, Taxi or</w:t>
      </w:r>
      <w:r w:rsidR="00665D6C" w:rsidRPr="00EA5070">
        <w:t xml:space="preserve"> private </w:t>
      </w:r>
      <w:r w:rsidR="00EA5070" w:rsidRPr="00EA5070">
        <w:t>vehicle</w:t>
      </w:r>
      <w:r w:rsidR="00665D6C" w:rsidRPr="00EA5070">
        <w:t>).</w:t>
      </w:r>
      <w:r w:rsidR="00216AE8">
        <w:t xml:space="preserve"> Most of the time this type of travels are </w:t>
      </w:r>
      <w:r w:rsidR="00D1342B">
        <w:t>quick</w:t>
      </w:r>
      <w:r w:rsidR="00216AE8">
        <w:t xml:space="preserve"> and couldn’t be </w:t>
      </w:r>
      <w:r w:rsidR="002C5C07">
        <w:t>plan in advance.</w:t>
      </w:r>
    </w:p>
    <w:p w:rsidR="00216AE8" w:rsidRDefault="00216AE8" w:rsidP="00BF34FD"/>
    <w:p w:rsidR="00216AE8" w:rsidRDefault="002C5C07" w:rsidP="00BF34FD">
      <w:r>
        <w:t>G</w:t>
      </w:r>
      <w:r w:rsidR="00216AE8">
        <w:t>rowing number of vehicles on the road leads to traffic, environmental harms, fuel and money wastage.</w:t>
      </w:r>
    </w:p>
    <w:p w:rsidR="002C5C07" w:rsidRDefault="002C5C07" w:rsidP="00BF34FD"/>
    <w:p w:rsidR="00EA5070" w:rsidRPr="00EA5070" w:rsidRDefault="00216AE8" w:rsidP="00BF34FD">
      <w:r>
        <w:t>Some of them would like to share their travel with similar travelers traveling the same destination, however with life being busy and time constraint it wouldn’t be possible for one to connect to other.</w:t>
      </w:r>
    </w:p>
    <w:p w:rsidR="00665D6C" w:rsidRDefault="00665D6C" w:rsidP="00BF34FD">
      <w:pPr>
        <w:rPr>
          <w:rFonts w:cs="Arial"/>
          <w:color w:val="C00000"/>
        </w:rPr>
      </w:pPr>
    </w:p>
    <w:p w:rsidR="00C908B8" w:rsidRDefault="002C5C07" w:rsidP="009E1D34">
      <w:pPr>
        <w:pStyle w:val="Heading2"/>
        <w:numPr>
          <w:ilvl w:val="1"/>
          <w:numId w:val="5"/>
        </w:numPr>
        <w:ind w:hanging="792"/>
      </w:pPr>
      <w:bookmarkStart w:id="76" w:name="_Toc378092185"/>
      <w:r>
        <w:t>Solution Description</w:t>
      </w:r>
      <w:bookmarkEnd w:id="76"/>
    </w:p>
    <w:p w:rsidR="00C908B8" w:rsidRDefault="00C908B8" w:rsidP="00C908B8"/>
    <w:p w:rsidR="00C908B8" w:rsidRDefault="002C5C07" w:rsidP="00C908B8">
      <w:r>
        <w:t xml:space="preserve">User-friendly and simple to use Android based </w:t>
      </w:r>
      <w:r w:rsidR="00C908B8">
        <w:t>App will be designed to communicate between user</w:t>
      </w:r>
      <w:r w:rsidR="00AD20AB">
        <w:t>s</w:t>
      </w:r>
      <w:r w:rsidR="00C908B8">
        <w:t xml:space="preserve">, share </w:t>
      </w:r>
      <w:r w:rsidR="00AD20AB">
        <w:t xml:space="preserve">their travel detailswith other interested </w:t>
      </w:r>
      <w:r w:rsidR="000807D2">
        <w:t>travelers (user)</w:t>
      </w:r>
      <w:r w:rsidR="00AD20AB">
        <w:t xml:space="preserve">, travelling to same destination. </w:t>
      </w:r>
      <w:r w:rsidR="00C908B8">
        <w:t xml:space="preserve"> This App could be used on the go</w:t>
      </w:r>
      <w:r w:rsidR="000807D2">
        <w:t xml:space="preserve"> (i.e. while travel)or </w:t>
      </w:r>
      <w:r w:rsidR="0051313F">
        <w:t>before</w:t>
      </w:r>
      <w:r w:rsidR="00C908B8">
        <w:t xml:space="preserve"> the start </w:t>
      </w:r>
      <w:r w:rsidR="000807D2">
        <w:t>of travel (maximum 1 hour* in advance).</w:t>
      </w:r>
    </w:p>
    <w:p w:rsidR="000807D2" w:rsidRDefault="000807D2" w:rsidP="00C908B8"/>
    <w:p w:rsidR="000807D2" w:rsidRDefault="000807D2" w:rsidP="00C908B8">
      <w:r>
        <w:t>Within few inputs user will be able to post</w:t>
      </w:r>
      <w:r w:rsidR="00F529E6">
        <w:t xml:space="preserve"> (send)</w:t>
      </w:r>
      <w:r>
        <w:t xml:space="preserve"> his travel details and will be able to access the existing list of travelers on the same route. On confirm, user will be able to view the contact details of other user and then both the entries (travel details) will be marked unavailable.</w:t>
      </w:r>
    </w:p>
    <w:p w:rsidR="00C908B8" w:rsidRDefault="00C908B8" w:rsidP="00BF34FD">
      <w:pPr>
        <w:rPr>
          <w:rFonts w:cs="Arial"/>
          <w:color w:val="C00000"/>
        </w:rPr>
      </w:pPr>
    </w:p>
    <w:p w:rsidR="000C4717" w:rsidRDefault="000C4717" w:rsidP="00BF34FD">
      <w:pPr>
        <w:rPr>
          <w:rFonts w:cs="Arial"/>
          <w:color w:val="00B050"/>
        </w:rPr>
      </w:pPr>
      <w:r w:rsidRPr="00037F11">
        <w:rPr>
          <w:rFonts w:cs="Arial"/>
          <w:color w:val="00B050"/>
        </w:rPr>
        <w:t>[</w:t>
      </w:r>
      <w:r>
        <w:rPr>
          <w:rFonts w:cs="Arial"/>
          <w:color w:val="00B050"/>
        </w:rPr>
        <w:t xml:space="preserve">Main Idea is to create </w:t>
      </w:r>
      <w:r w:rsidR="004814A3">
        <w:rPr>
          <w:rFonts w:cs="Arial"/>
          <w:color w:val="00B050"/>
        </w:rPr>
        <w:t xml:space="preserve">an </w:t>
      </w:r>
      <w:r>
        <w:rPr>
          <w:rFonts w:cs="Arial"/>
          <w:color w:val="00B050"/>
        </w:rPr>
        <w:t>easy to use App with fast response time.</w:t>
      </w:r>
    </w:p>
    <w:p w:rsidR="000C4717" w:rsidRDefault="000C4717" w:rsidP="00BF34FD">
      <w:pPr>
        <w:rPr>
          <w:rFonts w:cs="Arial"/>
          <w:color w:val="00B050"/>
        </w:rPr>
      </w:pPr>
      <w:r>
        <w:rPr>
          <w:rFonts w:cs="Arial"/>
          <w:color w:val="00B050"/>
        </w:rPr>
        <w:t xml:space="preserve">Assuming user key-in time </w:t>
      </w:r>
      <w:r w:rsidR="004814A3">
        <w:rPr>
          <w:rFonts w:cs="Arial"/>
          <w:color w:val="00B050"/>
        </w:rPr>
        <w:t xml:space="preserve">for his travel details as 60 seconds, then </w:t>
      </w:r>
      <w:r>
        <w:rPr>
          <w:rFonts w:cs="Arial"/>
          <w:color w:val="00B050"/>
        </w:rPr>
        <w:t xml:space="preserve">in next 30 seconds he </w:t>
      </w:r>
      <w:r w:rsidR="004814A3">
        <w:rPr>
          <w:rFonts w:cs="Arial"/>
          <w:color w:val="00B050"/>
        </w:rPr>
        <w:t xml:space="preserve">should able to get others user’s </w:t>
      </w:r>
      <w:r w:rsidR="000833A6">
        <w:rPr>
          <w:rFonts w:cs="Arial"/>
          <w:color w:val="00B050"/>
        </w:rPr>
        <w:t>‘</w:t>
      </w:r>
      <w:r w:rsidR="004814A3">
        <w:rPr>
          <w:rFonts w:cs="Arial"/>
          <w:color w:val="00B050"/>
        </w:rPr>
        <w:t>travel</w:t>
      </w:r>
      <w:r w:rsidR="000833A6">
        <w:rPr>
          <w:rFonts w:cs="Arial"/>
          <w:color w:val="00B050"/>
        </w:rPr>
        <w:t xml:space="preserve"> details’</w:t>
      </w:r>
      <w:r w:rsidR="004814A3">
        <w:rPr>
          <w:rFonts w:cs="Arial"/>
          <w:color w:val="00B050"/>
        </w:rPr>
        <w:t xml:space="preserve"> list, from which he can confirm and connect to preferred user i</w:t>
      </w:r>
      <w:r w:rsidR="000833A6">
        <w:rPr>
          <w:rFonts w:cs="Arial"/>
          <w:color w:val="00B050"/>
        </w:rPr>
        <w:t xml:space="preserve">n next 30 seconds. Making the </w:t>
      </w:r>
      <w:r w:rsidR="004814A3">
        <w:rPr>
          <w:rFonts w:cs="Arial"/>
          <w:color w:val="00B050"/>
        </w:rPr>
        <w:t xml:space="preserve">total turnaround time </w:t>
      </w:r>
      <w:r w:rsidR="000833A6">
        <w:rPr>
          <w:rFonts w:cs="Arial"/>
          <w:color w:val="00B050"/>
        </w:rPr>
        <w:t xml:space="preserve">less than or equal to </w:t>
      </w:r>
      <w:r w:rsidR="004814A3">
        <w:rPr>
          <w:rFonts w:cs="Arial"/>
          <w:color w:val="00B050"/>
        </w:rPr>
        <w:t xml:space="preserve"> 2 minutes</w:t>
      </w:r>
      <w:r w:rsidRPr="00037F11">
        <w:rPr>
          <w:rFonts w:cs="Arial"/>
          <w:color w:val="00B050"/>
        </w:rPr>
        <w:t>]</w:t>
      </w:r>
    </w:p>
    <w:p w:rsidR="000C4717" w:rsidRDefault="000C4717" w:rsidP="00BF34FD">
      <w:pPr>
        <w:rPr>
          <w:rFonts w:cs="Arial"/>
          <w:color w:val="C00000"/>
        </w:rPr>
      </w:pPr>
    </w:p>
    <w:p w:rsidR="00C07898" w:rsidRDefault="00C07898" w:rsidP="00BF34FD">
      <w:pPr>
        <w:rPr>
          <w:rFonts w:cs="Arial"/>
          <w:color w:val="C00000"/>
        </w:rPr>
      </w:pPr>
      <w:r>
        <w:rPr>
          <w:rFonts w:cs="Arial"/>
          <w:color w:val="C00000"/>
        </w:rPr>
        <w:t>App functionality for this release will be limited to connect the interested (</w:t>
      </w:r>
      <w:r w:rsidR="006333B1">
        <w:rPr>
          <w:rFonts w:cs="Arial"/>
          <w:color w:val="C00000"/>
        </w:rPr>
        <w:t>willing to share</w:t>
      </w:r>
      <w:r>
        <w:rPr>
          <w:rFonts w:cs="Arial"/>
          <w:color w:val="C00000"/>
        </w:rPr>
        <w:t>) user traveling the same location, by sharing their mobile numbers to each other.</w:t>
      </w:r>
    </w:p>
    <w:p w:rsidR="00A626A5" w:rsidRDefault="00A626A5" w:rsidP="00A626A5">
      <w:pPr>
        <w:rPr>
          <w:rFonts w:cs="Arial"/>
          <w:color w:val="C00000"/>
        </w:rPr>
      </w:pPr>
    </w:p>
    <w:p w:rsidR="002B28C8" w:rsidRDefault="002B28C8" w:rsidP="009E1D34">
      <w:pPr>
        <w:pStyle w:val="Heading2"/>
        <w:numPr>
          <w:ilvl w:val="1"/>
          <w:numId w:val="5"/>
        </w:numPr>
        <w:ind w:hanging="792"/>
      </w:pPr>
      <w:bookmarkStart w:id="77" w:name="_Toc378092186"/>
      <w:r>
        <w:t>High Level Functionality of App</w:t>
      </w:r>
      <w:bookmarkEnd w:id="77"/>
    </w:p>
    <w:p w:rsidR="002B28C8" w:rsidRDefault="002B28C8" w:rsidP="00A626A5">
      <w:pPr>
        <w:rPr>
          <w:rFonts w:cs="Arial"/>
          <w:color w:val="C00000"/>
        </w:rPr>
      </w:pPr>
    </w:p>
    <w:p w:rsidR="00D576A3" w:rsidRPr="008C7C74" w:rsidRDefault="002B28C8" w:rsidP="008C7C74">
      <w:pPr>
        <w:rPr>
          <w:rFonts w:cs="Arial"/>
        </w:rPr>
      </w:pPr>
      <w:r w:rsidRPr="002B28C8">
        <w:rPr>
          <w:rFonts w:cs="Arial"/>
        </w:rPr>
        <w:t>High level</w:t>
      </w:r>
      <w:r w:rsidR="0095449A">
        <w:rPr>
          <w:rFonts w:cs="Arial"/>
        </w:rPr>
        <w:t xml:space="preserve"> functionality planned for App:</w:t>
      </w:r>
    </w:p>
    <w:p w:rsidR="00803CD8" w:rsidRDefault="00803CD8" w:rsidP="00803CD8">
      <w:pPr>
        <w:rPr>
          <w:rFonts w:cs="Arial"/>
        </w:rPr>
      </w:pPr>
    </w:p>
    <w:p w:rsidR="00803CD8" w:rsidRPr="00803CD8" w:rsidRDefault="00803CD8" w:rsidP="00803CD8">
      <w:pPr>
        <w:rPr>
          <w:rFonts w:cs="Arial"/>
          <w:b/>
          <w:u w:val="single"/>
        </w:rPr>
      </w:pPr>
      <w:r w:rsidRPr="00803CD8">
        <w:rPr>
          <w:rFonts w:cs="Arial"/>
          <w:b/>
          <w:u w:val="single"/>
        </w:rPr>
        <w:t>One Time Registration</w:t>
      </w:r>
    </w:p>
    <w:p w:rsidR="00803CD8" w:rsidRDefault="00803CD8" w:rsidP="009E1D34">
      <w:pPr>
        <w:pStyle w:val="ListParagraph"/>
        <w:numPr>
          <w:ilvl w:val="0"/>
          <w:numId w:val="8"/>
        </w:numPr>
        <w:rPr>
          <w:rFonts w:ascii="Arial" w:hAnsi="Arial" w:cs="Arial"/>
        </w:rPr>
      </w:pPr>
      <w:r>
        <w:rPr>
          <w:rFonts w:ascii="Arial" w:hAnsi="Arial" w:cs="Arial"/>
        </w:rPr>
        <w:t xml:space="preserve">One time registration should ask user to </w:t>
      </w:r>
    </w:p>
    <w:p w:rsidR="00803CD8" w:rsidRPr="00037F11" w:rsidRDefault="00803CD8" w:rsidP="009E1D34">
      <w:pPr>
        <w:pStyle w:val="ListParagraph"/>
        <w:numPr>
          <w:ilvl w:val="1"/>
          <w:numId w:val="8"/>
        </w:numPr>
        <w:rPr>
          <w:rFonts w:ascii="Arial" w:hAnsi="Arial" w:cs="Arial"/>
          <w:color w:val="00B050"/>
        </w:rPr>
      </w:pPr>
      <w:r>
        <w:rPr>
          <w:rFonts w:ascii="Arial" w:hAnsi="Arial" w:cs="Arial"/>
        </w:rPr>
        <w:t>Select current ‘City’</w:t>
      </w:r>
      <w:r w:rsidR="0045379B" w:rsidRPr="00037F11">
        <w:rPr>
          <w:rFonts w:ascii="Arial" w:hAnsi="Arial" w:cs="Arial"/>
          <w:color w:val="00B050"/>
        </w:rPr>
        <w:t>[</w:t>
      </w:r>
      <w:r w:rsidR="00037F11" w:rsidRPr="00037F11">
        <w:rPr>
          <w:rFonts w:ascii="Arial" w:hAnsi="Arial" w:cs="Arial"/>
          <w:color w:val="00B050"/>
        </w:rPr>
        <w:t>We are using City as a onetime input from user, so that he need not to enter each time while key-in Travel Details</w:t>
      </w:r>
      <w:r w:rsidR="00037F11">
        <w:rPr>
          <w:rFonts w:ascii="Arial" w:hAnsi="Arial" w:cs="Arial"/>
          <w:color w:val="00B050"/>
        </w:rPr>
        <w:t xml:space="preserve">. If he wants to operate in other city then he needs </w:t>
      </w:r>
      <w:r w:rsidR="008C4589">
        <w:rPr>
          <w:rFonts w:ascii="Arial" w:hAnsi="Arial" w:cs="Arial"/>
          <w:color w:val="00B050"/>
        </w:rPr>
        <w:t xml:space="preserve">to </w:t>
      </w:r>
      <w:r w:rsidR="00037F11">
        <w:rPr>
          <w:rFonts w:ascii="Arial" w:hAnsi="Arial" w:cs="Arial"/>
          <w:color w:val="00B050"/>
        </w:rPr>
        <w:t>perform One Time Registration again, selecting the new city</w:t>
      </w:r>
      <w:r w:rsidR="00037F11" w:rsidRPr="00037F11">
        <w:rPr>
          <w:rFonts w:ascii="Arial" w:hAnsi="Arial" w:cs="Arial"/>
          <w:color w:val="00B050"/>
        </w:rPr>
        <w:t>]</w:t>
      </w:r>
    </w:p>
    <w:p w:rsidR="00803CD8" w:rsidRDefault="00803CD8" w:rsidP="009E1D34">
      <w:pPr>
        <w:pStyle w:val="ListParagraph"/>
        <w:numPr>
          <w:ilvl w:val="1"/>
          <w:numId w:val="8"/>
        </w:numPr>
        <w:rPr>
          <w:rFonts w:ascii="Arial" w:hAnsi="Arial" w:cs="Arial"/>
        </w:rPr>
      </w:pPr>
      <w:r>
        <w:rPr>
          <w:rFonts w:ascii="Arial" w:hAnsi="Arial" w:cs="Arial"/>
        </w:rPr>
        <w:t>Accept the legal terms and condition</w:t>
      </w:r>
      <w:r w:rsidR="00926022" w:rsidRPr="00037F11">
        <w:rPr>
          <w:rFonts w:ascii="Arial" w:hAnsi="Arial" w:cs="Arial"/>
          <w:color w:val="00B050"/>
        </w:rPr>
        <w:t>[</w:t>
      </w:r>
      <w:r w:rsidR="00926022">
        <w:rPr>
          <w:rFonts w:ascii="Arial" w:hAnsi="Arial" w:cs="Arial"/>
          <w:color w:val="00B050"/>
        </w:rPr>
        <w:t>Will contain read only data. Format yet to decided</w:t>
      </w:r>
      <w:r w:rsidR="00926022" w:rsidRPr="00037F11">
        <w:rPr>
          <w:rFonts w:ascii="Arial" w:hAnsi="Arial" w:cs="Arial"/>
          <w:color w:val="00B050"/>
        </w:rPr>
        <w:t>]</w:t>
      </w:r>
    </w:p>
    <w:p w:rsidR="00F529E6" w:rsidRDefault="00803CD8" w:rsidP="009E1D34">
      <w:pPr>
        <w:pStyle w:val="ListParagraph"/>
        <w:numPr>
          <w:ilvl w:val="0"/>
          <w:numId w:val="8"/>
        </w:numPr>
        <w:rPr>
          <w:rFonts w:ascii="Arial" w:hAnsi="Arial" w:cs="Arial"/>
        </w:rPr>
      </w:pPr>
      <w:r>
        <w:rPr>
          <w:rFonts w:ascii="Arial" w:hAnsi="Arial" w:cs="Arial"/>
        </w:rPr>
        <w:t>Based on user current city selection the Predefined fields will be populated for ‘Current Location’ and ‘End Location’.</w:t>
      </w:r>
    </w:p>
    <w:p w:rsidR="00803CD8" w:rsidRDefault="00803CD8" w:rsidP="009E1D34">
      <w:pPr>
        <w:pStyle w:val="ListParagraph"/>
        <w:numPr>
          <w:ilvl w:val="0"/>
          <w:numId w:val="8"/>
        </w:numPr>
        <w:rPr>
          <w:rFonts w:ascii="Arial" w:hAnsi="Arial" w:cs="Arial"/>
        </w:rPr>
      </w:pPr>
      <w:r>
        <w:rPr>
          <w:rFonts w:ascii="Arial" w:hAnsi="Arial" w:cs="Arial"/>
        </w:rPr>
        <w:t>Search functionality to be provided for ‘Current Location’ and ‘End Location’.</w:t>
      </w:r>
    </w:p>
    <w:p w:rsidR="00803CD8" w:rsidRDefault="00803CD8" w:rsidP="00803CD8">
      <w:pPr>
        <w:pStyle w:val="ListParagraph"/>
        <w:rPr>
          <w:rFonts w:ascii="Arial" w:hAnsi="Arial" w:cs="Arial"/>
        </w:rPr>
      </w:pPr>
      <w:r>
        <w:rPr>
          <w:rFonts w:ascii="Arial" w:hAnsi="Arial" w:cs="Arial"/>
        </w:rPr>
        <w:t xml:space="preserve">Example, If user city = Pune then </w:t>
      </w:r>
    </w:p>
    <w:p w:rsidR="00803CD8" w:rsidRDefault="00803CD8" w:rsidP="00803CD8">
      <w:pPr>
        <w:pStyle w:val="ListParagraph"/>
        <w:rPr>
          <w:rFonts w:ascii="Arial" w:hAnsi="Arial" w:cs="Arial"/>
        </w:rPr>
      </w:pPr>
      <w:r>
        <w:rPr>
          <w:rFonts w:ascii="Arial" w:hAnsi="Arial" w:cs="Arial"/>
        </w:rPr>
        <w:t>Current Location and End Location = List of predefined ‘Areas’ in Pune City</w:t>
      </w:r>
    </w:p>
    <w:p w:rsidR="00803CD8" w:rsidRDefault="00803CD8">
      <w:pPr>
        <w:rPr>
          <w:rFonts w:cs="Arial"/>
        </w:rPr>
      </w:pPr>
    </w:p>
    <w:p w:rsidR="008C7C74" w:rsidRDefault="008C7C74" w:rsidP="008C7C74">
      <w:pPr>
        <w:rPr>
          <w:rFonts w:cs="Arial"/>
        </w:rPr>
      </w:pPr>
    </w:p>
    <w:p w:rsidR="008C7C74" w:rsidRPr="00F529E6" w:rsidRDefault="008C7C74" w:rsidP="008C7C74">
      <w:pPr>
        <w:rPr>
          <w:rFonts w:cs="Arial"/>
          <w:b/>
          <w:u w:val="single"/>
        </w:rPr>
      </w:pPr>
      <w:r w:rsidRPr="00F529E6">
        <w:rPr>
          <w:rFonts w:cs="Arial"/>
          <w:b/>
          <w:u w:val="single"/>
        </w:rPr>
        <w:lastRenderedPageBreak/>
        <w:t>Travel Details</w:t>
      </w:r>
    </w:p>
    <w:p w:rsidR="008C7C74" w:rsidRPr="002B28C8" w:rsidRDefault="008C7C74" w:rsidP="009E1D34">
      <w:pPr>
        <w:pStyle w:val="ListParagraph"/>
        <w:numPr>
          <w:ilvl w:val="0"/>
          <w:numId w:val="12"/>
        </w:numPr>
        <w:rPr>
          <w:rFonts w:ascii="Arial" w:hAnsi="Arial" w:cs="Arial"/>
        </w:rPr>
      </w:pPr>
      <w:r w:rsidRPr="002B28C8">
        <w:rPr>
          <w:rFonts w:ascii="Arial" w:hAnsi="Arial" w:cs="Arial"/>
        </w:rPr>
        <w:t>User access to App</w:t>
      </w:r>
    </w:p>
    <w:p w:rsidR="008C7C74" w:rsidRPr="002B28C8" w:rsidRDefault="003B3304" w:rsidP="009E1D34">
      <w:pPr>
        <w:pStyle w:val="ListParagraph"/>
        <w:numPr>
          <w:ilvl w:val="0"/>
          <w:numId w:val="12"/>
        </w:numPr>
        <w:rPr>
          <w:rFonts w:ascii="Arial" w:hAnsi="Arial" w:cs="Arial"/>
        </w:rPr>
      </w:pPr>
      <w:r>
        <w:rPr>
          <w:rFonts w:ascii="Arial" w:hAnsi="Arial" w:cs="Arial"/>
        </w:rPr>
        <w:t>User key-</w:t>
      </w:r>
      <w:r w:rsidR="008C7C74">
        <w:rPr>
          <w:rFonts w:ascii="Arial" w:hAnsi="Arial" w:cs="Arial"/>
        </w:rPr>
        <w:t>in his travel details</w:t>
      </w:r>
    </w:p>
    <w:p w:rsidR="008C7C74" w:rsidRPr="002B28C8" w:rsidRDefault="003B3304" w:rsidP="009E1D34">
      <w:pPr>
        <w:pStyle w:val="ListParagraph"/>
        <w:numPr>
          <w:ilvl w:val="0"/>
          <w:numId w:val="12"/>
        </w:numPr>
        <w:rPr>
          <w:rFonts w:ascii="Arial" w:hAnsi="Arial" w:cs="Arial"/>
        </w:rPr>
      </w:pPr>
      <w:r>
        <w:rPr>
          <w:rFonts w:ascii="Arial" w:hAnsi="Arial" w:cs="Arial"/>
        </w:rPr>
        <w:t>U</w:t>
      </w:r>
      <w:r w:rsidR="008C7C74" w:rsidRPr="002B28C8">
        <w:rPr>
          <w:rFonts w:ascii="Arial" w:hAnsi="Arial" w:cs="Arial"/>
        </w:rPr>
        <w:t xml:space="preserve">ser able to access the other </w:t>
      </w:r>
      <w:r w:rsidR="008C7C74">
        <w:rPr>
          <w:rFonts w:ascii="Arial" w:hAnsi="Arial" w:cs="Arial"/>
        </w:rPr>
        <w:t>users travel details</w:t>
      </w:r>
    </w:p>
    <w:p w:rsidR="008C7C74" w:rsidRPr="002B28C8" w:rsidRDefault="008C7C74" w:rsidP="009E1D34">
      <w:pPr>
        <w:pStyle w:val="ListParagraph"/>
        <w:numPr>
          <w:ilvl w:val="0"/>
          <w:numId w:val="12"/>
        </w:numPr>
        <w:rPr>
          <w:rFonts w:ascii="Arial" w:hAnsi="Arial" w:cs="Arial"/>
        </w:rPr>
      </w:pPr>
      <w:r w:rsidRPr="002B28C8">
        <w:rPr>
          <w:rFonts w:ascii="Arial" w:hAnsi="Arial" w:cs="Arial"/>
        </w:rPr>
        <w:t>User able to connect the preferred (</w:t>
      </w:r>
      <w:r w:rsidR="003B3304">
        <w:rPr>
          <w:rFonts w:ascii="Arial" w:hAnsi="Arial" w:cs="Arial"/>
        </w:rPr>
        <w:t>with same Current and End Location</w:t>
      </w:r>
      <w:r w:rsidRPr="002B28C8">
        <w:rPr>
          <w:rFonts w:ascii="Arial" w:hAnsi="Arial" w:cs="Arial"/>
        </w:rPr>
        <w:t>) travelers</w:t>
      </w:r>
      <w:r>
        <w:rPr>
          <w:rFonts w:ascii="Arial" w:hAnsi="Arial" w:cs="Arial"/>
        </w:rPr>
        <w:t xml:space="preserve"> (user)</w:t>
      </w:r>
    </w:p>
    <w:p w:rsidR="008C7C74" w:rsidRDefault="008C7C74" w:rsidP="009E1D34">
      <w:pPr>
        <w:pStyle w:val="ListParagraph"/>
        <w:numPr>
          <w:ilvl w:val="0"/>
          <w:numId w:val="12"/>
        </w:numPr>
        <w:rPr>
          <w:rFonts w:ascii="Arial" w:hAnsi="Arial" w:cs="Arial"/>
        </w:rPr>
      </w:pPr>
      <w:r w:rsidRPr="002B28C8">
        <w:rPr>
          <w:rFonts w:ascii="Arial" w:hAnsi="Arial" w:cs="Arial"/>
        </w:rPr>
        <w:t xml:space="preserve">User able to delete his </w:t>
      </w:r>
      <w:r>
        <w:rPr>
          <w:rFonts w:ascii="Arial" w:hAnsi="Arial" w:cs="Arial"/>
        </w:rPr>
        <w:t>travel details</w:t>
      </w:r>
      <w:r w:rsidRPr="002B28C8">
        <w:rPr>
          <w:rFonts w:ascii="Arial" w:hAnsi="Arial" w:cs="Arial"/>
        </w:rPr>
        <w:t xml:space="preserve"> before someone connects </w:t>
      </w:r>
      <w:r>
        <w:rPr>
          <w:rFonts w:ascii="Arial" w:hAnsi="Arial" w:cs="Arial"/>
        </w:rPr>
        <w:t xml:space="preserve">(confirm) </w:t>
      </w:r>
      <w:r w:rsidRPr="002B28C8">
        <w:rPr>
          <w:rFonts w:ascii="Arial" w:hAnsi="Arial" w:cs="Arial"/>
        </w:rPr>
        <w:t>to him</w:t>
      </w:r>
      <w:r>
        <w:rPr>
          <w:rFonts w:ascii="Arial" w:hAnsi="Arial" w:cs="Arial"/>
        </w:rPr>
        <w:t>.</w:t>
      </w:r>
    </w:p>
    <w:p w:rsidR="008C7C74" w:rsidRPr="008C7C74" w:rsidRDefault="008C7C74" w:rsidP="009E1D34">
      <w:pPr>
        <w:pStyle w:val="ListParagraph"/>
        <w:numPr>
          <w:ilvl w:val="0"/>
          <w:numId w:val="12"/>
        </w:numPr>
        <w:rPr>
          <w:rFonts w:ascii="Arial" w:hAnsi="Arial" w:cs="Arial"/>
        </w:rPr>
      </w:pPr>
      <w:r w:rsidRPr="008C7C74">
        <w:rPr>
          <w:rFonts w:ascii="Arial" w:hAnsi="Arial" w:cs="Arial"/>
        </w:rPr>
        <w:t>User should not be able to modify his travel details. Alternately, For any modification he has to first delete his existing entry and create a new one then.</w:t>
      </w:r>
      <w:r w:rsidR="003B3304" w:rsidRPr="00037F11">
        <w:rPr>
          <w:rFonts w:ascii="Arial" w:hAnsi="Arial" w:cs="Arial"/>
          <w:color w:val="00B050"/>
        </w:rPr>
        <w:t>[</w:t>
      </w:r>
      <w:r w:rsidR="003B3304">
        <w:rPr>
          <w:rFonts w:ascii="Arial" w:hAnsi="Arial" w:cs="Arial"/>
          <w:color w:val="00B050"/>
        </w:rPr>
        <w:t>As user cannot be traveling to two different places at the same time</w:t>
      </w:r>
      <w:r w:rsidR="003B3304" w:rsidRPr="00037F11">
        <w:rPr>
          <w:rFonts w:ascii="Arial" w:hAnsi="Arial" w:cs="Arial"/>
          <w:color w:val="00B050"/>
        </w:rPr>
        <w:t>]</w:t>
      </w:r>
    </w:p>
    <w:p w:rsidR="008C7C74" w:rsidRDefault="008C7C74" w:rsidP="008C7C74">
      <w:pPr>
        <w:rPr>
          <w:rFonts w:cs="Arial"/>
          <w:szCs w:val="20"/>
        </w:rPr>
      </w:pPr>
    </w:p>
    <w:p w:rsidR="00F529E6" w:rsidRPr="00803CD8" w:rsidRDefault="00803CD8" w:rsidP="00803CD8">
      <w:pPr>
        <w:rPr>
          <w:rFonts w:cs="Arial"/>
          <w:b/>
          <w:u w:val="single"/>
        </w:rPr>
      </w:pPr>
      <w:r w:rsidRPr="00803CD8">
        <w:rPr>
          <w:rFonts w:cs="Arial"/>
          <w:b/>
          <w:u w:val="single"/>
        </w:rPr>
        <w:t>Other Fields</w:t>
      </w:r>
    </w:p>
    <w:p w:rsidR="00803CD8" w:rsidRDefault="00803CD8" w:rsidP="009E1D34">
      <w:pPr>
        <w:pStyle w:val="ListParagraph"/>
        <w:numPr>
          <w:ilvl w:val="0"/>
          <w:numId w:val="13"/>
        </w:numPr>
        <w:rPr>
          <w:rFonts w:ascii="Arial" w:hAnsi="Arial" w:cs="Arial"/>
        </w:rPr>
      </w:pPr>
      <w:r w:rsidRPr="00803CD8">
        <w:rPr>
          <w:rFonts w:ascii="Arial" w:hAnsi="Arial" w:cs="Arial"/>
        </w:rPr>
        <w:t>‘Starting Location’</w:t>
      </w:r>
      <w:r w:rsidR="008C7C74">
        <w:rPr>
          <w:rFonts w:ascii="Arial" w:hAnsi="Arial" w:cs="Arial"/>
        </w:rPr>
        <w:t xml:space="preserve"> is user defined field</w:t>
      </w:r>
      <w:r>
        <w:rPr>
          <w:rFonts w:ascii="Arial" w:hAnsi="Arial" w:cs="Arial"/>
        </w:rPr>
        <w:t>. It represent the pickup point or starting point for user</w:t>
      </w:r>
    </w:p>
    <w:p w:rsidR="008C7C74" w:rsidRDefault="008C7C74" w:rsidP="009E1D34">
      <w:pPr>
        <w:pStyle w:val="ListParagraph"/>
        <w:numPr>
          <w:ilvl w:val="0"/>
          <w:numId w:val="13"/>
        </w:numPr>
        <w:rPr>
          <w:rFonts w:ascii="Arial" w:hAnsi="Arial" w:cs="Arial"/>
        </w:rPr>
      </w:pPr>
      <w:r>
        <w:rPr>
          <w:rFonts w:ascii="Arial" w:hAnsi="Arial" w:cs="Arial"/>
        </w:rPr>
        <w:t>‘Stating Time’ is user defined field. User could able to plan ranging from current time to 1 hour in advance.</w:t>
      </w:r>
      <w:r w:rsidR="00E22DAE" w:rsidRPr="00037F11">
        <w:rPr>
          <w:rFonts w:ascii="Arial" w:hAnsi="Arial" w:cs="Arial"/>
          <w:color w:val="00B050"/>
        </w:rPr>
        <w:t>[</w:t>
      </w:r>
      <w:r w:rsidR="00E22DAE">
        <w:rPr>
          <w:rFonts w:ascii="Arial" w:hAnsi="Arial" w:cs="Arial"/>
          <w:color w:val="00B050"/>
        </w:rPr>
        <w:t>As the App functionality is to share unplanned or quick travels within city</w:t>
      </w:r>
      <w:r w:rsidR="00E22DAE" w:rsidRPr="00037F11">
        <w:rPr>
          <w:rFonts w:ascii="Arial" w:hAnsi="Arial" w:cs="Arial"/>
          <w:color w:val="00B050"/>
        </w:rPr>
        <w:t>]</w:t>
      </w:r>
    </w:p>
    <w:p w:rsidR="008C7C74" w:rsidRDefault="008C7C74" w:rsidP="008C7C74">
      <w:pPr>
        <w:ind w:left="720"/>
        <w:rPr>
          <w:rFonts w:cs="Arial"/>
        </w:rPr>
      </w:pPr>
      <w:r>
        <w:rPr>
          <w:rFonts w:cs="Arial"/>
        </w:rPr>
        <w:t>Example. If current time is 6:00 PM. Then User can plan starting time as</w:t>
      </w:r>
    </w:p>
    <w:p w:rsidR="008C7C74" w:rsidRDefault="008C7C74" w:rsidP="009E1D34">
      <w:pPr>
        <w:pStyle w:val="ListParagraph"/>
        <w:numPr>
          <w:ilvl w:val="1"/>
          <w:numId w:val="8"/>
        </w:numPr>
        <w:rPr>
          <w:rFonts w:ascii="Arial" w:hAnsi="Arial" w:cs="Arial"/>
        </w:rPr>
      </w:pPr>
      <w:r>
        <w:rPr>
          <w:rFonts w:ascii="Arial" w:hAnsi="Arial" w:cs="Arial"/>
        </w:rPr>
        <w:t>Starting time: 7:00 PM (Maximum)</w:t>
      </w:r>
    </w:p>
    <w:p w:rsidR="008C7C74" w:rsidRDefault="008C7C74" w:rsidP="009E1D34">
      <w:pPr>
        <w:pStyle w:val="ListParagraph"/>
        <w:numPr>
          <w:ilvl w:val="1"/>
          <w:numId w:val="8"/>
        </w:numPr>
        <w:rPr>
          <w:rFonts w:ascii="Arial" w:hAnsi="Arial" w:cs="Arial"/>
        </w:rPr>
      </w:pPr>
      <w:r>
        <w:rPr>
          <w:rFonts w:ascii="Arial" w:hAnsi="Arial" w:cs="Arial"/>
        </w:rPr>
        <w:t>Starting time: 6:00 PM (Minimum)</w:t>
      </w:r>
    </w:p>
    <w:p w:rsidR="008C7C74" w:rsidRDefault="008C7C74" w:rsidP="009E1D34">
      <w:pPr>
        <w:pStyle w:val="ListParagraph"/>
        <w:numPr>
          <w:ilvl w:val="1"/>
          <w:numId w:val="8"/>
        </w:numPr>
        <w:rPr>
          <w:rFonts w:ascii="Arial" w:hAnsi="Arial" w:cs="Arial"/>
        </w:rPr>
      </w:pPr>
      <w:r>
        <w:rPr>
          <w:rFonts w:ascii="Arial" w:hAnsi="Arial" w:cs="Arial"/>
        </w:rPr>
        <w:t>Starting time: 7:15 PM (Not allowed)</w:t>
      </w:r>
    </w:p>
    <w:p w:rsidR="008C7C74" w:rsidRDefault="008C7C74" w:rsidP="009E1D34">
      <w:pPr>
        <w:pStyle w:val="ListParagraph"/>
        <w:numPr>
          <w:ilvl w:val="1"/>
          <w:numId w:val="8"/>
        </w:numPr>
        <w:rPr>
          <w:rFonts w:ascii="Arial" w:hAnsi="Arial" w:cs="Arial"/>
        </w:rPr>
      </w:pPr>
      <w:r>
        <w:rPr>
          <w:rFonts w:ascii="Arial" w:hAnsi="Arial" w:cs="Arial"/>
        </w:rPr>
        <w:t>Starting time 5:45 PM (Not allowed)</w:t>
      </w:r>
    </w:p>
    <w:p w:rsidR="00FE7699" w:rsidRPr="004B1930" w:rsidRDefault="008C7C74" w:rsidP="004B1930">
      <w:pPr>
        <w:pStyle w:val="ListParagraph"/>
        <w:numPr>
          <w:ilvl w:val="1"/>
          <w:numId w:val="8"/>
        </w:numPr>
        <w:rPr>
          <w:rFonts w:ascii="Arial" w:hAnsi="Arial" w:cs="Arial"/>
        </w:rPr>
      </w:pPr>
      <w:r>
        <w:rPr>
          <w:rFonts w:ascii="Arial" w:hAnsi="Arial" w:cs="Arial"/>
        </w:rPr>
        <w:t>Starting time: 6:30 PM (Allowed)</w:t>
      </w:r>
    </w:p>
    <w:p w:rsidR="008C7C74" w:rsidRPr="008C7C74" w:rsidRDefault="008C7C74" w:rsidP="008C7C74">
      <w:pPr>
        <w:rPr>
          <w:rFonts w:cs="Arial"/>
        </w:rPr>
      </w:pPr>
    </w:p>
    <w:p w:rsidR="00803CD8" w:rsidRDefault="00803CD8" w:rsidP="009E1D34">
      <w:pPr>
        <w:pStyle w:val="ListParagraph"/>
        <w:numPr>
          <w:ilvl w:val="0"/>
          <w:numId w:val="7"/>
        </w:numPr>
        <w:rPr>
          <w:rFonts w:ascii="Arial" w:hAnsi="Arial" w:cs="Arial"/>
        </w:rPr>
      </w:pPr>
      <w:r>
        <w:rPr>
          <w:rFonts w:ascii="Arial" w:hAnsi="Arial" w:cs="Arial"/>
        </w:rPr>
        <w:t>“Mode of Travel” should be a predefined list containing Auto, Cab, Taxi, Private Vehicle only.</w:t>
      </w:r>
    </w:p>
    <w:p w:rsidR="00803CD8" w:rsidRDefault="00803CD8" w:rsidP="009E1D34">
      <w:pPr>
        <w:pStyle w:val="ListParagraph"/>
        <w:numPr>
          <w:ilvl w:val="0"/>
          <w:numId w:val="7"/>
        </w:numPr>
        <w:rPr>
          <w:rFonts w:ascii="Arial" w:hAnsi="Arial" w:cs="Arial"/>
        </w:rPr>
      </w:pPr>
      <w:r>
        <w:rPr>
          <w:rFonts w:ascii="Arial" w:hAnsi="Arial" w:cs="Arial"/>
        </w:rPr>
        <w:t>“Total Person” filed should have following constraint on “Mode of Travel”</w:t>
      </w:r>
    </w:p>
    <w:tbl>
      <w:tblPr>
        <w:tblStyle w:val="TableGrid"/>
        <w:tblW w:w="0" w:type="auto"/>
        <w:tblInd w:w="720" w:type="dxa"/>
        <w:tblLook w:val="04A0"/>
      </w:tblPr>
      <w:tblGrid>
        <w:gridCol w:w="4408"/>
        <w:gridCol w:w="4448"/>
      </w:tblGrid>
      <w:tr w:rsidR="00803CD8" w:rsidTr="00F67DD5">
        <w:tc>
          <w:tcPr>
            <w:tcW w:w="4788" w:type="dxa"/>
          </w:tcPr>
          <w:p w:rsidR="00803CD8" w:rsidRPr="008B4CF7" w:rsidRDefault="00803CD8" w:rsidP="00F67DD5">
            <w:pPr>
              <w:pStyle w:val="ListParagraph"/>
              <w:ind w:left="0"/>
              <w:jc w:val="center"/>
              <w:rPr>
                <w:rFonts w:ascii="Arial" w:hAnsi="Arial" w:cs="Arial"/>
                <w:b/>
              </w:rPr>
            </w:pPr>
            <w:r>
              <w:rPr>
                <w:rFonts w:ascii="Arial" w:hAnsi="Arial" w:cs="Arial"/>
                <w:b/>
              </w:rPr>
              <w:t>Mode</w:t>
            </w:r>
            <w:r w:rsidRPr="008B4CF7">
              <w:rPr>
                <w:rFonts w:ascii="Arial" w:hAnsi="Arial" w:cs="Arial"/>
                <w:b/>
              </w:rPr>
              <w:t xml:space="preserve"> of Travel</w:t>
            </w:r>
          </w:p>
        </w:tc>
        <w:tc>
          <w:tcPr>
            <w:tcW w:w="4788" w:type="dxa"/>
          </w:tcPr>
          <w:p w:rsidR="00803CD8" w:rsidRPr="008B4CF7" w:rsidRDefault="00803CD8" w:rsidP="00F67DD5">
            <w:pPr>
              <w:pStyle w:val="ListParagraph"/>
              <w:ind w:left="0"/>
              <w:jc w:val="center"/>
              <w:rPr>
                <w:rFonts w:ascii="Arial" w:hAnsi="Arial" w:cs="Arial"/>
                <w:b/>
              </w:rPr>
            </w:pPr>
            <w:r w:rsidRPr="008B4CF7">
              <w:rPr>
                <w:rFonts w:ascii="Arial" w:hAnsi="Arial" w:cs="Arial"/>
                <w:b/>
              </w:rPr>
              <w:t>Total Persons</w:t>
            </w:r>
            <w:r>
              <w:rPr>
                <w:rFonts w:ascii="Arial" w:hAnsi="Arial" w:cs="Arial"/>
                <w:b/>
              </w:rPr>
              <w:t xml:space="preserve"> (maximum)</w:t>
            </w:r>
          </w:p>
        </w:tc>
      </w:tr>
      <w:tr w:rsidR="00803CD8" w:rsidTr="00F67DD5">
        <w:tc>
          <w:tcPr>
            <w:tcW w:w="4788" w:type="dxa"/>
          </w:tcPr>
          <w:p w:rsidR="00803CD8" w:rsidRDefault="00803CD8" w:rsidP="00F67DD5">
            <w:pPr>
              <w:pStyle w:val="ListParagraph"/>
              <w:ind w:left="0"/>
              <w:rPr>
                <w:rFonts w:ascii="Arial" w:hAnsi="Arial" w:cs="Arial"/>
              </w:rPr>
            </w:pPr>
            <w:r>
              <w:rPr>
                <w:rFonts w:ascii="Arial" w:hAnsi="Arial" w:cs="Arial"/>
              </w:rPr>
              <w:t>Auto</w:t>
            </w:r>
          </w:p>
        </w:tc>
        <w:tc>
          <w:tcPr>
            <w:tcW w:w="4788" w:type="dxa"/>
          </w:tcPr>
          <w:p w:rsidR="00803CD8" w:rsidRDefault="00803CD8" w:rsidP="00F67DD5">
            <w:pPr>
              <w:pStyle w:val="ListParagraph"/>
              <w:ind w:left="0"/>
              <w:rPr>
                <w:rFonts w:ascii="Arial" w:hAnsi="Arial" w:cs="Arial"/>
              </w:rPr>
            </w:pPr>
            <w:r>
              <w:rPr>
                <w:rFonts w:ascii="Arial" w:hAnsi="Arial" w:cs="Arial"/>
              </w:rPr>
              <w:t>3</w:t>
            </w:r>
          </w:p>
        </w:tc>
      </w:tr>
      <w:tr w:rsidR="00803CD8" w:rsidTr="00F67DD5">
        <w:tc>
          <w:tcPr>
            <w:tcW w:w="4788" w:type="dxa"/>
          </w:tcPr>
          <w:p w:rsidR="00803CD8" w:rsidRDefault="00803CD8" w:rsidP="00F67DD5">
            <w:pPr>
              <w:pStyle w:val="ListParagraph"/>
              <w:ind w:left="0"/>
              <w:rPr>
                <w:rFonts w:ascii="Arial" w:hAnsi="Arial" w:cs="Arial"/>
              </w:rPr>
            </w:pPr>
            <w:r>
              <w:rPr>
                <w:rFonts w:ascii="Arial" w:hAnsi="Arial" w:cs="Arial"/>
              </w:rPr>
              <w:t>Cab</w:t>
            </w:r>
          </w:p>
        </w:tc>
        <w:tc>
          <w:tcPr>
            <w:tcW w:w="4788" w:type="dxa"/>
          </w:tcPr>
          <w:p w:rsidR="00803CD8" w:rsidRDefault="00803CD8" w:rsidP="00F67DD5">
            <w:pPr>
              <w:pStyle w:val="ListParagraph"/>
              <w:ind w:left="0"/>
              <w:rPr>
                <w:rFonts w:ascii="Arial" w:hAnsi="Arial" w:cs="Arial"/>
              </w:rPr>
            </w:pPr>
            <w:r>
              <w:rPr>
                <w:rFonts w:ascii="Arial" w:hAnsi="Arial" w:cs="Arial"/>
              </w:rPr>
              <w:t>4</w:t>
            </w:r>
            <w:r w:rsidR="00C9396D">
              <w:rPr>
                <w:rFonts w:ascii="Arial" w:hAnsi="Arial" w:cs="Arial"/>
              </w:rPr>
              <w:t xml:space="preserve"> (not including driver’s seat)</w:t>
            </w:r>
          </w:p>
        </w:tc>
      </w:tr>
      <w:tr w:rsidR="00803CD8" w:rsidTr="00F67DD5">
        <w:tc>
          <w:tcPr>
            <w:tcW w:w="4788" w:type="dxa"/>
          </w:tcPr>
          <w:p w:rsidR="00803CD8" w:rsidRDefault="00803CD8" w:rsidP="00F67DD5">
            <w:pPr>
              <w:pStyle w:val="ListParagraph"/>
              <w:ind w:left="0"/>
              <w:rPr>
                <w:rFonts w:ascii="Arial" w:hAnsi="Arial" w:cs="Arial"/>
              </w:rPr>
            </w:pPr>
            <w:r>
              <w:rPr>
                <w:rFonts w:ascii="Arial" w:hAnsi="Arial" w:cs="Arial"/>
              </w:rPr>
              <w:t>Taxi</w:t>
            </w:r>
          </w:p>
        </w:tc>
        <w:tc>
          <w:tcPr>
            <w:tcW w:w="4788" w:type="dxa"/>
          </w:tcPr>
          <w:p w:rsidR="00803CD8" w:rsidRDefault="00C9396D" w:rsidP="00F67DD5">
            <w:pPr>
              <w:pStyle w:val="ListParagraph"/>
              <w:ind w:left="0"/>
              <w:rPr>
                <w:rFonts w:ascii="Arial" w:hAnsi="Arial" w:cs="Arial"/>
              </w:rPr>
            </w:pPr>
            <w:r>
              <w:rPr>
                <w:rFonts w:ascii="Arial" w:hAnsi="Arial" w:cs="Arial"/>
              </w:rPr>
              <w:t>4 (not including driver’s seat)</w:t>
            </w:r>
          </w:p>
        </w:tc>
      </w:tr>
      <w:tr w:rsidR="00803CD8" w:rsidTr="00F67DD5">
        <w:tc>
          <w:tcPr>
            <w:tcW w:w="4788" w:type="dxa"/>
          </w:tcPr>
          <w:p w:rsidR="00803CD8" w:rsidRDefault="00803CD8" w:rsidP="00F67DD5">
            <w:pPr>
              <w:pStyle w:val="ListParagraph"/>
              <w:ind w:left="0"/>
              <w:rPr>
                <w:rFonts w:ascii="Arial" w:hAnsi="Arial" w:cs="Arial"/>
              </w:rPr>
            </w:pPr>
            <w:r>
              <w:rPr>
                <w:rFonts w:ascii="Arial" w:hAnsi="Arial" w:cs="Arial"/>
              </w:rPr>
              <w:t>Private Vehicle</w:t>
            </w:r>
          </w:p>
        </w:tc>
        <w:tc>
          <w:tcPr>
            <w:tcW w:w="4788" w:type="dxa"/>
          </w:tcPr>
          <w:p w:rsidR="00803CD8" w:rsidRDefault="00803CD8" w:rsidP="00F67DD5">
            <w:pPr>
              <w:pStyle w:val="ListParagraph"/>
              <w:ind w:left="0"/>
              <w:rPr>
                <w:rFonts w:ascii="Arial" w:hAnsi="Arial" w:cs="Arial"/>
              </w:rPr>
            </w:pPr>
            <w:r>
              <w:rPr>
                <w:rFonts w:ascii="Arial" w:hAnsi="Arial" w:cs="Arial"/>
              </w:rPr>
              <w:t>None</w:t>
            </w:r>
            <w:r w:rsidR="00C9396D">
              <w:rPr>
                <w:rFonts w:ascii="Arial" w:hAnsi="Arial" w:cs="Arial"/>
              </w:rPr>
              <w:t xml:space="preserve"> (as capacity of private vehicle varies)</w:t>
            </w:r>
          </w:p>
        </w:tc>
      </w:tr>
    </w:tbl>
    <w:p w:rsidR="00803CD8" w:rsidRDefault="00803CD8" w:rsidP="00803CD8">
      <w:pPr>
        <w:pStyle w:val="ListParagraph"/>
        <w:rPr>
          <w:rFonts w:ascii="Arial" w:hAnsi="Arial" w:cs="Arial"/>
        </w:rPr>
      </w:pPr>
    </w:p>
    <w:p w:rsidR="00803CD8" w:rsidRDefault="00803CD8" w:rsidP="009E1D34">
      <w:pPr>
        <w:pStyle w:val="ListParagraph"/>
        <w:numPr>
          <w:ilvl w:val="0"/>
          <w:numId w:val="8"/>
        </w:numPr>
        <w:rPr>
          <w:rFonts w:ascii="Arial" w:hAnsi="Arial" w:cs="Arial"/>
        </w:rPr>
      </w:pPr>
      <w:r w:rsidRPr="00D03BB7">
        <w:rPr>
          <w:rFonts w:ascii="Arial" w:hAnsi="Arial" w:cs="Arial"/>
        </w:rPr>
        <w:t xml:space="preserve">Server (Local Database) will also match and constraint the </w:t>
      </w:r>
      <w:r>
        <w:rPr>
          <w:rFonts w:ascii="Arial" w:hAnsi="Arial" w:cs="Arial"/>
        </w:rPr>
        <w:t>‘</w:t>
      </w:r>
      <w:r w:rsidRPr="00D03BB7">
        <w:rPr>
          <w:rFonts w:ascii="Arial" w:hAnsi="Arial" w:cs="Arial"/>
        </w:rPr>
        <w:t>total persons</w:t>
      </w:r>
      <w:r>
        <w:rPr>
          <w:rFonts w:ascii="Arial" w:hAnsi="Arial" w:cs="Arial"/>
        </w:rPr>
        <w:t>’fields so that the total maximum capacity should be EQUAL or LESS between the two user and display those travel details only.</w:t>
      </w:r>
    </w:p>
    <w:p w:rsidR="00803CD8" w:rsidRPr="00685D6A" w:rsidRDefault="00803CD8" w:rsidP="00685D6A">
      <w:pPr>
        <w:pStyle w:val="ListParagraph"/>
        <w:rPr>
          <w:rFonts w:ascii="Arial" w:hAnsi="Arial" w:cs="Arial"/>
        </w:rPr>
      </w:pPr>
      <w:r>
        <w:rPr>
          <w:rFonts w:ascii="Arial" w:hAnsi="Arial" w:cs="Arial"/>
        </w:rPr>
        <w:t>Example 1. If Abhay is traveling in Auto with total person = 2. At the same time Sumit wants to travel in Auto with total person = 2 then it will be consider as NO MATCH and should not be displayed to each other. As the maximum person limit for Auto is 3.</w:t>
      </w:r>
    </w:p>
    <w:p w:rsidR="00F529E6" w:rsidRPr="00F529E6" w:rsidRDefault="00803CD8" w:rsidP="008C7C74">
      <w:pPr>
        <w:pStyle w:val="ListParagraph"/>
        <w:rPr>
          <w:rFonts w:ascii="Arial" w:hAnsi="Arial" w:cs="Arial"/>
        </w:rPr>
      </w:pPr>
      <w:r>
        <w:rPr>
          <w:rFonts w:ascii="Arial" w:hAnsi="Arial" w:cs="Arial"/>
        </w:rPr>
        <w:t xml:space="preserve">Example 2. If Abhay is traveling in Private Vehicle with total person = 2. At the same time Sumit wants to travel in Private Vehicle with total person = 2 then it will be consider as MATCH and should be displayed to each other. As the maximum person limit </w:t>
      </w:r>
      <w:r w:rsidR="00C06274">
        <w:rPr>
          <w:rFonts w:ascii="Arial" w:hAnsi="Arial" w:cs="Arial"/>
        </w:rPr>
        <w:t>for Private Vehicle is NONE.</w:t>
      </w:r>
    </w:p>
    <w:p w:rsidR="00D04DB4" w:rsidRDefault="00D04DB4" w:rsidP="00C06274"/>
    <w:p w:rsidR="00F529E6" w:rsidRDefault="00952635" w:rsidP="00A626A5">
      <w:pPr>
        <w:rPr>
          <w:rFonts w:cs="Arial"/>
          <w:b/>
          <w:u w:val="single"/>
        </w:rPr>
      </w:pPr>
      <w:r w:rsidRPr="00952635">
        <w:rPr>
          <w:rFonts w:cs="Arial"/>
          <w:b/>
          <w:u w:val="single"/>
        </w:rPr>
        <w:t>Others</w:t>
      </w:r>
    </w:p>
    <w:p w:rsidR="00C06274" w:rsidRDefault="00C06274" w:rsidP="009E1D34">
      <w:pPr>
        <w:pStyle w:val="ListParagraph"/>
        <w:numPr>
          <w:ilvl w:val="0"/>
          <w:numId w:val="7"/>
        </w:numPr>
        <w:rPr>
          <w:rFonts w:ascii="Arial" w:hAnsi="Arial" w:cs="Arial"/>
        </w:rPr>
      </w:pPr>
      <w:r>
        <w:rPr>
          <w:rFonts w:ascii="Arial" w:hAnsi="Arial" w:cs="Arial"/>
        </w:rPr>
        <w:t>User should allow to confirm and connect to one user only and then both the entries (travel details of both the user) will be marked unavailable.</w:t>
      </w:r>
    </w:p>
    <w:p w:rsidR="00C06274" w:rsidRDefault="00C06274" w:rsidP="009E1D34">
      <w:pPr>
        <w:pStyle w:val="ListParagraph"/>
        <w:numPr>
          <w:ilvl w:val="0"/>
          <w:numId w:val="7"/>
        </w:numPr>
        <w:rPr>
          <w:rFonts w:ascii="Arial" w:hAnsi="Arial" w:cs="Arial"/>
        </w:rPr>
      </w:pPr>
      <w:r>
        <w:rPr>
          <w:rFonts w:ascii="Arial" w:hAnsi="Arial" w:cs="Arial"/>
        </w:rPr>
        <w:t>In ‘Check Status’ screen user entry should always be the first entry on the screen.</w:t>
      </w:r>
    </w:p>
    <w:p w:rsidR="00C06274" w:rsidRPr="00CD202D" w:rsidRDefault="00C06274" w:rsidP="00C06274">
      <w:pPr>
        <w:pStyle w:val="ListParagraph"/>
        <w:rPr>
          <w:rFonts w:ascii="Arial" w:hAnsi="Arial" w:cs="Arial"/>
        </w:rPr>
      </w:pPr>
      <w:r>
        <w:rPr>
          <w:rFonts w:ascii="Arial" w:hAnsi="Arial" w:cs="Arial"/>
        </w:rPr>
        <w:t>Example. If there are 3 entries (travel details) on screen, then no. 1 should alway</w:t>
      </w:r>
      <w:r w:rsidR="00322D70">
        <w:rPr>
          <w:rFonts w:ascii="Arial" w:hAnsi="Arial" w:cs="Arial"/>
        </w:rPr>
        <w:t>s be his entry (travel details) followed with other two entries (travel details).</w:t>
      </w:r>
    </w:p>
    <w:p w:rsidR="00C06274" w:rsidRDefault="00C06274" w:rsidP="009E1D34">
      <w:pPr>
        <w:pStyle w:val="ListParagraph"/>
        <w:numPr>
          <w:ilvl w:val="0"/>
          <w:numId w:val="8"/>
        </w:numPr>
        <w:rPr>
          <w:rFonts w:ascii="Arial" w:hAnsi="Arial" w:cs="Arial"/>
        </w:rPr>
      </w:pPr>
      <w:r>
        <w:rPr>
          <w:rFonts w:ascii="Arial" w:hAnsi="Arial" w:cs="Arial"/>
        </w:rPr>
        <w:t xml:space="preserve">User should not able to create multiple new entries (travel details). </w:t>
      </w:r>
    </w:p>
    <w:p w:rsidR="00C06274" w:rsidRPr="008C7C74" w:rsidRDefault="00C06274" w:rsidP="009E1D34">
      <w:pPr>
        <w:pStyle w:val="ListParagraph"/>
        <w:numPr>
          <w:ilvl w:val="0"/>
          <w:numId w:val="8"/>
        </w:numPr>
        <w:rPr>
          <w:rFonts w:ascii="Arial" w:hAnsi="Arial" w:cs="Arial"/>
        </w:rPr>
      </w:pPr>
      <w:r>
        <w:rPr>
          <w:rFonts w:ascii="Arial" w:hAnsi="Arial" w:cs="Arial"/>
        </w:rPr>
        <w:t>Only upon deleting t</w:t>
      </w:r>
      <w:r w:rsidR="00322D70">
        <w:rPr>
          <w:rFonts w:ascii="Arial" w:hAnsi="Arial" w:cs="Arial"/>
        </w:rPr>
        <w:t>he existing one or unavailable</w:t>
      </w:r>
      <w:r>
        <w:rPr>
          <w:rFonts w:ascii="Arial" w:hAnsi="Arial" w:cs="Arial"/>
        </w:rPr>
        <w:t xml:space="preserve"> or auto deletion by server, User will be able to create another new entry.</w:t>
      </w:r>
    </w:p>
    <w:p w:rsidR="00C06274" w:rsidRDefault="00C06274" w:rsidP="00C06274">
      <w:pPr>
        <w:pStyle w:val="ListParagraph"/>
        <w:rPr>
          <w:rFonts w:ascii="Arial" w:hAnsi="Arial" w:cs="Arial"/>
        </w:rPr>
      </w:pPr>
      <w:r>
        <w:rPr>
          <w:rFonts w:ascii="Arial" w:hAnsi="Arial" w:cs="Arial"/>
        </w:rPr>
        <w:t>Example. If user1 is travelling from A to B. After reaching B he wants to travel to C or to A then in this case he has to delete he previous entry (travel details) before creating new one.</w:t>
      </w:r>
    </w:p>
    <w:p w:rsidR="00322D70" w:rsidRPr="00322D70" w:rsidRDefault="00322D70" w:rsidP="00322D70">
      <w:pPr>
        <w:pStyle w:val="ListParagraph"/>
        <w:numPr>
          <w:ilvl w:val="0"/>
          <w:numId w:val="8"/>
        </w:numPr>
        <w:rPr>
          <w:rFonts w:ascii="Arial" w:hAnsi="Arial" w:cs="Arial"/>
        </w:rPr>
      </w:pPr>
      <w:r w:rsidRPr="00322D70">
        <w:rPr>
          <w:rFonts w:ascii="Arial" w:hAnsi="Arial" w:cs="Arial"/>
        </w:rPr>
        <w:t>System will be auto deleting the un-fulfilled entries (travel details) after 15 min of starting time.</w:t>
      </w:r>
    </w:p>
    <w:p w:rsidR="00952635" w:rsidRDefault="00322D70" w:rsidP="00322D70">
      <w:pPr>
        <w:ind w:left="720"/>
        <w:rPr>
          <w:rFonts w:cs="Arial"/>
        </w:rPr>
      </w:pPr>
      <w:r>
        <w:rPr>
          <w:rFonts w:cs="Arial"/>
        </w:rPr>
        <w:t>Example: Starting Time: 7:00 PM will be auto-deleted by 7:15 PM if remain unfulfilled</w:t>
      </w:r>
    </w:p>
    <w:p w:rsidR="00035230" w:rsidRPr="00685D6A" w:rsidRDefault="00322D70" w:rsidP="00685D6A">
      <w:pPr>
        <w:ind w:left="720"/>
        <w:rPr>
          <w:rFonts w:cs="Arial"/>
        </w:rPr>
      </w:pPr>
      <w:r>
        <w:rPr>
          <w:rFonts w:cs="Arial"/>
        </w:rPr>
        <w:tab/>
        <w:t>Starting Time 6:45 PM will be auto-deleted by 7:00 PM if remain unfulfilled</w:t>
      </w:r>
    </w:p>
    <w:p w:rsidR="00BF34FD" w:rsidRDefault="00BF34FD" w:rsidP="009E1D34">
      <w:pPr>
        <w:pStyle w:val="Heading2"/>
        <w:numPr>
          <w:ilvl w:val="1"/>
          <w:numId w:val="5"/>
        </w:numPr>
        <w:ind w:hanging="792"/>
      </w:pPr>
      <w:bookmarkStart w:id="78" w:name="_Toc378092187"/>
      <w:r>
        <w:lastRenderedPageBreak/>
        <w:t>User Management</w:t>
      </w:r>
      <w:bookmarkEnd w:id="78"/>
    </w:p>
    <w:p w:rsidR="007E138E" w:rsidRPr="000C2EEA" w:rsidRDefault="0068112B" w:rsidP="009E1D34">
      <w:pPr>
        <w:pStyle w:val="BodyText"/>
        <w:numPr>
          <w:ilvl w:val="0"/>
          <w:numId w:val="10"/>
        </w:numPr>
        <w:spacing w:after="0"/>
        <w:rPr>
          <w:rFonts w:cs="Arial"/>
        </w:rPr>
      </w:pPr>
      <w:r w:rsidRPr="000C2EEA">
        <w:rPr>
          <w:rFonts w:cs="Arial"/>
        </w:rPr>
        <w:t>User will be allocated space in Local database using a unique ID (may be mobile no.)</w:t>
      </w:r>
    </w:p>
    <w:p w:rsidR="0068112B" w:rsidRPr="000C2EEA" w:rsidRDefault="0068112B" w:rsidP="009E1D34">
      <w:pPr>
        <w:pStyle w:val="BodyText"/>
        <w:numPr>
          <w:ilvl w:val="0"/>
          <w:numId w:val="10"/>
        </w:numPr>
        <w:spacing w:after="0"/>
        <w:rPr>
          <w:rFonts w:cs="Arial"/>
        </w:rPr>
      </w:pPr>
      <w:r w:rsidRPr="000C2EEA">
        <w:rPr>
          <w:rFonts w:cs="Arial"/>
        </w:rPr>
        <w:t xml:space="preserve">User will be able to </w:t>
      </w:r>
      <w:r w:rsidR="000C2EEA">
        <w:rPr>
          <w:rFonts w:cs="Arial"/>
        </w:rPr>
        <w:t>create</w:t>
      </w:r>
      <w:r w:rsidRPr="000C2EEA">
        <w:rPr>
          <w:rFonts w:cs="Arial"/>
        </w:rPr>
        <w:t xml:space="preserve"> (new entry) to loca</w:t>
      </w:r>
      <w:r w:rsidR="00016365" w:rsidRPr="000C2EEA">
        <w:rPr>
          <w:rFonts w:cs="Arial"/>
        </w:rPr>
        <w:t>l database with his travel details</w:t>
      </w:r>
    </w:p>
    <w:p w:rsidR="0068112B" w:rsidRDefault="0068112B" w:rsidP="009E1D34">
      <w:pPr>
        <w:pStyle w:val="BodyText"/>
        <w:numPr>
          <w:ilvl w:val="0"/>
          <w:numId w:val="10"/>
        </w:numPr>
        <w:spacing w:after="0"/>
        <w:rPr>
          <w:rFonts w:cs="Arial"/>
        </w:rPr>
      </w:pPr>
      <w:r w:rsidRPr="000C2EEA">
        <w:rPr>
          <w:rFonts w:cs="Arial"/>
        </w:rPr>
        <w:t>User will be able to delete</w:t>
      </w:r>
      <w:r w:rsidR="00016365" w:rsidRPr="000C2EEA">
        <w:rPr>
          <w:rFonts w:cs="Arial"/>
        </w:rPr>
        <w:t xml:space="preserve"> his entry from local database</w:t>
      </w:r>
    </w:p>
    <w:p w:rsidR="000C2EEA" w:rsidRDefault="00035230" w:rsidP="009E1D34">
      <w:pPr>
        <w:pStyle w:val="BodyText"/>
        <w:numPr>
          <w:ilvl w:val="0"/>
          <w:numId w:val="10"/>
        </w:numPr>
        <w:spacing w:after="0"/>
        <w:rPr>
          <w:rFonts w:cs="Arial"/>
        </w:rPr>
      </w:pPr>
      <w:r>
        <w:rPr>
          <w:rFonts w:cs="Arial"/>
        </w:rPr>
        <w:t>User will be able to ‘s</w:t>
      </w:r>
      <w:r w:rsidR="000C2EEA">
        <w:rPr>
          <w:rFonts w:cs="Arial"/>
        </w:rPr>
        <w:t>ave</w:t>
      </w:r>
      <w:r>
        <w:rPr>
          <w:rFonts w:cs="Arial"/>
        </w:rPr>
        <w:t>’</w:t>
      </w:r>
      <w:r w:rsidR="000C2EEA">
        <w:rPr>
          <w:rFonts w:cs="Arial"/>
        </w:rPr>
        <w:t xml:space="preserve"> or </w:t>
      </w:r>
      <w:r>
        <w:rPr>
          <w:rFonts w:cs="Arial"/>
        </w:rPr>
        <w:t>‘</w:t>
      </w:r>
      <w:r w:rsidR="000C2EEA">
        <w:rPr>
          <w:rFonts w:cs="Arial"/>
        </w:rPr>
        <w:t>access his historical travel details</w:t>
      </w:r>
      <w:r>
        <w:rPr>
          <w:rFonts w:cs="Arial"/>
        </w:rPr>
        <w:t>’</w:t>
      </w:r>
      <w:r w:rsidR="000C2EEA">
        <w:rPr>
          <w:rFonts w:cs="Arial"/>
        </w:rPr>
        <w:t xml:space="preserve"> (Out of Scope for this release)</w:t>
      </w:r>
    </w:p>
    <w:p w:rsidR="00F57794" w:rsidRPr="000C2EEA" w:rsidRDefault="00F57794" w:rsidP="009E1D34">
      <w:pPr>
        <w:pStyle w:val="BodyText"/>
        <w:numPr>
          <w:ilvl w:val="0"/>
          <w:numId w:val="10"/>
        </w:numPr>
        <w:spacing w:after="0"/>
        <w:rPr>
          <w:rFonts w:cs="Arial"/>
        </w:rPr>
      </w:pPr>
      <w:r>
        <w:rPr>
          <w:rFonts w:cs="Arial"/>
        </w:rPr>
        <w:t>User1 will be able to share his GPS (Global Position System) with user2, so that it will be easy for the user2 to track user1. (Out of Scope for this release)</w:t>
      </w:r>
    </w:p>
    <w:p w:rsidR="007E138E" w:rsidRDefault="007E138E" w:rsidP="007E138E"/>
    <w:p w:rsidR="00BF34FD" w:rsidRDefault="00016365" w:rsidP="009E1D34">
      <w:pPr>
        <w:pStyle w:val="Heading2"/>
        <w:numPr>
          <w:ilvl w:val="1"/>
          <w:numId w:val="5"/>
        </w:numPr>
        <w:ind w:hanging="792"/>
      </w:pPr>
      <w:bookmarkStart w:id="79" w:name="_Toc378092188"/>
      <w:r>
        <w:t>Database / Server</w:t>
      </w:r>
      <w:r w:rsidR="0051313F">
        <w:t>Functionality</w:t>
      </w:r>
      <w:bookmarkEnd w:id="79"/>
    </w:p>
    <w:p w:rsidR="00016365" w:rsidRDefault="00016365" w:rsidP="007E138E">
      <w:pPr>
        <w:rPr>
          <w:color w:val="C00000"/>
        </w:rPr>
      </w:pPr>
    </w:p>
    <w:p w:rsidR="007B74E4" w:rsidRDefault="007B74E4" w:rsidP="007E138E">
      <w:pPr>
        <w:rPr>
          <w:b/>
        </w:rPr>
      </w:pPr>
      <w:r>
        <w:rPr>
          <w:b/>
        </w:rPr>
        <w:t>Note: This feature</w:t>
      </w:r>
      <w:r w:rsidR="00CC528B">
        <w:rPr>
          <w:b/>
        </w:rPr>
        <w:t>/implementation</w:t>
      </w:r>
      <w:r>
        <w:rPr>
          <w:b/>
        </w:rPr>
        <w:t xml:space="preserve"> subject to change as per </w:t>
      </w:r>
      <w:r w:rsidR="00EF5DDD">
        <w:rPr>
          <w:b/>
        </w:rPr>
        <w:t xml:space="preserve">Technical </w:t>
      </w:r>
      <w:r>
        <w:rPr>
          <w:b/>
        </w:rPr>
        <w:t xml:space="preserve">Architect </w:t>
      </w:r>
      <w:r w:rsidR="00CC528B">
        <w:rPr>
          <w:b/>
        </w:rPr>
        <w:t>view</w:t>
      </w:r>
      <w:r>
        <w:rPr>
          <w:b/>
        </w:rPr>
        <w:t>.</w:t>
      </w:r>
    </w:p>
    <w:p w:rsidR="007B74E4" w:rsidRDefault="007B74E4" w:rsidP="007E138E">
      <w:pPr>
        <w:rPr>
          <w:b/>
        </w:rPr>
      </w:pPr>
    </w:p>
    <w:p w:rsidR="007B74E4" w:rsidRDefault="00295126" w:rsidP="007E138E">
      <w:r w:rsidRPr="000C2EEA">
        <w:rPr>
          <w:b/>
        </w:rPr>
        <w:t>Local database:</w:t>
      </w:r>
      <w:r w:rsidRPr="000C2EEA">
        <w:t xml:space="preserve"> Every city will be divided into Area</w:t>
      </w:r>
      <w:r w:rsidR="007B74E4" w:rsidRPr="000C2EEA">
        <w:t xml:space="preserve">and each Area will have a </w:t>
      </w:r>
      <w:r w:rsidR="007B74E4">
        <w:t>local database (logical).</w:t>
      </w:r>
    </w:p>
    <w:p w:rsidR="00016365" w:rsidRPr="000C2EEA" w:rsidRDefault="007B74E4" w:rsidP="007E138E">
      <w:r>
        <w:t>E</w:t>
      </w:r>
      <w:r w:rsidR="00295126" w:rsidRPr="000C2EEA">
        <w:t>xample,</w:t>
      </w:r>
      <w:r>
        <w:t xml:space="preserve"> Pune City will have following areas</w:t>
      </w:r>
      <w:r w:rsidR="00295126" w:rsidRPr="000C2EEA">
        <w:t xml:space="preserve"> Magarpatta City, Hadapsar Gaon, Hadaspsar Ind Area, Kothrud Paud Road, Kothrud Karve Rd etc)</w:t>
      </w:r>
    </w:p>
    <w:p w:rsidR="001163A3" w:rsidRDefault="001163A3" w:rsidP="007E138E"/>
    <w:p w:rsidR="00E36066" w:rsidRDefault="00E36066" w:rsidP="007E138E">
      <w:r>
        <w:t xml:space="preserve">Server will be logically distributed </w:t>
      </w:r>
      <w:r w:rsidR="007B74E4">
        <w:t>based on City – Area.</w:t>
      </w:r>
      <w:r>
        <w:t xml:space="preserve"> As soon as User 1 enter his travel details with his current location</w:t>
      </w:r>
      <w:r w:rsidR="007B74E4">
        <w:t>, a local database should be created</w:t>
      </w:r>
      <w:r>
        <w:t>. Every further entry for same Current Location will be residing in same Local database. Local database will be deleted with the removal of last entry (travel details).</w:t>
      </w:r>
    </w:p>
    <w:p w:rsidR="00E36066" w:rsidRDefault="00E36066" w:rsidP="007E138E"/>
    <w:p w:rsidR="004900A1" w:rsidRDefault="004900A1" w:rsidP="007E138E">
      <w:pPr>
        <w:rPr>
          <w:rFonts w:cs="Arial"/>
          <w:color w:val="00B050"/>
        </w:rPr>
      </w:pPr>
      <w:r w:rsidRPr="00037F11">
        <w:rPr>
          <w:rFonts w:cs="Arial"/>
          <w:color w:val="00B050"/>
        </w:rPr>
        <w:t>[</w:t>
      </w:r>
      <w:r>
        <w:rPr>
          <w:rFonts w:cs="Arial"/>
          <w:color w:val="00B050"/>
        </w:rPr>
        <w:t>Idea is not engage complete server to match the travel details with all existing entries.</w:t>
      </w:r>
    </w:p>
    <w:p w:rsidR="004900A1" w:rsidRDefault="004900A1" w:rsidP="007E138E">
      <w:pPr>
        <w:rPr>
          <w:rFonts w:cs="Arial"/>
          <w:color w:val="00B050"/>
        </w:rPr>
      </w:pPr>
      <w:r>
        <w:rPr>
          <w:rFonts w:cs="Arial"/>
          <w:color w:val="00B050"/>
        </w:rPr>
        <w:t>Also assuming, if App is being highly used by user at Railway Station, Airport and Magarpatta City for Pune, then why to allocate and engage space for each area of City.</w:t>
      </w:r>
    </w:p>
    <w:p w:rsidR="004900A1" w:rsidRDefault="004900A1" w:rsidP="007E138E">
      <w:pPr>
        <w:rPr>
          <w:rFonts w:cs="Arial"/>
          <w:color w:val="00B050"/>
        </w:rPr>
      </w:pPr>
      <w:r>
        <w:rPr>
          <w:rFonts w:cs="Arial"/>
          <w:color w:val="00B050"/>
        </w:rPr>
        <w:t>Also it will be fast retrieval of entries from local database.]</w:t>
      </w:r>
    </w:p>
    <w:p w:rsidR="004900A1" w:rsidRDefault="004900A1" w:rsidP="007E138E"/>
    <w:p w:rsidR="00E36066" w:rsidRDefault="00E36066" w:rsidP="007E138E">
      <w:r>
        <w:t>Creation of local database will help fast retrieval and access of entries (travel details) to user.</w:t>
      </w:r>
    </w:p>
    <w:p w:rsidR="00E36066" w:rsidRDefault="00E36066" w:rsidP="007E138E"/>
    <w:p w:rsidR="00E36066" w:rsidRDefault="00A258D1" w:rsidP="007E138E">
      <w:r w:rsidRPr="000C2EEA">
        <w:t>New us</w:t>
      </w:r>
      <w:r w:rsidR="00E36066">
        <w:t>er should able to access and view</w:t>
      </w:r>
      <w:r w:rsidRPr="000C2EEA">
        <w:t xml:space="preserve"> all the existing entries</w:t>
      </w:r>
      <w:r w:rsidR="00F30350">
        <w:t xml:space="preserve"> (having same Current and End location)</w:t>
      </w:r>
      <w:r w:rsidR="00E36066">
        <w:t xml:space="preserve"> in local database</w:t>
      </w:r>
      <w:r w:rsidRPr="000C2EEA">
        <w:t xml:space="preserve"> and should able to connect</w:t>
      </w:r>
      <w:r w:rsidR="00E36066">
        <w:t xml:space="preserve"> (confirm)</w:t>
      </w:r>
      <w:r w:rsidRPr="000C2EEA">
        <w:t xml:space="preserve"> to </w:t>
      </w:r>
      <w:r w:rsidR="00AF0A04" w:rsidRPr="000C2EEA">
        <w:t xml:space="preserve">preferred user. </w:t>
      </w:r>
      <w:r w:rsidRPr="000C2EEA">
        <w:t xml:space="preserve">Once acknowledge both </w:t>
      </w:r>
      <w:r w:rsidR="00E36066">
        <w:t>the</w:t>
      </w:r>
      <w:r w:rsidRPr="000C2EEA">
        <w:t xml:space="preserve"> user entries </w:t>
      </w:r>
      <w:r w:rsidR="00E36066">
        <w:t xml:space="preserve">(travel details) </w:t>
      </w:r>
      <w:r w:rsidRPr="000C2EEA">
        <w:t>to</w:t>
      </w:r>
      <w:r w:rsidR="00E36066">
        <w:t xml:space="preserve"> be marked as BLOCKED and will be </w:t>
      </w:r>
      <w:r w:rsidR="00F30350">
        <w:t>made</w:t>
      </w:r>
      <w:r w:rsidR="00E36066">
        <w:t xml:space="preserve"> unavailable (TBD – Should we remove the entries on the screen or should we marked as Unavailable, to be discuss and clarify)</w:t>
      </w:r>
      <w:r w:rsidR="00F30350">
        <w:t>.</w:t>
      </w:r>
    </w:p>
    <w:p w:rsidR="00E36066" w:rsidRPr="000C2EEA" w:rsidRDefault="00E36066" w:rsidP="007E138E"/>
    <w:p w:rsidR="00687853" w:rsidRPr="000C2EEA" w:rsidRDefault="00687853" w:rsidP="007E138E">
      <w:r w:rsidRPr="000C2EEA">
        <w:t xml:space="preserve">On </w:t>
      </w:r>
      <w:r w:rsidR="001069B0" w:rsidRPr="000C2EEA">
        <w:t>initial</w:t>
      </w:r>
      <w:r w:rsidRPr="000C2EEA">
        <w:t xml:space="preserve"> phase the App wil</w:t>
      </w:r>
      <w:r w:rsidR="00366F92" w:rsidRPr="000C2EEA">
        <w:t>l be limited to connect and share travel details among interested user if they have same Current and End Location. Current and End location are predefined Areas of City. Ho</w:t>
      </w:r>
      <w:r w:rsidR="008B2C3F" w:rsidRPr="000C2EEA">
        <w:t>wever the user should able to provide his pickup point of his choice</w:t>
      </w:r>
      <w:r w:rsidR="00F30350">
        <w:t>against Starting Location field.</w:t>
      </w:r>
    </w:p>
    <w:p w:rsidR="009958E8" w:rsidRPr="000C2EEA" w:rsidRDefault="009958E8" w:rsidP="007E138E"/>
    <w:p w:rsidR="009958E8" w:rsidRPr="000C2EEA" w:rsidRDefault="009958E8" w:rsidP="007E138E">
      <w:r w:rsidRPr="000C2EEA">
        <w:t>User could a</w:t>
      </w:r>
      <w:r w:rsidR="00E36066">
        <w:t>ble to key-</w:t>
      </w:r>
      <w:r w:rsidR="000359A6" w:rsidRPr="000C2EEA">
        <w:t>in his travel details before 1 hour* (maximum) of his travel schedule.</w:t>
      </w:r>
    </w:p>
    <w:p w:rsidR="000359A6" w:rsidRPr="000C2EEA" w:rsidRDefault="000359A6" w:rsidP="007E138E">
      <w:r w:rsidRPr="000C2EEA">
        <w:t>Entries will be BLOCKED and unavailable to others if b</w:t>
      </w:r>
      <w:r w:rsidR="00FD2102" w:rsidRPr="000C2EEA">
        <w:t xml:space="preserve">oth </w:t>
      </w:r>
      <w:r w:rsidR="001069B0" w:rsidRPr="000C2EEA">
        <w:t>users</w:t>
      </w:r>
      <w:r w:rsidR="00FD2102" w:rsidRPr="000C2EEA">
        <w:t xml:space="preserve"> connect with </w:t>
      </w:r>
      <w:r w:rsidR="001069B0" w:rsidRPr="000C2EEA">
        <w:t>each other</w:t>
      </w:r>
      <w:r w:rsidR="00FD2102" w:rsidRPr="000C2EEA">
        <w:t>.</w:t>
      </w:r>
    </w:p>
    <w:p w:rsidR="00FD2102" w:rsidRPr="000C2EEA" w:rsidRDefault="00FD2102" w:rsidP="007E138E">
      <w:r w:rsidRPr="000C2EEA">
        <w:t xml:space="preserve">Entries will be marked DELETE </w:t>
      </w:r>
      <w:r w:rsidR="00AF0A04" w:rsidRPr="000C2EEA">
        <w:t xml:space="preserve">if </w:t>
      </w:r>
      <w:r w:rsidRPr="000C2EEA">
        <w:t>the current time &gt; (</w:t>
      </w:r>
      <w:r w:rsidR="00B95013">
        <w:t>starting</w:t>
      </w:r>
      <w:r w:rsidRPr="000C2EEA">
        <w:t xml:space="preserve"> time + 15 mins* ).</w:t>
      </w:r>
    </w:p>
    <w:p w:rsidR="00AF0A04" w:rsidRPr="000C2EEA" w:rsidRDefault="00AF0A04" w:rsidP="007E138E"/>
    <w:p w:rsidR="00AF0A04" w:rsidRPr="000C2EEA" w:rsidRDefault="00C47314" w:rsidP="007E138E">
      <w:r w:rsidRPr="00E36066">
        <w:rPr>
          <w:b/>
        </w:rPr>
        <w:t>Note:</w:t>
      </w:r>
      <w:r w:rsidR="00F30350">
        <w:t xml:space="preserve"> Audit log will capture every entry and exist to server (local database). </w:t>
      </w:r>
    </w:p>
    <w:p w:rsidR="00A258D1" w:rsidRDefault="00A258D1" w:rsidP="007E138E">
      <w:pPr>
        <w:rPr>
          <w:color w:val="C00000"/>
        </w:rPr>
      </w:pPr>
    </w:p>
    <w:tbl>
      <w:tblPr>
        <w:tblStyle w:val="TableGrid"/>
        <w:tblW w:w="0" w:type="auto"/>
        <w:tblLook w:val="04A0"/>
      </w:tblPr>
      <w:tblGrid>
        <w:gridCol w:w="817"/>
        <w:gridCol w:w="5567"/>
        <w:gridCol w:w="3192"/>
      </w:tblGrid>
      <w:tr w:rsidR="00C95371" w:rsidTr="00C95371">
        <w:tc>
          <w:tcPr>
            <w:tcW w:w="817" w:type="dxa"/>
            <w:shd w:val="clear" w:color="auto" w:fill="9BBB59" w:themeFill="accent3"/>
          </w:tcPr>
          <w:p w:rsidR="00C95371" w:rsidRPr="007B3727" w:rsidRDefault="00C95371" w:rsidP="007B3727">
            <w:pPr>
              <w:jc w:val="center"/>
              <w:rPr>
                <w:b/>
              </w:rPr>
            </w:pPr>
            <w:r w:rsidRPr="007B3727">
              <w:rPr>
                <w:b/>
              </w:rPr>
              <w:t>S. No.</w:t>
            </w:r>
          </w:p>
        </w:tc>
        <w:tc>
          <w:tcPr>
            <w:tcW w:w="5567" w:type="dxa"/>
            <w:shd w:val="clear" w:color="auto" w:fill="9BBB59" w:themeFill="accent3"/>
          </w:tcPr>
          <w:p w:rsidR="00C95371" w:rsidRPr="007B3727" w:rsidRDefault="00C95371" w:rsidP="007B3727">
            <w:pPr>
              <w:jc w:val="center"/>
              <w:rPr>
                <w:b/>
              </w:rPr>
            </w:pPr>
            <w:r w:rsidRPr="007B3727">
              <w:rPr>
                <w:b/>
              </w:rPr>
              <w:t>Database Field</w:t>
            </w:r>
          </w:p>
        </w:tc>
        <w:tc>
          <w:tcPr>
            <w:tcW w:w="3192" w:type="dxa"/>
            <w:shd w:val="clear" w:color="auto" w:fill="9BBB59" w:themeFill="accent3"/>
          </w:tcPr>
          <w:p w:rsidR="00C95371" w:rsidRPr="007B3727" w:rsidRDefault="00C95371" w:rsidP="007B3727">
            <w:pPr>
              <w:jc w:val="center"/>
              <w:rPr>
                <w:b/>
              </w:rPr>
            </w:pPr>
            <w:r w:rsidRPr="007B3727">
              <w:rPr>
                <w:b/>
              </w:rPr>
              <w:t>Comments</w:t>
            </w:r>
          </w:p>
        </w:tc>
      </w:tr>
      <w:tr w:rsidR="00C95371" w:rsidTr="00C95371">
        <w:tc>
          <w:tcPr>
            <w:tcW w:w="817" w:type="dxa"/>
          </w:tcPr>
          <w:p w:rsidR="00C95371" w:rsidRPr="004D4676" w:rsidRDefault="00C95371" w:rsidP="007E138E">
            <w:r w:rsidRPr="004D4676">
              <w:t>1</w:t>
            </w:r>
          </w:p>
        </w:tc>
        <w:tc>
          <w:tcPr>
            <w:tcW w:w="5567" w:type="dxa"/>
          </w:tcPr>
          <w:p w:rsidR="00C95371" w:rsidRPr="004D4676" w:rsidRDefault="00C95371" w:rsidP="00534C52">
            <w:pPr>
              <w:rPr>
                <w:rFonts w:cs="Arial"/>
              </w:rPr>
            </w:pPr>
            <w:r w:rsidRPr="004D4676">
              <w:rPr>
                <w:rFonts w:cs="Arial"/>
              </w:rPr>
              <w:t>Mobile no.</w:t>
            </w:r>
          </w:p>
        </w:tc>
        <w:tc>
          <w:tcPr>
            <w:tcW w:w="3192" w:type="dxa"/>
          </w:tcPr>
          <w:p w:rsidR="00C95371" w:rsidRPr="004D4676" w:rsidRDefault="000A4A3E" w:rsidP="007E138E">
            <w:r w:rsidRPr="004D4676">
              <w:t>10 digit mobile number</w:t>
            </w:r>
          </w:p>
        </w:tc>
      </w:tr>
      <w:tr w:rsidR="00C95371" w:rsidTr="00C95371">
        <w:tc>
          <w:tcPr>
            <w:tcW w:w="817" w:type="dxa"/>
          </w:tcPr>
          <w:p w:rsidR="00C95371" w:rsidRPr="004D4676" w:rsidRDefault="00C95371" w:rsidP="007E138E">
            <w:r w:rsidRPr="004D4676">
              <w:t>2</w:t>
            </w:r>
          </w:p>
        </w:tc>
        <w:tc>
          <w:tcPr>
            <w:tcW w:w="5567" w:type="dxa"/>
          </w:tcPr>
          <w:p w:rsidR="00C95371" w:rsidRPr="004D4676" w:rsidRDefault="00C95371" w:rsidP="00534C52">
            <w:pPr>
              <w:rPr>
                <w:rFonts w:cs="Arial"/>
              </w:rPr>
            </w:pPr>
            <w:r w:rsidRPr="004D4676">
              <w:rPr>
                <w:rFonts w:cs="Arial"/>
              </w:rPr>
              <w:t>Name</w:t>
            </w:r>
          </w:p>
        </w:tc>
        <w:tc>
          <w:tcPr>
            <w:tcW w:w="3192" w:type="dxa"/>
          </w:tcPr>
          <w:p w:rsidR="00C95371" w:rsidRPr="004D4676" w:rsidRDefault="000A4A3E" w:rsidP="007E138E">
            <w:r w:rsidRPr="004D4676">
              <w:t>20 Chars</w:t>
            </w:r>
          </w:p>
        </w:tc>
      </w:tr>
      <w:tr w:rsidR="00C95371" w:rsidTr="00C95371">
        <w:tc>
          <w:tcPr>
            <w:tcW w:w="817" w:type="dxa"/>
          </w:tcPr>
          <w:p w:rsidR="00C95371" w:rsidRPr="004D4676" w:rsidRDefault="00C95371" w:rsidP="007E138E">
            <w:r w:rsidRPr="004D4676">
              <w:t>3</w:t>
            </w:r>
          </w:p>
        </w:tc>
        <w:tc>
          <w:tcPr>
            <w:tcW w:w="5567" w:type="dxa"/>
          </w:tcPr>
          <w:p w:rsidR="00C95371" w:rsidRPr="004D4676" w:rsidRDefault="00C95371" w:rsidP="00534C52">
            <w:pPr>
              <w:rPr>
                <w:rFonts w:cs="Arial"/>
              </w:rPr>
            </w:pPr>
            <w:r w:rsidRPr="004D4676">
              <w:rPr>
                <w:rFonts w:cs="Arial"/>
              </w:rPr>
              <w:t>Current Location</w:t>
            </w:r>
          </w:p>
        </w:tc>
        <w:tc>
          <w:tcPr>
            <w:tcW w:w="3192" w:type="dxa"/>
          </w:tcPr>
          <w:p w:rsidR="00C95371" w:rsidRPr="004D4676" w:rsidRDefault="004D4676" w:rsidP="007E138E">
            <w:r w:rsidRPr="004D4676">
              <w:t>Predefined</w:t>
            </w:r>
            <w:r w:rsidR="000A4A3E" w:rsidRPr="004D4676">
              <w:t xml:space="preserve"> Entry based on City</w:t>
            </w:r>
          </w:p>
        </w:tc>
      </w:tr>
      <w:tr w:rsidR="00C95371" w:rsidTr="00C95371">
        <w:tc>
          <w:tcPr>
            <w:tcW w:w="817" w:type="dxa"/>
          </w:tcPr>
          <w:p w:rsidR="00C95371" w:rsidRPr="004D4676" w:rsidRDefault="00C95371" w:rsidP="007E138E">
            <w:r w:rsidRPr="004D4676">
              <w:t>4</w:t>
            </w:r>
          </w:p>
        </w:tc>
        <w:tc>
          <w:tcPr>
            <w:tcW w:w="5567" w:type="dxa"/>
          </w:tcPr>
          <w:p w:rsidR="00C95371" w:rsidRPr="004D4676" w:rsidRDefault="00C95371" w:rsidP="00534C52">
            <w:pPr>
              <w:rPr>
                <w:rFonts w:cs="Arial"/>
              </w:rPr>
            </w:pPr>
            <w:r w:rsidRPr="004D4676">
              <w:rPr>
                <w:rFonts w:cs="Arial"/>
              </w:rPr>
              <w:t>Starting Location</w:t>
            </w:r>
          </w:p>
        </w:tc>
        <w:tc>
          <w:tcPr>
            <w:tcW w:w="3192" w:type="dxa"/>
          </w:tcPr>
          <w:p w:rsidR="00C95371" w:rsidRPr="004D4676" w:rsidRDefault="00C22C9A" w:rsidP="007E138E">
            <w:r w:rsidRPr="004D4676">
              <w:t>Pickup point (user defined)</w:t>
            </w:r>
          </w:p>
        </w:tc>
      </w:tr>
      <w:tr w:rsidR="00C95371" w:rsidTr="00C95371">
        <w:tc>
          <w:tcPr>
            <w:tcW w:w="817" w:type="dxa"/>
          </w:tcPr>
          <w:p w:rsidR="00C95371" w:rsidRPr="004D4676" w:rsidRDefault="00C95371" w:rsidP="007E138E">
            <w:r w:rsidRPr="004D4676">
              <w:t>5</w:t>
            </w:r>
          </w:p>
        </w:tc>
        <w:tc>
          <w:tcPr>
            <w:tcW w:w="5567" w:type="dxa"/>
          </w:tcPr>
          <w:p w:rsidR="00C95371" w:rsidRPr="004D4676" w:rsidRDefault="00C95371" w:rsidP="00534C52">
            <w:pPr>
              <w:rPr>
                <w:rFonts w:cs="Arial"/>
              </w:rPr>
            </w:pPr>
            <w:r w:rsidRPr="004D4676">
              <w:rPr>
                <w:rFonts w:cs="Arial"/>
              </w:rPr>
              <w:t>End Location</w:t>
            </w:r>
          </w:p>
        </w:tc>
        <w:tc>
          <w:tcPr>
            <w:tcW w:w="3192" w:type="dxa"/>
          </w:tcPr>
          <w:p w:rsidR="00C95371" w:rsidRPr="004D4676" w:rsidRDefault="004D4676" w:rsidP="007E138E">
            <w:r w:rsidRPr="004D4676">
              <w:t>Predefined</w:t>
            </w:r>
            <w:r w:rsidR="00C22C9A" w:rsidRPr="004D4676">
              <w:t xml:space="preserve"> Entry based on City</w:t>
            </w:r>
          </w:p>
        </w:tc>
      </w:tr>
      <w:tr w:rsidR="00C95371" w:rsidTr="00C95371">
        <w:tc>
          <w:tcPr>
            <w:tcW w:w="817" w:type="dxa"/>
          </w:tcPr>
          <w:p w:rsidR="00C95371" w:rsidRPr="004D4676" w:rsidRDefault="00C95371" w:rsidP="007E138E">
            <w:r w:rsidRPr="004D4676">
              <w:t>6</w:t>
            </w:r>
          </w:p>
        </w:tc>
        <w:tc>
          <w:tcPr>
            <w:tcW w:w="5567" w:type="dxa"/>
          </w:tcPr>
          <w:p w:rsidR="00C95371" w:rsidRPr="004D4676" w:rsidRDefault="0067241D" w:rsidP="00534C52">
            <w:pPr>
              <w:rPr>
                <w:rFonts w:cs="Arial"/>
              </w:rPr>
            </w:pPr>
            <w:r>
              <w:rPr>
                <w:rFonts w:cs="Arial"/>
              </w:rPr>
              <w:t>Mode</w:t>
            </w:r>
            <w:r w:rsidR="00C95371" w:rsidRPr="004D4676">
              <w:rPr>
                <w:rFonts w:cs="Arial"/>
              </w:rPr>
              <w:t xml:space="preserve"> of travel</w:t>
            </w:r>
          </w:p>
        </w:tc>
        <w:tc>
          <w:tcPr>
            <w:tcW w:w="3192" w:type="dxa"/>
          </w:tcPr>
          <w:p w:rsidR="00C95371" w:rsidRPr="004D4676" w:rsidRDefault="009C65B4" w:rsidP="007E138E">
            <w:r w:rsidRPr="004D4676">
              <w:t xml:space="preserve">Auto, Cab, </w:t>
            </w:r>
            <w:r w:rsidR="000F5442" w:rsidRPr="004D4676">
              <w:t xml:space="preserve">Taxi and Private </w:t>
            </w:r>
            <w:r w:rsidR="004D4676" w:rsidRPr="004D4676">
              <w:t>Vehicle</w:t>
            </w:r>
          </w:p>
        </w:tc>
      </w:tr>
      <w:tr w:rsidR="00C95371" w:rsidTr="00C95371">
        <w:tc>
          <w:tcPr>
            <w:tcW w:w="817" w:type="dxa"/>
          </w:tcPr>
          <w:p w:rsidR="00C95371" w:rsidRPr="004D4676" w:rsidRDefault="00C95371" w:rsidP="007E138E">
            <w:r w:rsidRPr="004D4676">
              <w:lastRenderedPageBreak/>
              <w:t>7</w:t>
            </w:r>
          </w:p>
        </w:tc>
        <w:tc>
          <w:tcPr>
            <w:tcW w:w="5567" w:type="dxa"/>
          </w:tcPr>
          <w:p w:rsidR="00C95371" w:rsidRPr="004D4676" w:rsidRDefault="00C95371" w:rsidP="00534C52">
            <w:pPr>
              <w:rPr>
                <w:rFonts w:cs="Arial"/>
              </w:rPr>
            </w:pPr>
            <w:r w:rsidRPr="004D4676">
              <w:rPr>
                <w:rFonts w:cs="Arial"/>
              </w:rPr>
              <w:t>Starting time</w:t>
            </w:r>
          </w:p>
        </w:tc>
        <w:tc>
          <w:tcPr>
            <w:tcW w:w="3192" w:type="dxa"/>
          </w:tcPr>
          <w:p w:rsidR="00C95371" w:rsidRPr="004D4676" w:rsidRDefault="000F5442" w:rsidP="007E138E">
            <w:r w:rsidRPr="004D4676">
              <w:t>h</w:t>
            </w:r>
            <w:r w:rsidR="00A6041B" w:rsidRPr="004D4676">
              <w:t>h:mm AM/PM</w:t>
            </w:r>
          </w:p>
        </w:tc>
      </w:tr>
      <w:tr w:rsidR="00C95371" w:rsidTr="00C95371">
        <w:tc>
          <w:tcPr>
            <w:tcW w:w="817" w:type="dxa"/>
          </w:tcPr>
          <w:p w:rsidR="00C95371" w:rsidRPr="004D4676" w:rsidRDefault="00C95371" w:rsidP="007E138E">
            <w:r w:rsidRPr="004D4676">
              <w:t>8</w:t>
            </w:r>
          </w:p>
        </w:tc>
        <w:tc>
          <w:tcPr>
            <w:tcW w:w="5567" w:type="dxa"/>
          </w:tcPr>
          <w:p w:rsidR="00C95371" w:rsidRPr="004D4676" w:rsidRDefault="00C95371" w:rsidP="00534C52">
            <w:pPr>
              <w:rPr>
                <w:rFonts w:cs="Arial"/>
              </w:rPr>
            </w:pPr>
            <w:r w:rsidRPr="004D4676">
              <w:rPr>
                <w:rFonts w:cs="Arial"/>
              </w:rPr>
              <w:t>Total Person</w:t>
            </w:r>
          </w:p>
        </w:tc>
        <w:tc>
          <w:tcPr>
            <w:tcW w:w="3192" w:type="dxa"/>
          </w:tcPr>
          <w:p w:rsidR="00C95371" w:rsidRPr="004D4676" w:rsidRDefault="003B20BD" w:rsidP="007E138E">
            <w:r w:rsidRPr="004D4676">
              <w:t>Numeric (user define)</w:t>
            </w:r>
          </w:p>
        </w:tc>
      </w:tr>
      <w:tr w:rsidR="00C95371" w:rsidTr="00C95371">
        <w:tc>
          <w:tcPr>
            <w:tcW w:w="817" w:type="dxa"/>
          </w:tcPr>
          <w:p w:rsidR="00C95371" w:rsidRPr="004D4676" w:rsidRDefault="00C95371" w:rsidP="007E138E">
            <w:r w:rsidRPr="004D4676">
              <w:t>9</w:t>
            </w:r>
          </w:p>
        </w:tc>
        <w:tc>
          <w:tcPr>
            <w:tcW w:w="5567" w:type="dxa"/>
          </w:tcPr>
          <w:p w:rsidR="00C95371" w:rsidRPr="004D4676" w:rsidRDefault="00F0172C" w:rsidP="00534C52">
            <w:pPr>
              <w:rPr>
                <w:rFonts w:cs="Arial"/>
              </w:rPr>
            </w:pPr>
            <w:r w:rsidRPr="004D4676">
              <w:rPr>
                <w:rFonts w:cs="Arial"/>
              </w:rPr>
              <w:t>Status</w:t>
            </w:r>
          </w:p>
        </w:tc>
        <w:tc>
          <w:tcPr>
            <w:tcW w:w="3192" w:type="dxa"/>
          </w:tcPr>
          <w:p w:rsidR="00C95371" w:rsidRPr="004D4676" w:rsidRDefault="003B20BD" w:rsidP="007E138E">
            <w:r w:rsidRPr="004D4676">
              <w:t>Open, Blocked, Delete</w:t>
            </w:r>
            <w:r w:rsidR="004D4676" w:rsidRPr="004D4676">
              <w:t>d</w:t>
            </w:r>
          </w:p>
        </w:tc>
      </w:tr>
      <w:tr w:rsidR="00C95371" w:rsidTr="00C95371">
        <w:tc>
          <w:tcPr>
            <w:tcW w:w="817" w:type="dxa"/>
          </w:tcPr>
          <w:p w:rsidR="00C95371" w:rsidRPr="004D4676" w:rsidRDefault="00C95371" w:rsidP="007E138E">
            <w:r w:rsidRPr="004D4676">
              <w:t>10</w:t>
            </w:r>
          </w:p>
        </w:tc>
        <w:tc>
          <w:tcPr>
            <w:tcW w:w="5567" w:type="dxa"/>
          </w:tcPr>
          <w:p w:rsidR="00C95371" w:rsidRPr="004D4676" w:rsidRDefault="00E36066" w:rsidP="00534C52">
            <w:pPr>
              <w:rPr>
                <w:rFonts w:cs="Arial"/>
              </w:rPr>
            </w:pPr>
            <w:r w:rsidRPr="004D4676">
              <w:rPr>
                <w:rFonts w:cs="Arial"/>
              </w:rPr>
              <w:t>Audit date and time</w:t>
            </w:r>
          </w:p>
        </w:tc>
        <w:tc>
          <w:tcPr>
            <w:tcW w:w="3192" w:type="dxa"/>
          </w:tcPr>
          <w:p w:rsidR="00C95371" w:rsidRPr="004D4676" w:rsidRDefault="004D4676" w:rsidP="007E138E">
            <w:r w:rsidRPr="004D4676">
              <w:t>Timestamp</w:t>
            </w:r>
          </w:p>
        </w:tc>
      </w:tr>
    </w:tbl>
    <w:p w:rsidR="00B95013" w:rsidRDefault="00B95013" w:rsidP="007E138E">
      <w:pPr>
        <w:rPr>
          <w:b/>
          <w:sz w:val="24"/>
        </w:rPr>
      </w:pPr>
    </w:p>
    <w:p w:rsidR="004509F1" w:rsidRPr="007B74E4" w:rsidRDefault="004D4676" w:rsidP="007E138E">
      <w:r w:rsidRPr="008E3F0B">
        <w:rPr>
          <w:b/>
          <w:sz w:val="24"/>
        </w:rPr>
        <w:t>Example</w:t>
      </w:r>
      <w:r w:rsidR="00EC7409" w:rsidRPr="008E3F0B">
        <w:rPr>
          <w:b/>
          <w:sz w:val="24"/>
        </w:rPr>
        <w:t xml:space="preserve"> of Local Database</w:t>
      </w:r>
    </w:p>
    <w:p w:rsidR="00EC7409" w:rsidRDefault="00EC7409" w:rsidP="007E138E">
      <w:pPr>
        <w:rPr>
          <w:b/>
        </w:rPr>
      </w:pPr>
    </w:p>
    <w:p w:rsidR="00025565" w:rsidRDefault="00025565" w:rsidP="007E138E">
      <w:r>
        <w:rPr>
          <w:b/>
        </w:rPr>
        <w:t xml:space="preserve">Note: </w:t>
      </w:r>
      <w:r>
        <w:t>Local Database will contain all the entries (travel details) for same Current Location (Area).</w:t>
      </w:r>
    </w:p>
    <w:p w:rsidR="00025565" w:rsidRDefault="00025565" w:rsidP="007E138E">
      <w:r>
        <w:t>User should only be able to vi</w:t>
      </w:r>
      <w:r w:rsidR="00BE1AF2">
        <w:t xml:space="preserve">ew entries (travel details) with </w:t>
      </w:r>
      <w:r>
        <w:t>matching Cu</w:t>
      </w:r>
      <w:r w:rsidR="00BE1AF2">
        <w:t>rrent Location and End Location of other user.</w:t>
      </w:r>
    </w:p>
    <w:p w:rsidR="00BE1AF2" w:rsidRDefault="00BE1AF2" w:rsidP="007E138E"/>
    <w:p w:rsidR="00BE1AF2" w:rsidRDefault="00BE1AF2" w:rsidP="007E138E">
      <w:r>
        <w:t>Example. In below entries (travel details)</w:t>
      </w:r>
      <w:r w:rsidR="00C576E1">
        <w:t>,</w:t>
      </w:r>
      <w:r>
        <w:t xml:space="preserve"> Amit should able to see only 3 entries including his.</w:t>
      </w:r>
    </w:p>
    <w:p w:rsidR="001173AF" w:rsidRDefault="001173AF" w:rsidP="001173AF">
      <w:pPr>
        <w:ind w:left="720"/>
      </w:pPr>
      <w:r>
        <w:t>And Zaid should able to see only 2 entries including his as Pritam and Jayesh entries (travel details) are Deleted and Blocked respectively.</w:t>
      </w:r>
    </w:p>
    <w:p w:rsidR="00025565" w:rsidRPr="00025565" w:rsidRDefault="00025565" w:rsidP="007E138E"/>
    <w:tbl>
      <w:tblPr>
        <w:tblStyle w:val="TableGrid"/>
        <w:tblW w:w="10002" w:type="dxa"/>
        <w:tblLook w:val="04A0"/>
      </w:tblPr>
      <w:tblGrid>
        <w:gridCol w:w="1329"/>
        <w:gridCol w:w="995"/>
        <w:gridCol w:w="1228"/>
        <w:gridCol w:w="1128"/>
        <w:gridCol w:w="1050"/>
        <w:gridCol w:w="750"/>
        <w:gridCol w:w="972"/>
        <w:gridCol w:w="895"/>
        <w:gridCol w:w="928"/>
        <w:gridCol w:w="727"/>
      </w:tblGrid>
      <w:tr w:rsidR="00BE1AF2" w:rsidTr="00BE1AF2">
        <w:tc>
          <w:tcPr>
            <w:tcW w:w="1329" w:type="dxa"/>
          </w:tcPr>
          <w:p w:rsidR="004D4676" w:rsidRPr="00BE1AF2" w:rsidRDefault="004D4676" w:rsidP="007E138E">
            <w:pPr>
              <w:rPr>
                <w:b/>
              </w:rPr>
            </w:pPr>
            <w:r w:rsidRPr="00BE1AF2">
              <w:rPr>
                <w:rFonts w:cs="Arial"/>
                <w:b/>
              </w:rPr>
              <w:t>Mobile no.</w:t>
            </w:r>
          </w:p>
        </w:tc>
        <w:tc>
          <w:tcPr>
            <w:tcW w:w="995" w:type="dxa"/>
          </w:tcPr>
          <w:p w:rsidR="004D4676" w:rsidRPr="00BE1AF2" w:rsidRDefault="004D4676" w:rsidP="007E138E">
            <w:pPr>
              <w:rPr>
                <w:b/>
              </w:rPr>
            </w:pPr>
            <w:r w:rsidRPr="00BE1AF2">
              <w:rPr>
                <w:rFonts w:cs="Arial"/>
                <w:b/>
              </w:rPr>
              <w:t>Name</w:t>
            </w:r>
          </w:p>
        </w:tc>
        <w:tc>
          <w:tcPr>
            <w:tcW w:w="1228" w:type="dxa"/>
          </w:tcPr>
          <w:p w:rsidR="004D4676" w:rsidRPr="00BE1AF2" w:rsidRDefault="004D4676" w:rsidP="007E138E">
            <w:pPr>
              <w:rPr>
                <w:b/>
              </w:rPr>
            </w:pPr>
            <w:r w:rsidRPr="00BE1AF2">
              <w:rPr>
                <w:rFonts w:cs="Arial"/>
                <w:b/>
              </w:rPr>
              <w:t>Current Location (Area)</w:t>
            </w:r>
          </w:p>
        </w:tc>
        <w:tc>
          <w:tcPr>
            <w:tcW w:w="1128" w:type="dxa"/>
          </w:tcPr>
          <w:p w:rsidR="004D4676" w:rsidRPr="00BE1AF2" w:rsidRDefault="004D4676" w:rsidP="007E138E">
            <w:pPr>
              <w:rPr>
                <w:b/>
              </w:rPr>
            </w:pPr>
            <w:r w:rsidRPr="00BE1AF2">
              <w:rPr>
                <w:rFonts w:cs="Arial"/>
                <w:b/>
              </w:rPr>
              <w:t>Starting Location</w:t>
            </w:r>
          </w:p>
        </w:tc>
        <w:tc>
          <w:tcPr>
            <w:tcW w:w="1050" w:type="dxa"/>
          </w:tcPr>
          <w:p w:rsidR="004D4676" w:rsidRPr="00BE1AF2" w:rsidRDefault="0067241D" w:rsidP="007E138E">
            <w:pPr>
              <w:rPr>
                <w:b/>
              </w:rPr>
            </w:pPr>
            <w:r w:rsidRPr="00BE1AF2">
              <w:rPr>
                <w:rFonts w:cs="Arial"/>
                <w:b/>
              </w:rPr>
              <w:t>End Location</w:t>
            </w:r>
          </w:p>
        </w:tc>
        <w:tc>
          <w:tcPr>
            <w:tcW w:w="750" w:type="dxa"/>
          </w:tcPr>
          <w:p w:rsidR="004D4676" w:rsidRPr="00BE1AF2" w:rsidRDefault="0067241D" w:rsidP="007E138E">
            <w:pPr>
              <w:rPr>
                <w:b/>
              </w:rPr>
            </w:pPr>
            <w:r w:rsidRPr="00BE1AF2">
              <w:rPr>
                <w:rFonts w:cs="Arial"/>
                <w:b/>
              </w:rPr>
              <w:t>Mode of travel</w:t>
            </w:r>
          </w:p>
        </w:tc>
        <w:tc>
          <w:tcPr>
            <w:tcW w:w="972" w:type="dxa"/>
          </w:tcPr>
          <w:p w:rsidR="004D4676" w:rsidRPr="00BE1AF2" w:rsidRDefault="00EC7409" w:rsidP="007E138E">
            <w:pPr>
              <w:rPr>
                <w:b/>
              </w:rPr>
            </w:pPr>
            <w:r w:rsidRPr="00BE1AF2">
              <w:rPr>
                <w:rFonts w:cs="Arial"/>
                <w:b/>
              </w:rPr>
              <w:t>Starting time</w:t>
            </w:r>
          </w:p>
        </w:tc>
        <w:tc>
          <w:tcPr>
            <w:tcW w:w="895" w:type="dxa"/>
          </w:tcPr>
          <w:p w:rsidR="004D4676" w:rsidRPr="00BE1AF2" w:rsidRDefault="00EC7409" w:rsidP="007E138E">
            <w:pPr>
              <w:rPr>
                <w:b/>
              </w:rPr>
            </w:pPr>
            <w:r w:rsidRPr="00BE1AF2">
              <w:rPr>
                <w:rFonts w:cs="Arial"/>
                <w:b/>
              </w:rPr>
              <w:t>Total Person</w:t>
            </w:r>
          </w:p>
        </w:tc>
        <w:tc>
          <w:tcPr>
            <w:tcW w:w="928" w:type="dxa"/>
          </w:tcPr>
          <w:p w:rsidR="004D4676" w:rsidRPr="00BE1AF2" w:rsidRDefault="00EC7409" w:rsidP="007E138E">
            <w:pPr>
              <w:rPr>
                <w:b/>
              </w:rPr>
            </w:pPr>
            <w:r w:rsidRPr="00BE1AF2">
              <w:rPr>
                <w:rFonts w:cs="Arial"/>
                <w:b/>
              </w:rPr>
              <w:t>Status</w:t>
            </w:r>
          </w:p>
        </w:tc>
        <w:tc>
          <w:tcPr>
            <w:tcW w:w="727" w:type="dxa"/>
          </w:tcPr>
          <w:p w:rsidR="004D4676" w:rsidRPr="00BE1AF2" w:rsidRDefault="00EC7409" w:rsidP="007E138E">
            <w:pPr>
              <w:rPr>
                <w:b/>
              </w:rPr>
            </w:pPr>
            <w:r w:rsidRPr="00BE1AF2">
              <w:rPr>
                <w:rFonts w:cs="Arial"/>
                <w:b/>
              </w:rPr>
              <w:t>Audit date and time</w:t>
            </w:r>
          </w:p>
        </w:tc>
      </w:tr>
      <w:tr w:rsidR="00BE1AF2" w:rsidTr="00BE1AF2">
        <w:tc>
          <w:tcPr>
            <w:tcW w:w="1329" w:type="dxa"/>
          </w:tcPr>
          <w:p w:rsidR="004D4676" w:rsidRPr="00BE1AF2" w:rsidRDefault="00025565" w:rsidP="007E138E">
            <w:r w:rsidRPr="00BE1AF2">
              <w:t>9850898508</w:t>
            </w:r>
          </w:p>
        </w:tc>
        <w:tc>
          <w:tcPr>
            <w:tcW w:w="995" w:type="dxa"/>
          </w:tcPr>
          <w:p w:rsidR="004D4676" w:rsidRPr="00BE1AF2" w:rsidRDefault="00025565" w:rsidP="007E138E">
            <w:r w:rsidRPr="00BE1AF2">
              <w:t>Amit</w:t>
            </w:r>
          </w:p>
        </w:tc>
        <w:tc>
          <w:tcPr>
            <w:tcW w:w="1228" w:type="dxa"/>
          </w:tcPr>
          <w:p w:rsidR="004D4676" w:rsidRPr="00BE1AF2" w:rsidRDefault="00025565" w:rsidP="007E138E">
            <w:r w:rsidRPr="00BE1AF2">
              <w:t>Magarpatta City</w:t>
            </w:r>
          </w:p>
        </w:tc>
        <w:tc>
          <w:tcPr>
            <w:tcW w:w="1128" w:type="dxa"/>
          </w:tcPr>
          <w:p w:rsidR="004D4676" w:rsidRPr="00BE1AF2" w:rsidRDefault="00025565" w:rsidP="007E138E">
            <w:r w:rsidRPr="00BE1AF2">
              <w:t>DC</w:t>
            </w:r>
          </w:p>
        </w:tc>
        <w:tc>
          <w:tcPr>
            <w:tcW w:w="1050" w:type="dxa"/>
          </w:tcPr>
          <w:p w:rsidR="004D4676" w:rsidRPr="00BE1AF2" w:rsidRDefault="00025565" w:rsidP="007E138E">
            <w:r w:rsidRPr="00BE1AF2">
              <w:t>Railway Station</w:t>
            </w:r>
          </w:p>
        </w:tc>
        <w:tc>
          <w:tcPr>
            <w:tcW w:w="750" w:type="dxa"/>
          </w:tcPr>
          <w:p w:rsidR="004D4676" w:rsidRPr="00BE1AF2" w:rsidRDefault="00BE1AF2" w:rsidP="007E138E">
            <w:r w:rsidRPr="00BE1AF2">
              <w:t>Auto</w:t>
            </w:r>
          </w:p>
        </w:tc>
        <w:tc>
          <w:tcPr>
            <w:tcW w:w="972" w:type="dxa"/>
          </w:tcPr>
          <w:p w:rsidR="004D4676" w:rsidRPr="00BE1AF2" w:rsidRDefault="00BE1AF2" w:rsidP="007E138E">
            <w:r w:rsidRPr="00BE1AF2">
              <w:t>7:00 PM</w:t>
            </w:r>
          </w:p>
        </w:tc>
        <w:tc>
          <w:tcPr>
            <w:tcW w:w="895" w:type="dxa"/>
          </w:tcPr>
          <w:p w:rsidR="004D4676" w:rsidRPr="00BE1AF2" w:rsidRDefault="00BE1AF2" w:rsidP="007E138E">
            <w:r w:rsidRPr="00BE1AF2">
              <w:t>1</w:t>
            </w:r>
          </w:p>
        </w:tc>
        <w:tc>
          <w:tcPr>
            <w:tcW w:w="928" w:type="dxa"/>
          </w:tcPr>
          <w:p w:rsidR="004D4676" w:rsidRPr="00BE1AF2" w:rsidRDefault="00BE1AF2" w:rsidP="007E138E">
            <w:r w:rsidRPr="00BE1AF2">
              <w:t>Open</w:t>
            </w:r>
          </w:p>
        </w:tc>
        <w:tc>
          <w:tcPr>
            <w:tcW w:w="727" w:type="dxa"/>
          </w:tcPr>
          <w:p w:rsidR="004D4676" w:rsidRPr="00BE1AF2" w:rsidRDefault="004D4676" w:rsidP="007E138E"/>
        </w:tc>
      </w:tr>
      <w:tr w:rsidR="00BE1AF2" w:rsidTr="00BE1AF2">
        <w:tc>
          <w:tcPr>
            <w:tcW w:w="1329" w:type="dxa"/>
          </w:tcPr>
          <w:p w:rsidR="00BE1AF2" w:rsidRPr="00BE1AF2" w:rsidRDefault="00BE1AF2" w:rsidP="007E138E">
            <w:r w:rsidRPr="00BE1AF2">
              <w:t>9850198501</w:t>
            </w:r>
          </w:p>
        </w:tc>
        <w:tc>
          <w:tcPr>
            <w:tcW w:w="995" w:type="dxa"/>
          </w:tcPr>
          <w:p w:rsidR="00BE1AF2" w:rsidRPr="00BE1AF2" w:rsidRDefault="00BE1AF2" w:rsidP="007E138E">
            <w:r>
              <w:t>Sunjay</w:t>
            </w:r>
          </w:p>
        </w:tc>
        <w:tc>
          <w:tcPr>
            <w:tcW w:w="1228" w:type="dxa"/>
          </w:tcPr>
          <w:p w:rsidR="00BE1AF2" w:rsidRPr="00BE1AF2" w:rsidRDefault="00BE1AF2" w:rsidP="007E138E">
            <w:r w:rsidRPr="00BE1AF2">
              <w:t>Magarpatta City</w:t>
            </w:r>
          </w:p>
        </w:tc>
        <w:tc>
          <w:tcPr>
            <w:tcW w:w="1128" w:type="dxa"/>
          </w:tcPr>
          <w:p w:rsidR="00BE1AF2" w:rsidRPr="00BE1AF2" w:rsidRDefault="00BE1AF2" w:rsidP="007E138E">
            <w:r>
              <w:t>North Gate</w:t>
            </w:r>
          </w:p>
        </w:tc>
        <w:tc>
          <w:tcPr>
            <w:tcW w:w="1050" w:type="dxa"/>
          </w:tcPr>
          <w:p w:rsidR="00BE1AF2" w:rsidRPr="00BE1AF2" w:rsidRDefault="00BE1AF2" w:rsidP="003D3F47">
            <w:r w:rsidRPr="00BE1AF2">
              <w:t>Railway Station</w:t>
            </w:r>
          </w:p>
        </w:tc>
        <w:tc>
          <w:tcPr>
            <w:tcW w:w="750" w:type="dxa"/>
          </w:tcPr>
          <w:p w:rsidR="00BE1AF2" w:rsidRPr="00BE1AF2" w:rsidRDefault="00BE1AF2" w:rsidP="003D3F47">
            <w:r w:rsidRPr="00BE1AF2">
              <w:t>Auto</w:t>
            </w:r>
          </w:p>
        </w:tc>
        <w:tc>
          <w:tcPr>
            <w:tcW w:w="972" w:type="dxa"/>
          </w:tcPr>
          <w:p w:rsidR="00BE1AF2" w:rsidRPr="00BE1AF2" w:rsidRDefault="00BE1AF2" w:rsidP="003D3F47">
            <w:r w:rsidRPr="00BE1AF2">
              <w:t>7</w:t>
            </w:r>
            <w:r>
              <w:t>:1</w:t>
            </w:r>
            <w:r w:rsidRPr="00BE1AF2">
              <w:t>0 PM</w:t>
            </w:r>
          </w:p>
        </w:tc>
        <w:tc>
          <w:tcPr>
            <w:tcW w:w="895" w:type="dxa"/>
          </w:tcPr>
          <w:p w:rsidR="00BE1AF2" w:rsidRPr="00BE1AF2" w:rsidRDefault="00BE1AF2" w:rsidP="003D3F47">
            <w:r w:rsidRPr="00BE1AF2">
              <w:t>1</w:t>
            </w:r>
          </w:p>
        </w:tc>
        <w:tc>
          <w:tcPr>
            <w:tcW w:w="928" w:type="dxa"/>
          </w:tcPr>
          <w:p w:rsidR="00BE1AF2" w:rsidRPr="00BE1AF2" w:rsidRDefault="00BE1AF2" w:rsidP="003D3F47">
            <w:r w:rsidRPr="00BE1AF2">
              <w:t>Open</w:t>
            </w:r>
          </w:p>
        </w:tc>
        <w:tc>
          <w:tcPr>
            <w:tcW w:w="727" w:type="dxa"/>
          </w:tcPr>
          <w:p w:rsidR="00BE1AF2" w:rsidRPr="00BE1AF2" w:rsidRDefault="00BE1AF2" w:rsidP="007E138E"/>
        </w:tc>
      </w:tr>
      <w:tr w:rsidR="00BE1AF2" w:rsidTr="00BE1AF2">
        <w:tc>
          <w:tcPr>
            <w:tcW w:w="1329" w:type="dxa"/>
          </w:tcPr>
          <w:p w:rsidR="00BE1AF2" w:rsidRPr="00BE1AF2" w:rsidRDefault="00BE1AF2" w:rsidP="007E138E">
            <w:r>
              <w:t>8800880088</w:t>
            </w:r>
          </w:p>
        </w:tc>
        <w:tc>
          <w:tcPr>
            <w:tcW w:w="995" w:type="dxa"/>
          </w:tcPr>
          <w:p w:rsidR="00BE1AF2" w:rsidRPr="00BE1AF2" w:rsidRDefault="00BE1AF2" w:rsidP="007E138E">
            <w:r>
              <w:t>Nidhi</w:t>
            </w:r>
          </w:p>
        </w:tc>
        <w:tc>
          <w:tcPr>
            <w:tcW w:w="1228" w:type="dxa"/>
          </w:tcPr>
          <w:p w:rsidR="00BE1AF2" w:rsidRPr="00BE1AF2" w:rsidRDefault="00BE1AF2" w:rsidP="003D3F47">
            <w:r w:rsidRPr="00BE1AF2">
              <w:t>Magarpatta City</w:t>
            </w:r>
          </w:p>
        </w:tc>
        <w:tc>
          <w:tcPr>
            <w:tcW w:w="1128" w:type="dxa"/>
          </w:tcPr>
          <w:p w:rsidR="00BE1AF2" w:rsidRPr="00BE1AF2" w:rsidRDefault="00BE1AF2" w:rsidP="003D3F47">
            <w:r>
              <w:t>Jasminum</w:t>
            </w:r>
          </w:p>
        </w:tc>
        <w:tc>
          <w:tcPr>
            <w:tcW w:w="1050" w:type="dxa"/>
          </w:tcPr>
          <w:p w:rsidR="00BE1AF2" w:rsidRPr="00BE1AF2" w:rsidRDefault="00BE1AF2" w:rsidP="003D3F47">
            <w:r w:rsidRPr="00BE1AF2">
              <w:t>Railway Station</w:t>
            </w:r>
          </w:p>
        </w:tc>
        <w:tc>
          <w:tcPr>
            <w:tcW w:w="750" w:type="dxa"/>
          </w:tcPr>
          <w:p w:rsidR="00BE1AF2" w:rsidRPr="00BE1AF2" w:rsidRDefault="00BE1AF2" w:rsidP="003D3F47">
            <w:r w:rsidRPr="00BE1AF2">
              <w:t>Auto</w:t>
            </w:r>
          </w:p>
        </w:tc>
        <w:tc>
          <w:tcPr>
            <w:tcW w:w="972" w:type="dxa"/>
          </w:tcPr>
          <w:p w:rsidR="00BE1AF2" w:rsidRPr="00BE1AF2" w:rsidRDefault="00BE1AF2" w:rsidP="003D3F47">
            <w:r>
              <w:t>6:45</w:t>
            </w:r>
            <w:r w:rsidRPr="00BE1AF2">
              <w:t xml:space="preserve"> PM</w:t>
            </w:r>
          </w:p>
        </w:tc>
        <w:tc>
          <w:tcPr>
            <w:tcW w:w="895" w:type="dxa"/>
          </w:tcPr>
          <w:p w:rsidR="00BE1AF2" w:rsidRPr="00BE1AF2" w:rsidRDefault="00BE1AF2" w:rsidP="003D3F47">
            <w:r w:rsidRPr="00BE1AF2">
              <w:t>1</w:t>
            </w:r>
          </w:p>
        </w:tc>
        <w:tc>
          <w:tcPr>
            <w:tcW w:w="928" w:type="dxa"/>
          </w:tcPr>
          <w:p w:rsidR="00BE1AF2" w:rsidRPr="00BE1AF2" w:rsidRDefault="00BE1AF2" w:rsidP="003D3F47">
            <w:r w:rsidRPr="00BE1AF2">
              <w:t>Open</w:t>
            </w:r>
          </w:p>
        </w:tc>
        <w:tc>
          <w:tcPr>
            <w:tcW w:w="727" w:type="dxa"/>
          </w:tcPr>
          <w:p w:rsidR="00BE1AF2" w:rsidRPr="00BE1AF2" w:rsidRDefault="00BE1AF2" w:rsidP="003D3F47"/>
        </w:tc>
      </w:tr>
      <w:tr w:rsidR="00BE1AF2" w:rsidTr="00BE1AF2">
        <w:tc>
          <w:tcPr>
            <w:tcW w:w="1329" w:type="dxa"/>
          </w:tcPr>
          <w:p w:rsidR="00BE1AF2" w:rsidRDefault="00BE1AF2" w:rsidP="007E138E">
            <w:r>
              <w:t>8800880089</w:t>
            </w:r>
          </w:p>
        </w:tc>
        <w:tc>
          <w:tcPr>
            <w:tcW w:w="995" w:type="dxa"/>
          </w:tcPr>
          <w:p w:rsidR="00BE1AF2" w:rsidRDefault="00BE1AF2" w:rsidP="007E138E">
            <w:r>
              <w:t>Arun</w:t>
            </w:r>
          </w:p>
        </w:tc>
        <w:tc>
          <w:tcPr>
            <w:tcW w:w="1228" w:type="dxa"/>
          </w:tcPr>
          <w:p w:rsidR="00BE1AF2" w:rsidRPr="00BE1AF2" w:rsidRDefault="00BE1AF2" w:rsidP="003D3F47">
            <w:r w:rsidRPr="00BE1AF2">
              <w:t>Magarpatta City</w:t>
            </w:r>
          </w:p>
        </w:tc>
        <w:tc>
          <w:tcPr>
            <w:tcW w:w="1128" w:type="dxa"/>
          </w:tcPr>
          <w:p w:rsidR="00BE1AF2" w:rsidRPr="00BE1AF2" w:rsidRDefault="00BE1AF2" w:rsidP="003D3F47">
            <w:r>
              <w:t>South Gate</w:t>
            </w:r>
          </w:p>
        </w:tc>
        <w:tc>
          <w:tcPr>
            <w:tcW w:w="1050" w:type="dxa"/>
          </w:tcPr>
          <w:p w:rsidR="00BE1AF2" w:rsidRPr="00BE1AF2" w:rsidRDefault="00BE1AF2" w:rsidP="003D3F47">
            <w:r>
              <w:t>Kothrud Paud Rd</w:t>
            </w:r>
          </w:p>
        </w:tc>
        <w:tc>
          <w:tcPr>
            <w:tcW w:w="750" w:type="dxa"/>
          </w:tcPr>
          <w:p w:rsidR="00BE1AF2" w:rsidRPr="00BE1AF2" w:rsidRDefault="00BE1AF2" w:rsidP="003D3F47">
            <w:r>
              <w:t>Auto</w:t>
            </w:r>
          </w:p>
        </w:tc>
        <w:tc>
          <w:tcPr>
            <w:tcW w:w="972" w:type="dxa"/>
          </w:tcPr>
          <w:p w:rsidR="00BE1AF2" w:rsidRPr="00BE1AF2" w:rsidRDefault="00BE1AF2" w:rsidP="003D3F47">
            <w:r>
              <w:t>7:30 PM</w:t>
            </w:r>
          </w:p>
        </w:tc>
        <w:tc>
          <w:tcPr>
            <w:tcW w:w="895" w:type="dxa"/>
          </w:tcPr>
          <w:p w:rsidR="00BE1AF2" w:rsidRPr="00BE1AF2" w:rsidRDefault="00BE1AF2" w:rsidP="003D3F47">
            <w:r w:rsidRPr="00BE1AF2">
              <w:t>1</w:t>
            </w:r>
          </w:p>
        </w:tc>
        <w:tc>
          <w:tcPr>
            <w:tcW w:w="928" w:type="dxa"/>
          </w:tcPr>
          <w:p w:rsidR="00BE1AF2" w:rsidRPr="00BE1AF2" w:rsidRDefault="00BE1AF2" w:rsidP="003D3F47">
            <w:r w:rsidRPr="00BE1AF2">
              <w:t>Open</w:t>
            </w:r>
          </w:p>
        </w:tc>
        <w:tc>
          <w:tcPr>
            <w:tcW w:w="727" w:type="dxa"/>
          </w:tcPr>
          <w:p w:rsidR="00BE1AF2" w:rsidRPr="00BE1AF2" w:rsidRDefault="00BE1AF2" w:rsidP="003D3F47"/>
        </w:tc>
      </w:tr>
      <w:tr w:rsidR="00BE1AF2" w:rsidTr="00BE1AF2">
        <w:tc>
          <w:tcPr>
            <w:tcW w:w="1329" w:type="dxa"/>
          </w:tcPr>
          <w:p w:rsidR="00BE1AF2" w:rsidRDefault="00BE1AF2" w:rsidP="003D3F47">
            <w:r>
              <w:t>8800880090</w:t>
            </w:r>
          </w:p>
        </w:tc>
        <w:tc>
          <w:tcPr>
            <w:tcW w:w="995" w:type="dxa"/>
          </w:tcPr>
          <w:p w:rsidR="00BE1AF2" w:rsidRDefault="00BE1AF2" w:rsidP="003D3F47">
            <w:r>
              <w:t>Ashit</w:t>
            </w:r>
          </w:p>
        </w:tc>
        <w:tc>
          <w:tcPr>
            <w:tcW w:w="1228" w:type="dxa"/>
          </w:tcPr>
          <w:p w:rsidR="00BE1AF2" w:rsidRPr="00BE1AF2" w:rsidRDefault="00BE1AF2" w:rsidP="003D3F47">
            <w:r w:rsidRPr="00BE1AF2">
              <w:t>Magarpatta City</w:t>
            </w:r>
          </w:p>
        </w:tc>
        <w:tc>
          <w:tcPr>
            <w:tcW w:w="1128" w:type="dxa"/>
          </w:tcPr>
          <w:p w:rsidR="00BE1AF2" w:rsidRPr="00BE1AF2" w:rsidRDefault="00BE1AF2" w:rsidP="003D3F47">
            <w:r>
              <w:t>South Gate</w:t>
            </w:r>
          </w:p>
        </w:tc>
        <w:tc>
          <w:tcPr>
            <w:tcW w:w="1050" w:type="dxa"/>
          </w:tcPr>
          <w:p w:rsidR="00BE1AF2" w:rsidRPr="00BE1AF2" w:rsidRDefault="00BE1AF2" w:rsidP="003D3F47">
            <w:r>
              <w:t>Nigdi</w:t>
            </w:r>
          </w:p>
        </w:tc>
        <w:tc>
          <w:tcPr>
            <w:tcW w:w="750" w:type="dxa"/>
          </w:tcPr>
          <w:p w:rsidR="00BE1AF2" w:rsidRPr="00BE1AF2" w:rsidRDefault="00BE1AF2" w:rsidP="003D3F47">
            <w:r>
              <w:t>Cab</w:t>
            </w:r>
          </w:p>
        </w:tc>
        <w:tc>
          <w:tcPr>
            <w:tcW w:w="972" w:type="dxa"/>
          </w:tcPr>
          <w:p w:rsidR="00BE1AF2" w:rsidRPr="00BE1AF2" w:rsidRDefault="00BE1AF2" w:rsidP="003D3F47">
            <w:r>
              <w:t>7:40 PM</w:t>
            </w:r>
          </w:p>
        </w:tc>
        <w:tc>
          <w:tcPr>
            <w:tcW w:w="895" w:type="dxa"/>
          </w:tcPr>
          <w:p w:rsidR="00BE1AF2" w:rsidRPr="00BE1AF2" w:rsidRDefault="00BE1AF2" w:rsidP="003D3F47">
            <w:r w:rsidRPr="00BE1AF2">
              <w:t>1</w:t>
            </w:r>
          </w:p>
        </w:tc>
        <w:tc>
          <w:tcPr>
            <w:tcW w:w="928" w:type="dxa"/>
          </w:tcPr>
          <w:p w:rsidR="00BE1AF2" w:rsidRPr="00BE1AF2" w:rsidRDefault="00BE1AF2" w:rsidP="003D3F47">
            <w:r w:rsidRPr="00BE1AF2">
              <w:t>Open</w:t>
            </w:r>
          </w:p>
        </w:tc>
        <w:tc>
          <w:tcPr>
            <w:tcW w:w="727" w:type="dxa"/>
          </w:tcPr>
          <w:p w:rsidR="00BE1AF2" w:rsidRPr="00BE1AF2" w:rsidRDefault="00BE1AF2" w:rsidP="003D3F47"/>
        </w:tc>
      </w:tr>
      <w:tr w:rsidR="00BE1AF2" w:rsidTr="00BE1AF2">
        <w:tc>
          <w:tcPr>
            <w:tcW w:w="1329" w:type="dxa"/>
          </w:tcPr>
          <w:p w:rsidR="00BE1AF2" w:rsidRDefault="00BE1AF2" w:rsidP="003D3F47">
            <w:r>
              <w:t>8800880091</w:t>
            </w:r>
          </w:p>
        </w:tc>
        <w:tc>
          <w:tcPr>
            <w:tcW w:w="995" w:type="dxa"/>
          </w:tcPr>
          <w:p w:rsidR="00BE1AF2" w:rsidRDefault="00BE1AF2" w:rsidP="003D3F47">
            <w:r>
              <w:t>Priyanka</w:t>
            </w:r>
          </w:p>
        </w:tc>
        <w:tc>
          <w:tcPr>
            <w:tcW w:w="1228" w:type="dxa"/>
          </w:tcPr>
          <w:p w:rsidR="00BE1AF2" w:rsidRPr="00BE1AF2" w:rsidRDefault="00BE1AF2" w:rsidP="003D3F47">
            <w:r w:rsidRPr="00BE1AF2">
              <w:t>Magarpatta City</w:t>
            </w:r>
          </w:p>
        </w:tc>
        <w:tc>
          <w:tcPr>
            <w:tcW w:w="1128" w:type="dxa"/>
          </w:tcPr>
          <w:p w:rsidR="00BE1AF2" w:rsidRPr="00BE1AF2" w:rsidRDefault="00BE1AF2" w:rsidP="003D3F47">
            <w:r>
              <w:t>DC</w:t>
            </w:r>
          </w:p>
        </w:tc>
        <w:tc>
          <w:tcPr>
            <w:tcW w:w="1050" w:type="dxa"/>
          </w:tcPr>
          <w:p w:rsidR="00BE1AF2" w:rsidRPr="00BE1AF2" w:rsidRDefault="00BE1AF2" w:rsidP="003D3F47">
            <w:r>
              <w:t>MG Road</w:t>
            </w:r>
          </w:p>
        </w:tc>
        <w:tc>
          <w:tcPr>
            <w:tcW w:w="750" w:type="dxa"/>
          </w:tcPr>
          <w:p w:rsidR="00BE1AF2" w:rsidRPr="00BE1AF2" w:rsidRDefault="00BE1AF2" w:rsidP="003D3F47">
            <w:r>
              <w:t>Taxi</w:t>
            </w:r>
          </w:p>
        </w:tc>
        <w:tc>
          <w:tcPr>
            <w:tcW w:w="972" w:type="dxa"/>
          </w:tcPr>
          <w:p w:rsidR="00BE1AF2" w:rsidRPr="00BE1AF2" w:rsidRDefault="00BE1AF2" w:rsidP="003D3F47">
            <w:r>
              <w:t>7:10 PM</w:t>
            </w:r>
          </w:p>
        </w:tc>
        <w:tc>
          <w:tcPr>
            <w:tcW w:w="895" w:type="dxa"/>
          </w:tcPr>
          <w:p w:rsidR="00BE1AF2" w:rsidRPr="00BE1AF2" w:rsidRDefault="00BE1AF2" w:rsidP="003D3F47">
            <w:r w:rsidRPr="00BE1AF2">
              <w:t>1</w:t>
            </w:r>
          </w:p>
        </w:tc>
        <w:tc>
          <w:tcPr>
            <w:tcW w:w="928" w:type="dxa"/>
          </w:tcPr>
          <w:p w:rsidR="00BE1AF2" w:rsidRPr="00BE1AF2" w:rsidRDefault="001173AF" w:rsidP="003D3F47">
            <w:r>
              <w:t>Open</w:t>
            </w:r>
          </w:p>
        </w:tc>
        <w:tc>
          <w:tcPr>
            <w:tcW w:w="727" w:type="dxa"/>
          </w:tcPr>
          <w:p w:rsidR="00BE1AF2" w:rsidRPr="00BE1AF2" w:rsidRDefault="00BE1AF2" w:rsidP="003D3F47"/>
        </w:tc>
      </w:tr>
      <w:tr w:rsidR="00BE1AF2" w:rsidTr="00BE1AF2">
        <w:tc>
          <w:tcPr>
            <w:tcW w:w="1329" w:type="dxa"/>
          </w:tcPr>
          <w:p w:rsidR="00BE1AF2" w:rsidRDefault="00BE1AF2" w:rsidP="003D3F47">
            <w:r>
              <w:t>8800880092</w:t>
            </w:r>
          </w:p>
        </w:tc>
        <w:tc>
          <w:tcPr>
            <w:tcW w:w="995" w:type="dxa"/>
          </w:tcPr>
          <w:p w:rsidR="00BE1AF2" w:rsidRDefault="00BE1AF2" w:rsidP="003D3F47">
            <w:r>
              <w:t>Zaid</w:t>
            </w:r>
          </w:p>
        </w:tc>
        <w:tc>
          <w:tcPr>
            <w:tcW w:w="1228" w:type="dxa"/>
          </w:tcPr>
          <w:p w:rsidR="00BE1AF2" w:rsidRPr="00BE1AF2" w:rsidRDefault="00BE1AF2" w:rsidP="003D3F47">
            <w:r w:rsidRPr="00BE1AF2">
              <w:t>Magarpatta City</w:t>
            </w:r>
          </w:p>
        </w:tc>
        <w:tc>
          <w:tcPr>
            <w:tcW w:w="1128" w:type="dxa"/>
          </w:tcPr>
          <w:p w:rsidR="00BE1AF2" w:rsidRPr="00BE1AF2" w:rsidRDefault="00BE1AF2" w:rsidP="003D3F47">
            <w:r>
              <w:t>Heliconia</w:t>
            </w:r>
          </w:p>
        </w:tc>
        <w:tc>
          <w:tcPr>
            <w:tcW w:w="1050" w:type="dxa"/>
          </w:tcPr>
          <w:p w:rsidR="00BE1AF2" w:rsidRPr="00BE1AF2" w:rsidRDefault="00BE1AF2" w:rsidP="003D3F47">
            <w:r>
              <w:t>MG Road</w:t>
            </w:r>
          </w:p>
        </w:tc>
        <w:tc>
          <w:tcPr>
            <w:tcW w:w="750" w:type="dxa"/>
          </w:tcPr>
          <w:p w:rsidR="00BE1AF2" w:rsidRPr="00BE1AF2" w:rsidRDefault="00BE1AF2" w:rsidP="003D3F47">
            <w:r>
              <w:t>Auto</w:t>
            </w:r>
          </w:p>
        </w:tc>
        <w:tc>
          <w:tcPr>
            <w:tcW w:w="972" w:type="dxa"/>
          </w:tcPr>
          <w:p w:rsidR="00BE1AF2" w:rsidRPr="00BE1AF2" w:rsidRDefault="00BE1AF2" w:rsidP="003D3F47">
            <w:r>
              <w:t>7:10 PM</w:t>
            </w:r>
          </w:p>
        </w:tc>
        <w:tc>
          <w:tcPr>
            <w:tcW w:w="895" w:type="dxa"/>
          </w:tcPr>
          <w:p w:rsidR="00BE1AF2" w:rsidRPr="00BE1AF2" w:rsidRDefault="00BE1AF2" w:rsidP="003D3F47">
            <w:r w:rsidRPr="00BE1AF2">
              <w:t>1</w:t>
            </w:r>
          </w:p>
        </w:tc>
        <w:tc>
          <w:tcPr>
            <w:tcW w:w="928" w:type="dxa"/>
          </w:tcPr>
          <w:p w:rsidR="00BE1AF2" w:rsidRPr="00BE1AF2" w:rsidRDefault="001173AF" w:rsidP="003D3F47">
            <w:r>
              <w:t>Open</w:t>
            </w:r>
          </w:p>
        </w:tc>
        <w:tc>
          <w:tcPr>
            <w:tcW w:w="727" w:type="dxa"/>
          </w:tcPr>
          <w:p w:rsidR="00BE1AF2" w:rsidRPr="00BE1AF2" w:rsidRDefault="00BE1AF2" w:rsidP="003D3F47"/>
        </w:tc>
      </w:tr>
      <w:tr w:rsidR="001173AF" w:rsidTr="00BE1AF2">
        <w:tc>
          <w:tcPr>
            <w:tcW w:w="1329" w:type="dxa"/>
          </w:tcPr>
          <w:p w:rsidR="001173AF" w:rsidRDefault="001173AF" w:rsidP="00F67DD5">
            <w:r>
              <w:t>8800880093</w:t>
            </w:r>
          </w:p>
        </w:tc>
        <w:tc>
          <w:tcPr>
            <w:tcW w:w="995" w:type="dxa"/>
          </w:tcPr>
          <w:p w:rsidR="001173AF" w:rsidRDefault="001173AF" w:rsidP="00F67DD5">
            <w:r>
              <w:t>Pritam</w:t>
            </w:r>
          </w:p>
        </w:tc>
        <w:tc>
          <w:tcPr>
            <w:tcW w:w="1228" w:type="dxa"/>
          </w:tcPr>
          <w:p w:rsidR="001173AF" w:rsidRPr="00BE1AF2" w:rsidRDefault="001173AF" w:rsidP="00F67DD5">
            <w:r w:rsidRPr="00BE1AF2">
              <w:t>Magarpatta City</w:t>
            </w:r>
          </w:p>
        </w:tc>
        <w:tc>
          <w:tcPr>
            <w:tcW w:w="1128" w:type="dxa"/>
          </w:tcPr>
          <w:p w:rsidR="001173AF" w:rsidRPr="00BE1AF2" w:rsidRDefault="001173AF" w:rsidP="00F67DD5">
            <w:r>
              <w:t>No Entry</w:t>
            </w:r>
          </w:p>
        </w:tc>
        <w:tc>
          <w:tcPr>
            <w:tcW w:w="1050" w:type="dxa"/>
          </w:tcPr>
          <w:p w:rsidR="001173AF" w:rsidRPr="00BE1AF2" w:rsidRDefault="001173AF" w:rsidP="00F67DD5">
            <w:r>
              <w:t>MG Road</w:t>
            </w:r>
          </w:p>
        </w:tc>
        <w:tc>
          <w:tcPr>
            <w:tcW w:w="750" w:type="dxa"/>
          </w:tcPr>
          <w:p w:rsidR="001173AF" w:rsidRPr="00BE1AF2" w:rsidRDefault="001173AF" w:rsidP="00F67DD5">
            <w:r>
              <w:t>Auto</w:t>
            </w:r>
          </w:p>
        </w:tc>
        <w:tc>
          <w:tcPr>
            <w:tcW w:w="972" w:type="dxa"/>
          </w:tcPr>
          <w:p w:rsidR="001173AF" w:rsidRPr="00BE1AF2" w:rsidRDefault="001173AF" w:rsidP="00F67DD5">
            <w:r>
              <w:t>7:00 PM</w:t>
            </w:r>
          </w:p>
        </w:tc>
        <w:tc>
          <w:tcPr>
            <w:tcW w:w="895" w:type="dxa"/>
          </w:tcPr>
          <w:p w:rsidR="001173AF" w:rsidRPr="00BE1AF2" w:rsidRDefault="001173AF" w:rsidP="00F67DD5">
            <w:r w:rsidRPr="00BE1AF2">
              <w:t>1</w:t>
            </w:r>
          </w:p>
        </w:tc>
        <w:tc>
          <w:tcPr>
            <w:tcW w:w="928" w:type="dxa"/>
          </w:tcPr>
          <w:p w:rsidR="001173AF" w:rsidRPr="00BE1AF2" w:rsidRDefault="001173AF" w:rsidP="00F67DD5">
            <w:r>
              <w:t>Deleted</w:t>
            </w:r>
          </w:p>
        </w:tc>
        <w:tc>
          <w:tcPr>
            <w:tcW w:w="727" w:type="dxa"/>
          </w:tcPr>
          <w:p w:rsidR="001173AF" w:rsidRPr="00BE1AF2" w:rsidRDefault="001173AF" w:rsidP="00F67DD5"/>
        </w:tc>
      </w:tr>
      <w:tr w:rsidR="001173AF" w:rsidTr="00BE1AF2">
        <w:tc>
          <w:tcPr>
            <w:tcW w:w="1329" w:type="dxa"/>
          </w:tcPr>
          <w:p w:rsidR="001173AF" w:rsidRDefault="001173AF" w:rsidP="00F67DD5">
            <w:r>
              <w:t>8800880094</w:t>
            </w:r>
          </w:p>
        </w:tc>
        <w:tc>
          <w:tcPr>
            <w:tcW w:w="995" w:type="dxa"/>
          </w:tcPr>
          <w:p w:rsidR="001173AF" w:rsidRDefault="001173AF" w:rsidP="00F67DD5">
            <w:r>
              <w:t>Jayesh</w:t>
            </w:r>
          </w:p>
        </w:tc>
        <w:tc>
          <w:tcPr>
            <w:tcW w:w="1228" w:type="dxa"/>
          </w:tcPr>
          <w:p w:rsidR="001173AF" w:rsidRPr="00BE1AF2" w:rsidRDefault="001173AF" w:rsidP="00F67DD5">
            <w:r w:rsidRPr="00BE1AF2">
              <w:t>Magarpatta City</w:t>
            </w:r>
          </w:p>
        </w:tc>
        <w:tc>
          <w:tcPr>
            <w:tcW w:w="1128" w:type="dxa"/>
          </w:tcPr>
          <w:p w:rsidR="001173AF" w:rsidRPr="00BE1AF2" w:rsidRDefault="001173AF" w:rsidP="00F67DD5">
            <w:r>
              <w:t>aa</w:t>
            </w:r>
          </w:p>
        </w:tc>
        <w:tc>
          <w:tcPr>
            <w:tcW w:w="1050" w:type="dxa"/>
          </w:tcPr>
          <w:p w:rsidR="001173AF" w:rsidRPr="00BE1AF2" w:rsidRDefault="001173AF" w:rsidP="00F67DD5">
            <w:r>
              <w:t>MG Road</w:t>
            </w:r>
          </w:p>
        </w:tc>
        <w:tc>
          <w:tcPr>
            <w:tcW w:w="750" w:type="dxa"/>
          </w:tcPr>
          <w:p w:rsidR="001173AF" w:rsidRPr="00BE1AF2" w:rsidRDefault="001173AF" w:rsidP="00F67DD5">
            <w:r>
              <w:t>Auto</w:t>
            </w:r>
          </w:p>
        </w:tc>
        <w:tc>
          <w:tcPr>
            <w:tcW w:w="972" w:type="dxa"/>
          </w:tcPr>
          <w:p w:rsidR="001173AF" w:rsidRPr="00BE1AF2" w:rsidRDefault="001173AF" w:rsidP="00F67DD5">
            <w:r>
              <w:t>7:15 PM</w:t>
            </w:r>
          </w:p>
        </w:tc>
        <w:tc>
          <w:tcPr>
            <w:tcW w:w="895" w:type="dxa"/>
          </w:tcPr>
          <w:p w:rsidR="001173AF" w:rsidRPr="00BE1AF2" w:rsidRDefault="001173AF" w:rsidP="00F67DD5">
            <w:r w:rsidRPr="00BE1AF2">
              <w:t>1</w:t>
            </w:r>
          </w:p>
        </w:tc>
        <w:tc>
          <w:tcPr>
            <w:tcW w:w="928" w:type="dxa"/>
          </w:tcPr>
          <w:p w:rsidR="001173AF" w:rsidRPr="00BE1AF2" w:rsidRDefault="001173AF" w:rsidP="00F67DD5">
            <w:r>
              <w:t>Blocked</w:t>
            </w:r>
          </w:p>
        </w:tc>
        <w:tc>
          <w:tcPr>
            <w:tcW w:w="727" w:type="dxa"/>
          </w:tcPr>
          <w:p w:rsidR="001173AF" w:rsidRPr="00BE1AF2" w:rsidRDefault="001173AF" w:rsidP="00F67DD5"/>
        </w:tc>
      </w:tr>
    </w:tbl>
    <w:p w:rsidR="004D4676" w:rsidRDefault="004D4676" w:rsidP="007E138E">
      <w:pPr>
        <w:rPr>
          <w:b/>
        </w:rPr>
      </w:pPr>
    </w:p>
    <w:p w:rsidR="004D4676" w:rsidRDefault="004D4676" w:rsidP="007E138E">
      <w:pPr>
        <w:rPr>
          <w:b/>
        </w:rPr>
      </w:pPr>
    </w:p>
    <w:p w:rsidR="00E57B19" w:rsidRDefault="00E57B19" w:rsidP="007B3727">
      <w:pPr>
        <w:rPr>
          <w:ins w:id="80" w:author="dell" w:date="2014-02-03T22:42:00Z"/>
          <w:b/>
        </w:rPr>
      </w:pPr>
      <w:ins w:id="81" w:author="dell" w:date="2014-02-03T22:42:00Z">
        <w:r>
          <w:rPr>
            <w:b/>
          </w:rPr>
          <w:t>Database schema</w:t>
        </w:r>
      </w:ins>
    </w:p>
    <w:p w:rsidR="00E57B19" w:rsidRDefault="00E57B19" w:rsidP="007B3727">
      <w:pPr>
        <w:rPr>
          <w:ins w:id="82" w:author="dell" w:date="2014-02-03T22:43:00Z"/>
          <w:b/>
        </w:rPr>
      </w:pPr>
    </w:p>
    <w:p w:rsidR="00E57B19" w:rsidRDefault="00E57B19" w:rsidP="007B3727">
      <w:pPr>
        <w:rPr>
          <w:ins w:id="83" w:author="dell" w:date="2014-02-03T22:44:00Z"/>
          <w:b/>
        </w:rPr>
      </w:pPr>
      <w:ins w:id="84" w:author="dell" w:date="2014-02-03T22:43:00Z">
        <w:r>
          <w:rPr>
            <w:b/>
          </w:rPr>
          <w:t xml:space="preserve">Table Name : </w:t>
        </w:r>
      </w:ins>
      <w:ins w:id="85" w:author="dell" w:date="2014-02-03T22:44:00Z">
        <w:r>
          <w:rPr>
            <w:b/>
          </w:rPr>
          <w:t>AASV_USER</w:t>
        </w:r>
      </w:ins>
    </w:p>
    <w:tbl>
      <w:tblPr>
        <w:tblStyle w:val="TableGrid"/>
        <w:tblW w:w="0" w:type="auto"/>
        <w:tblLook w:val="04A0"/>
        <w:tblPrChange w:id="86" w:author="dell" w:date="2014-02-03T22:45:00Z">
          <w:tblPr>
            <w:tblStyle w:val="TableGrid"/>
            <w:tblW w:w="0" w:type="auto"/>
            <w:tblLook w:val="04A0"/>
          </w:tblPr>
        </w:tblPrChange>
      </w:tblPr>
      <w:tblGrid>
        <w:gridCol w:w="2467"/>
        <w:gridCol w:w="2391"/>
        <w:gridCol w:w="2222"/>
        <w:gridCol w:w="2496"/>
        <w:tblGridChange w:id="87">
          <w:tblGrid>
            <w:gridCol w:w="2467"/>
            <w:gridCol w:w="725"/>
            <w:gridCol w:w="1666"/>
            <w:gridCol w:w="1526"/>
            <w:gridCol w:w="696"/>
            <w:gridCol w:w="2496"/>
            <w:gridCol w:w="3192"/>
          </w:tblGrid>
        </w:tblGridChange>
      </w:tblGrid>
      <w:tr w:rsidR="00E57B19" w:rsidTr="00E57B19">
        <w:trPr>
          <w:ins w:id="88" w:author="dell" w:date="2014-02-03T22:44:00Z"/>
        </w:trPr>
        <w:tc>
          <w:tcPr>
            <w:tcW w:w="2467" w:type="dxa"/>
            <w:tcPrChange w:id="89" w:author="dell" w:date="2014-02-03T22:45:00Z">
              <w:tcPr>
                <w:tcW w:w="3192" w:type="dxa"/>
                <w:gridSpan w:val="2"/>
              </w:tcPr>
            </w:tcPrChange>
          </w:tcPr>
          <w:p w:rsidR="00E57B19" w:rsidRDefault="00E57B19" w:rsidP="007B3727">
            <w:pPr>
              <w:rPr>
                <w:ins w:id="90" w:author="dell" w:date="2014-02-03T22:44:00Z"/>
                <w:b/>
              </w:rPr>
            </w:pPr>
            <w:ins w:id="91" w:author="dell" w:date="2014-02-03T22:44:00Z">
              <w:r>
                <w:rPr>
                  <w:b/>
                </w:rPr>
                <w:t>Field</w:t>
              </w:r>
            </w:ins>
          </w:p>
        </w:tc>
        <w:tc>
          <w:tcPr>
            <w:tcW w:w="2391" w:type="dxa"/>
            <w:tcPrChange w:id="92" w:author="dell" w:date="2014-02-03T22:45:00Z">
              <w:tcPr>
                <w:tcW w:w="3192" w:type="dxa"/>
                <w:gridSpan w:val="2"/>
              </w:tcPr>
            </w:tcPrChange>
          </w:tcPr>
          <w:p w:rsidR="00E57B19" w:rsidRDefault="00E57B19" w:rsidP="007B3727">
            <w:pPr>
              <w:rPr>
                <w:ins w:id="93" w:author="dell" w:date="2014-02-03T22:44:00Z"/>
                <w:b/>
              </w:rPr>
            </w:pPr>
            <w:ins w:id="94" w:author="dell" w:date="2014-02-03T22:44:00Z">
              <w:r>
                <w:rPr>
                  <w:b/>
                </w:rPr>
                <w:t>TYPE</w:t>
              </w:r>
            </w:ins>
          </w:p>
        </w:tc>
        <w:tc>
          <w:tcPr>
            <w:tcW w:w="2222" w:type="dxa"/>
            <w:tcPrChange w:id="95" w:author="dell" w:date="2014-02-03T22:45:00Z">
              <w:tcPr>
                <w:tcW w:w="3192" w:type="dxa"/>
                <w:gridSpan w:val="2"/>
              </w:tcPr>
            </w:tcPrChange>
          </w:tcPr>
          <w:p w:rsidR="00E57B19" w:rsidRDefault="00E57B19" w:rsidP="007B3727">
            <w:pPr>
              <w:rPr>
                <w:ins w:id="96" w:author="dell" w:date="2014-02-03T22:45:00Z"/>
                <w:b/>
              </w:rPr>
            </w:pPr>
            <w:ins w:id="97" w:author="dell" w:date="2014-02-03T22:45:00Z">
              <w:r>
                <w:rPr>
                  <w:b/>
                </w:rPr>
                <w:t>Constraint</w:t>
              </w:r>
            </w:ins>
          </w:p>
        </w:tc>
        <w:tc>
          <w:tcPr>
            <w:tcW w:w="2496" w:type="dxa"/>
            <w:tcPrChange w:id="98" w:author="dell" w:date="2014-02-03T22:45:00Z">
              <w:tcPr>
                <w:tcW w:w="3192" w:type="dxa"/>
              </w:tcPr>
            </w:tcPrChange>
          </w:tcPr>
          <w:p w:rsidR="00E57B19" w:rsidRDefault="00E57B19" w:rsidP="007B3727">
            <w:pPr>
              <w:rPr>
                <w:ins w:id="99" w:author="dell" w:date="2014-02-03T22:44:00Z"/>
                <w:b/>
              </w:rPr>
            </w:pPr>
            <w:ins w:id="100" w:author="dell" w:date="2014-02-03T22:44:00Z">
              <w:r>
                <w:rPr>
                  <w:b/>
                </w:rPr>
                <w:t>Remarks</w:t>
              </w:r>
            </w:ins>
          </w:p>
        </w:tc>
      </w:tr>
      <w:tr w:rsidR="00E57B19" w:rsidTr="00E57B19">
        <w:trPr>
          <w:ins w:id="101" w:author="dell" w:date="2014-02-03T22:44:00Z"/>
        </w:trPr>
        <w:tc>
          <w:tcPr>
            <w:tcW w:w="2467" w:type="dxa"/>
            <w:tcPrChange w:id="102" w:author="dell" w:date="2014-02-03T22:45:00Z">
              <w:tcPr>
                <w:tcW w:w="3192" w:type="dxa"/>
                <w:gridSpan w:val="2"/>
              </w:tcPr>
            </w:tcPrChange>
          </w:tcPr>
          <w:p w:rsidR="00E57B19" w:rsidRDefault="00E57B19" w:rsidP="007B3727">
            <w:pPr>
              <w:rPr>
                <w:ins w:id="103" w:author="dell" w:date="2014-02-03T22:44:00Z"/>
                <w:b/>
              </w:rPr>
            </w:pPr>
            <w:ins w:id="104" w:author="dell" w:date="2014-02-03T22:44:00Z">
              <w:r>
                <w:rPr>
                  <w:b/>
                </w:rPr>
                <w:t>USERID</w:t>
              </w:r>
            </w:ins>
          </w:p>
        </w:tc>
        <w:tc>
          <w:tcPr>
            <w:tcW w:w="2391" w:type="dxa"/>
            <w:tcPrChange w:id="105" w:author="dell" w:date="2014-02-03T22:45:00Z">
              <w:tcPr>
                <w:tcW w:w="3192" w:type="dxa"/>
                <w:gridSpan w:val="2"/>
              </w:tcPr>
            </w:tcPrChange>
          </w:tcPr>
          <w:p w:rsidR="00E57B19" w:rsidRDefault="00E57B19" w:rsidP="007B3727">
            <w:pPr>
              <w:rPr>
                <w:ins w:id="106" w:author="dell" w:date="2014-02-03T22:44:00Z"/>
                <w:b/>
              </w:rPr>
            </w:pPr>
            <w:ins w:id="107" w:author="dell" w:date="2014-02-03T22:45:00Z">
              <w:r>
                <w:rPr>
                  <w:b/>
                </w:rPr>
                <w:t>INT</w:t>
              </w:r>
            </w:ins>
          </w:p>
        </w:tc>
        <w:tc>
          <w:tcPr>
            <w:tcW w:w="2222" w:type="dxa"/>
            <w:tcPrChange w:id="108" w:author="dell" w:date="2014-02-03T22:45:00Z">
              <w:tcPr>
                <w:tcW w:w="3192" w:type="dxa"/>
                <w:gridSpan w:val="2"/>
              </w:tcPr>
            </w:tcPrChange>
          </w:tcPr>
          <w:p w:rsidR="00E57B19" w:rsidRDefault="00E57B19" w:rsidP="007B3727">
            <w:pPr>
              <w:rPr>
                <w:ins w:id="109" w:author="dell" w:date="2014-02-03T22:45:00Z"/>
                <w:b/>
              </w:rPr>
            </w:pPr>
            <w:ins w:id="110" w:author="dell" w:date="2014-02-03T22:45:00Z">
              <w:r>
                <w:rPr>
                  <w:b/>
                </w:rPr>
                <w:t>PK</w:t>
              </w:r>
            </w:ins>
          </w:p>
        </w:tc>
        <w:tc>
          <w:tcPr>
            <w:tcW w:w="2496" w:type="dxa"/>
            <w:tcPrChange w:id="111" w:author="dell" w:date="2014-02-03T22:45:00Z">
              <w:tcPr>
                <w:tcW w:w="3192" w:type="dxa"/>
              </w:tcPr>
            </w:tcPrChange>
          </w:tcPr>
          <w:p w:rsidR="00E57B19" w:rsidRDefault="00E57B19" w:rsidP="007B3727">
            <w:pPr>
              <w:rPr>
                <w:ins w:id="112" w:author="dell" w:date="2014-02-03T22:44:00Z"/>
                <w:b/>
              </w:rPr>
            </w:pPr>
          </w:p>
        </w:tc>
      </w:tr>
      <w:tr w:rsidR="00E57B19" w:rsidTr="00E57B19">
        <w:trPr>
          <w:ins w:id="113" w:author="dell" w:date="2014-02-03T22:44:00Z"/>
        </w:trPr>
        <w:tc>
          <w:tcPr>
            <w:tcW w:w="2467" w:type="dxa"/>
            <w:tcPrChange w:id="114" w:author="dell" w:date="2014-02-03T22:45:00Z">
              <w:tcPr>
                <w:tcW w:w="3192" w:type="dxa"/>
                <w:gridSpan w:val="2"/>
              </w:tcPr>
            </w:tcPrChange>
          </w:tcPr>
          <w:p w:rsidR="00E57B19" w:rsidRDefault="00E57B19" w:rsidP="007B3727">
            <w:pPr>
              <w:rPr>
                <w:ins w:id="115" w:author="dell" w:date="2014-02-03T22:44:00Z"/>
                <w:b/>
              </w:rPr>
            </w:pPr>
            <w:ins w:id="116" w:author="dell" w:date="2014-02-03T22:46:00Z">
              <w:r>
                <w:rPr>
                  <w:b/>
                </w:rPr>
                <w:t>UFNAME</w:t>
              </w:r>
            </w:ins>
          </w:p>
        </w:tc>
        <w:tc>
          <w:tcPr>
            <w:tcW w:w="2391" w:type="dxa"/>
            <w:tcPrChange w:id="117" w:author="dell" w:date="2014-02-03T22:45:00Z">
              <w:tcPr>
                <w:tcW w:w="3192" w:type="dxa"/>
                <w:gridSpan w:val="2"/>
              </w:tcPr>
            </w:tcPrChange>
          </w:tcPr>
          <w:p w:rsidR="00E57B19" w:rsidRDefault="00E57B19" w:rsidP="007B3727">
            <w:pPr>
              <w:rPr>
                <w:ins w:id="118" w:author="dell" w:date="2014-02-03T22:44:00Z"/>
                <w:b/>
              </w:rPr>
            </w:pPr>
            <w:ins w:id="119" w:author="dell" w:date="2014-02-03T22:46:00Z">
              <w:r>
                <w:rPr>
                  <w:b/>
                </w:rPr>
                <w:t>VARCHAR(20)</w:t>
              </w:r>
            </w:ins>
          </w:p>
        </w:tc>
        <w:tc>
          <w:tcPr>
            <w:tcW w:w="2222" w:type="dxa"/>
            <w:tcPrChange w:id="120" w:author="dell" w:date="2014-02-03T22:45:00Z">
              <w:tcPr>
                <w:tcW w:w="3192" w:type="dxa"/>
                <w:gridSpan w:val="2"/>
              </w:tcPr>
            </w:tcPrChange>
          </w:tcPr>
          <w:p w:rsidR="00E57B19" w:rsidRDefault="00E57B19" w:rsidP="007B3727">
            <w:pPr>
              <w:rPr>
                <w:ins w:id="121" w:author="dell" w:date="2014-02-03T22:45:00Z"/>
                <w:b/>
              </w:rPr>
            </w:pPr>
            <w:ins w:id="122" w:author="dell" w:date="2014-02-03T22:46:00Z">
              <w:r>
                <w:rPr>
                  <w:b/>
                </w:rPr>
                <w:t>NOT NULL</w:t>
              </w:r>
            </w:ins>
          </w:p>
        </w:tc>
        <w:tc>
          <w:tcPr>
            <w:tcW w:w="2496" w:type="dxa"/>
            <w:tcPrChange w:id="123" w:author="dell" w:date="2014-02-03T22:45:00Z">
              <w:tcPr>
                <w:tcW w:w="3192" w:type="dxa"/>
              </w:tcPr>
            </w:tcPrChange>
          </w:tcPr>
          <w:p w:rsidR="00E57B19" w:rsidRDefault="00E57B19" w:rsidP="007B3727">
            <w:pPr>
              <w:rPr>
                <w:ins w:id="124" w:author="dell" w:date="2014-02-03T22:44:00Z"/>
                <w:b/>
              </w:rPr>
            </w:pPr>
          </w:p>
        </w:tc>
      </w:tr>
      <w:tr w:rsidR="00E57B19" w:rsidTr="00E57B19">
        <w:trPr>
          <w:ins w:id="125" w:author="dell" w:date="2014-02-03T22:46:00Z"/>
        </w:trPr>
        <w:tc>
          <w:tcPr>
            <w:tcW w:w="2467" w:type="dxa"/>
          </w:tcPr>
          <w:p w:rsidR="00E57B19" w:rsidRDefault="00E57B19" w:rsidP="007B3727">
            <w:pPr>
              <w:rPr>
                <w:ins w:id="126" w:author="dell" w:date="2014-02-03T22:46:00Z"/>
                <w:b/>
              </w:rPr>
            </w:pPr>
            <w:ins w:id="127" w:author="dell" w:date="2014-02-03T22:47:00Z">
              <w:r>
                <w:rPr>
                  <w:b/>
                </w:rPr>
                <w:t>ULNAME</w:t>
              </w:r>
            </w:ins>
          </w:p>
        </w:tc>
        <w:tc>
          <w:tcPr>
            <w:tcW w:w="2391" w:type="dxa"/>
          </w:tcPr>
          <w:p w:rsidR="00E57B19" w:rsidRDefault="00E57B19" w:rsidP="007B3727">
            <w:pPr>
              <w:rPr>
                <w:ins w:id="128" w:author="dell" w:date="2014-02-03T22:46:00Z"/>
                <w:b/>
              </w:rPr>
            </w:pPr>
            <w:ins w:id="129" w:author="dell" w:date="2014-02-03T22:47:00Z">
              <w:r>
                <w:rPr>
                  <w:b/>
                </w:rPr>
                <w:t>VARCHAR(20)</w:t>
              </w:r>
            </w:ins>
          </w:p>
        </w:tc>
        <w:tc>
          <w:tcPr>
            <w:tcW w:w="2222" w:type="dxa"/>
          </w:tcPr>
          <w:p w:rsidR="00E57B19" w:rsidRDefault="00E57B19" w:rsidP="007B3727">
            <w:pPr>
              <w:rPr>
                <w:ins w:id="130" w:author="dell" w:date="2014-02-03T22:46:00Z"/>
                <w:b/>
              </w:rPr>
            </w:pPr>
            <w:ins w:id="131" w:author="dell" w:date="2014-02-03T22:47:00Z">
              <w:r>
                <w:rPr>
                  <w:b/>
                </w:rPr>
                <w:t>NULL</w:t>
              </w:r>
            </w:ins>
          </w:p>
        </w:tc>
        <w:tc>
          <w:tcPr>
            <w:tcW w:w="2496" w:type="dxa"/>
          </w:tcPr>
          <w:p w:rsidR="00E57B19" w:rsidRDefault="00E57B19" w:rsidP="007B3727">
            <w:pPr>
              <w:rPr>
                <w:ins w:id="132" w:author="dell" w:date="2014-02-03T22:46:00Z"/>
                <w:b/>
              </w:rPr>
            </w:pPr>
          </w:p>
        </w:tc>
      </w:tr>
      <w:tr w:rsidR="00E57B19" w:rsidTr="00E57B19">
        <w:trPr>
          <w:ins w:id="133" w:author="dell" w:date="2014-02-03T22:47:00Z"/>
        </w:trPr>
        <w:tc>
          <w:tcPr>
            <w:tcW w:w="2467" w:type="dxa"/>
          </w:tcPr>
          <w:p w:rsidR="00E57B19" w:rsidRDefault="00F30822" w:rsidP="007B3727">
            <w:pPr>
              <w:rPr>
                <w:ins w:id="134" w:author="dell" w:date="2014-02-03T22:47:00Z"/>
                <w:b/>
              </w:rPr>
            </w:pPr>
            <w:ins w:id="135" w:author="dell" w:date="2014-02-03T22:47:00Z">
              <w:r>
                <w:rPr>
                  <w:b/>
                </w:rPr>
                <w:t>ULOGIN</w:t>
              </w:r>
            </w:ins>
          </w:p>
        </w:tc>
        <w:tc>
          <w:tcPr>
            <w:tcW w:w="2391" w:type="dxa"/>
          </w:tcPr>
          <w:p w:rsidR="00E57B19" w:rsidRDefault="00F30822" w:rsidP="00F30822">
            <w:pPr>
              <w:rPr>
                <w:ins w:id="136" w:author="dell" w:date="2014-02-03T22:47:00Z"/>
                <w:b/>
              </w:rPr>
            </w:pPr>
            <w:ins w:id="137" w:author="dell" w:date="2014-02-03T22:48:00Z">
              <w:r>
                <w:rPr>
                  <w:b/>
                </w:rPr>
                <w:t>VARCHAR(</w:t>
              </w:r>
            </w:ins>
            <w:ins w:id="138" w:author="dell" w:date="2014-02-03T22:49:00Z">
              <w:r>
                <w:rPr>
                  <w:b/>
                </w:rPr>
                <w:t>15</w:t>
              </w:r>
            </w:ins>
            <w:ins w:id="139" w:author="dell" w:date="2014-02-03T22:48:00Z">
              <w:r>
                <w:rPr>
                  <w:b/>
                </w:rPr>
                <w:t>)</w:t>
              </w:r>
            </w:ins>
          </w:p>
        </w:tc>
        <w:tc>
          <w:tcPr>
            <w:tcW w:w="2222" w:type="dxa"/>
          </w:tcPr>
          <w:p w:rsidR="00E57B19" w:rsidRDefault="00F30822" w:rsidP="007B3727">
            <w:pPr>
              <w:rPr>
                <w:ins w:id="140" w:author="dell" w:date="2014-02-03T22:47:00Z"/>
                <w:b/>
              </w:rPr>
            </w:pPr>
            <w:ins w:id="141" w:author="dell" w:date="2014-02-03T22:48:00Z">
              <w:r>
                <w:rPr>
                  <w:b/>
                </w:rPr>
                <w:t>NOT NULL</w:t>
              </w:r>
            </w:ins>
            <w:ins w:id="142" w:author="dell" w:date="2014-02-03T22:50:00Z">
              <w:r w:rsidR="000862BE">
                <w:rPr>
                  <w:b/>
                </w:rPr>
                <w:t>(UNIQUE)</w:t>
              </w:r>
            </w:ins>
          </w:p>
        </w:tc>
        <w:tc>
          <w:tcPr>
            <w:tcW w:w="2496" w:type="dxa"/>
          </w:tcPr>
          <w:p w:rsidR="00E57B19" w:rsidRDefault="00E57B19" w:rsidP="007B3727">
            <w:pPr>
              <w:rPr>
                <w:ins w:id="143" w:author="dell" w:date="2014-02-03T22:47:00Z"/>
                <w:b/>
              </w:rPr>
            </w:pPr>
          </w:p>
        </w:tc>
      </w:tr>
      <w:tr w:rsidR="00296B72" w:rsidTr="00E57B19">
        <w:trPr>
          <w:ins w:id="144" w:author="dell" w:date="2014-02-03T22:52:00Z"/>
        </w:trPr>
        <w:tc>
          <w:tcPr>
            <w:tcW w:w="2467" w:type="dxa"/>
          </w:tcPr>
          <w:p w:rsidR="00296B72" w:rsidRDefault="00296B72" w:rsidP="007B3727">
            <w:pPr>
              <w:rPr>
                <w:ins w:id="145" w:author="dell" w:date="2014-02-03T22:52:00Z"/>
                <w:b/>
              </w:rPr>
            </w:pPr>
            <w:ins w:id="146" w:author="dell" w:date="2014-02-03T22:52:00Z">
              <w:r>
                <w:rPr>
                  <w:b/>
                </w:rPr>
                <w:t>GENDER</w:t>
              </w:r>
            </w:ins>
          </w:p>
        </w:tc>
        <w:tc>
          <w:tcPr>
            <w:tcW w:w="2391" w:type="dxa"/>
          </w:tcPr>
          <w:p w:rsidR="00296B72" w:rsidRDefault="00296B72" w:rsidP="00296B72">
            <w:pPr>
              <w:rPr>
                <w:ins w:id="147" w:author="dell" w:date="2014-02-03T22:52:00Z"/>
                <w:b/>
              </w:rPr>
            </w:pPr>
            <w:ins w:id="148" w:author="dell" w:date="2014-02-03T22:53:00Z">
              <w:r>
                <w:rPr>
                  <w:b/>
                </w:rPr>
                <w:t>BIT</w:t>
              </w:r>
            </w:ins>
          </w:p>
        </w:tc>
        <w:tc>
          <w:tcPr>
            <w:tcW w:w="2222" w:type="dxa"/>
          </w:tcPr>
          <w:p w:rsidR="00296B72" w:rsidRDefault="006D5D4C" w:rsidP="007B3727">
            <w:pPr>
              <w:rPr>
                <w:ins w:id="149" w:author="dell" w:date="2014-02-03T22:52:00Z"/>
                <w:b/>
              </w:rPr>
            </w:pPr>
            <w:ins w:id="150" w:author="dell" w:date="2014-02-03T22:53:00Z">
              <w:r>
                <w:rPr>
                  <w:b/>
                </w:rPr>
                <w:t>0</w:t>
              </w:r>
            </w:ins>
          </w:p>
        </w:tc>
        <w:tc>
          <w:tcPr>
            <w:tcW w:w="2496" w:type="dxa"/>
          </w:tcPr>
          <w:p w:rsidR="00296B72" w:rsidRDefault="00296B72" w:rsidP="007B3727">
            <w:pPr>
              <w:rPr>
                <w:ins w:id="151" w:author="dell" w:date="2014-02-03T22:52:00Z"/>
                <w:b/>
              </w:rPr>
            </w:pPr>
          </w:p>
        </w:tc>
      </w:tr>
      <w:tr w:rsidR="00296B72" w:rsidTr="00E57B19">
        <w:trPr>
          <w:ins w:id="152" w:author="dell" w:date="2014-02-03T22:53:00Z"/>
        </w:trPr>
        <w:tc>
          <w:tcPr>
            <w:tcW w:w="2467" w:type="dxa"/>
          </w:tcPr>
          <w:p w:rsidR="00296B72" w:rsidRDefault="00296B72" w:rsidP="007B3727">
            <w:pPr>
              <w:rPr>
                <w:ins w:id="153" w:author="dell" w:date="2014-02-03T22:53:00Z"/>
                <w:b/>
              </w:rPr>
            </w:pPr>
            <w:ins w:id="154" w:author="dell" w:date="2014-02-03T22:53:00Z">
              <w:r>
                <w:rPr>
                  <w:b/>
                </w:rPr>
                <w:t>AGE</w:t>
              </w:r>
            </w:ins>
          </w:p>
        </w:tc>
        <w:tc>
          <w:tcPr>
            <w:tcW w:w="2391" w:type="dxa"/>
          </w:tcPr>
          <w:p w:rsidR="00296B72" w:rsidRDefault="00A94071" w:rsidP="007B3727">
            <w:pPr>
              <w:rPr>
                <w:ins w:id="155" w:author="dell" w:date="2014-02-03T22:53:00Z"/>
                <w:b/>
              </w:rPr>
            </w:pPr>
            <w:ins w:id="156" w:author="dell" w:date="2014-02-11T23:23:00Z">
              <w:r w:rsidRPr="00A94071">
                <w:rPr>
                  <w:b/>
                </w:rPr>
                <w:t>SMALLINT</w:t>
              </w:r>
            </w:ins>
          </w:p>
        </w:tc>
        <w:tc>
          <w:tcPr>
            <w:tcW w:w="2222" w:type="dxa"/>
          </w:tcPr>
          <w:p w:rsidR="00296B72" w:rsidRDefault="0099131F" w:rsidP="007B3727">
            <w:pPr>
              <w:rPr>
                <w:ins w:id="157" w:author="dell" w:date="2014-02-03T22:53:00Z"/>
                <w:b/>
              </w:rPr>
            </w:pPr>
            <w:ins w:id="158" w:author="dell" w:date="2014-02-03T22:59:00Z">
              <w:r>
                <w:rPr>
                  <w:b/>
                </w:rPr>
                <w:t>NOT NULL</w:t>
              </w:r>
            </w:ins>
          </w:p>
        </w:tc>
        <w:tc>
          <w:tcPr>
            <w:tcW w:w="2496" w:type="dxa"/>
          </w:tcPr>
          <w:p w:rsidR="00296B72" w:rsidRDefault="00296B72" w:rsidP="007B3727">
            <w:pPr>
              <w:rPr>
                <w:ins w:id="159" w:author="dell" w:date="2014-02-03T22:53:00Z"/>
                <w:b/>
              </w:rPr>
            </w:pPr>
          </w:p>
        </w:tc>
      </w:tr>
      <w:tr w:rsidR="00F30822" w:rsidTr="00E57B19">
        <w:trPr>
          <w:ins w:id="160" w:author="dell" w:date="2014-02-03T22:48:00Z"/>
        </w:trPr>
        <w:tc>
          <w:tcPr>
            <w:tcW w:w="2467" w:type="dxa"/>
          </w:tcPr>
          <w:p w:rsidR="00F30822" w:rsidRDefault="00F30822" w:rsidP="007B3727">
            <w:pPr>
              <w:rPr>
                <w:ins w:id="161" w:author="dell" w:date="2014-02-03T22:48:00Z"/>
                <w:b/>
              </w:rPr>
            </w:pPr>
            <w:ins w:id="162" w:author="dell" w:date="2014-02-03T22:48:00Z">
              <w:r>
                <w:rPr>
                  <w:b/>
                </w:rPr>
                <w:t>UPASSWORD</w:t>
              </w:r>
            </w:ins>
          </w:p>
        </w:tc>
        <w:tc>
          <w:tcPr>
            <w:tcW w:w="2391" w:type="dxa"/>
          </w:tcPr>
          <w:p w:rsidR="00F30822" w:rsidRDefault="00F30822" w:rsidP="007B3727">
            <w:pPr>
              <w:rPr>
                <w:ins w:id="163" w:author="dell" w:date="2014-02-03T22:48:00Z"/>
                <w:b/>
              </w:rPr>
            </w:pPr>
            <w:ins w:id="164" w:author="dell" w:date="2014-02-03T22:48:00Z">
              <w:r>
                <w:rPr>
                  <w:b/>
                </w:rPr>
                <w:t>VARCHAR(</w:t>
              </w:r>
            </w:ins>
            <w:ins w:id="165" w:author="dell" w:date="2014-02-03T22:49:00Z">
              <w:r>
                <w:rPr>
                  <w:b/>
                </w:rPr>
                <w:t>15)</w:t>
              </w:r>
            </w:ins>
          </w:p>
        </w:tc>
        <w:tc>
          <w:tcPr>
            <w:tcW w:w="2222" w:type="dxa"/>
          </w:tcPr>
          <w:p w:rsidR="00F30822" w:rsidRDefault="00F30822" w:rsidP="007B3727">
            <w:pPr>
              <w:rPr>
                <w:ins w:id="166" w:author="dell" w:date="2014-02-03T22:48:00Z"/>
                <w:b/>
              </w:rPr>
            </w:pPr>
            <w:ins w:id="167" w:author="dell" w:date="2014-02-03T22:49:00Z">
              <w:r>
                <w:rPr>
                  <w:b/>
                </w:rPr>
                <w:t>NOT NULL</w:t>
              </w:r>
            </w:ins>
          </w:p>
        </w:tc>
        <w:tc>
          <w:tcPr>
            <w:tcW w:w="2496" w:type="dxa"/>
          </w:tcPr>
          <w:p w:rsidR="00F30822" w:rsidRDefault="00F30822" w:rsidP="007B3727">
            <w:pPr>
              <w:rPr>
                <w:ins w:id="168" w:author="dell" w:date="2014-02-03T22:48:00Z"/>
                <w:b/>
              </w:rPr>
            </w:pPr>
          </w:p>
        </w:tc>
      </w:tr>
      <w:tr w:rsidR="00F30822" w:rsidTr="00E57B19">
        <w:trPr>
          <w:ins w:id="169" w:author="dell" w:date="2014-02-03T22:49:00Z"/>
        </w:trPr>
        <w:tc>
          <w:tcPr>
            <w:tcW w:w="2467" w:type="dxa"/>
          </w:tcPr>
          <w:p w:rsidR="00F30822" w:rsidRDefault="00D12090" w:rsidP="007B3727">
            <w:pPr>
              <w:rPr>
                <w:ins w:id="170" w:author="dell" w:date="2014-02-03T22:49:00Z"/>
                <w:b/>
              </w:rPr>
            </w:pPr>
            <w:ins w:id="171" w:author="dell" w:date="2014-02-03T22:49:00Z">
              <w:r>
                <w:rPr>
                  <w:b/>
                </w:rPr>
                <w:t>UCONTACTNO</w:t>
              </w:r>
            </w:ins>
          </w:p>
        </w:tc>
        <w:tc>
          <w:tcPr>
            <w:tcW w:w="2391" w:type="dxa"/>
          </w:tcPr>
          <w:p w:rsidR="00F30822" w:rsidRDefault="00D12090" w:rsidP="007B3727">
            <w:pPr>
              <w:rPr>
                <w:ins w:id="172" w:author="dell" w:date="2014-02-03T22:49:00Z"/>
                <w:b/>
              </w:rPr>
            </w:pPr>
            <w:ins w:id="173" w:author="dell" w:date="2014-02-03T22:49:00Z">
              <w:r>
                <w:rPr>
                  <w:b/>
                </w:rPr>
                <w:t>VARCHAR(11)</w:t>
              </w:r>
            </w:ins>
          </w:p>
        </w:tc>
        <w:tc>
          <w:tcPr>
            <w:tcW w:w="2222" w:type="dxa"/>
          </w:tcPr>
          <w:p w:rsidR="00F30822" w:rsidRDefault="00D12090" w:rsidP="007B3727">
            <w:pPr>
              <w:rPr>
                <w:ins w:id="174" w:author="dell" w:date="2014-02-03T22:49:00Z"/>
                <w:b/>
              </w:rPr>
            </w:pPr>
            <w:ins w:id="175" w:author="dell" w:date="2014-02-03T22:50:00Z">
              <w:r>
                <w:rPr>
                  <w:b/>
                </w:rPr>
                <w:t>NOT NULL</w:t>
              </w:r>
            </w:ins>
          </w:p>
        </w:tc>
        <w:tc>
          <w:tcPr>
            <w:tcW w:w="2496" w:type="dxa"/>
          </w:tcPr>
          <w:p w:rsidR="00F30822" w:rsidRDefault="00F30822" w:rsidP="007B3727">
            <w:pPr>
              <w:rPr>
                <w:ins w:id="176" w:author="dell" w:date="2014-02-03T22:49:00Z"/>
                <w:b/>
              </w:rPr>
            </w:pPr>
          </w:p>
        </w:tc>
      </w:tr>
      <w:tr w:rsidR="000D7229" w:rsidTr="00E57B19">
        <w:trPr>
          <w:ins w:id="177" w:author="dell" w:date="2014-02-03T22:50:00Z"/>
        </w:trPr>
        <w:tc>
          <w:tcPr>
            <w:tcW w:w="2467" w:type="dxa"/>
          </w:tcPr>
          <w:p w:rsidR="000D7229" w:rsidRDefault="00296B72" w:rsidP="007B3727">
            <w:pPr>
              <w:rPr>
                <w:ins w:id="178" w:author="dell" w:date="2014-02-03T22:50:00Z"/>
                <w:b/>
              </w:rPr>
            </w:pPr>
            <w:ins w:id="179" w:author="dell" w:date="2014-02-03T22:51:00Z">
              <w:r>
                <w:rPr>
                  <w:b/>
                </w:rPr>
                <w:t>DATCREUSER</w:t>
              </w:r>
            </w:ins>
          </w:p>
        </w:tc>
        <w:tc>
          <w:tcPr>
            <w:tcW w:w="2391" w:type="dxa"/>
          </w:tcPr>
          <w:p w:rsidR="000D7229" w:rsidRDefault="00296B72" w:rsidP="007B3727">
            <w:pPr>
              <w:rPr>
                <w:ins w:id="180" w:author="dell" w:date="2014-02-03T22:50:00Z"/>
                <w:b/>
              </w:rPr>
            </w:pPr>
            <w:ins w:id="181" w:author="dell" w:date="2014-02-03T22:51:00Z">
              <w:r>
                <w:rPr>
                  <w:b/>
                </w:rPr>
                <w:t>DATETIME</w:t>
              </w:r>
            </w:ins>
          </w:p>
        </w:tc>
        <w:tc>
          <w:tcPr>
            <w:tcW w:w="2222" w:type="dxa"/>
          </w:tcPr>
          <w:p w:rsidR="000D7229" w:rsidRDefault="00296B72" w:rsidP="007B3727">
            <w:pPr>
              <w:rPr>
                <w:ins w:id="182" w:author="dell" w:date="2014-02-03T22:50:00Z"/>
                <w:b/>
              </w:rPr>
            </w:pPr>
            <w:ins w:id="183" w:author="dell" w:date="2014-02-03T22:51:00Z">
              <w:r>
                <w:rPr>
                  <w:b/>
                </w:rPr>
                <w:t>GETDATE()</w:t>
              </w:r>
            </w:ins>
          </w:p>
        </w:tc>
        <w:tc>
          <w:tcPr>
            <w:tcW w:w="2496" w:type="dxa"/>
          </w:tcPr>
          <w:p w:rsidR="000D7229" w:rsidRDefault="000D7229" w:rsidP="007B3727">
            <w:pPr>
              <w:rPr>
                <w:ins w:id="184" w:author="dell" w:date="2014-02-03T22:50:00Z"/>
                <w:b/>
              </w:rPr>
            </w:pPr>
          </w:p>
        </w:tc>
      </w:tr>
      <w:tr w:rsidR="00DB2613" w:rsidTr="00E57B19">
        <w:trPr>
          <w:ins w:id="185" w:author="dell" w:date="2014-02-03T23:05:00Z"/>
        </w:trPr>
        <w:tc>
          <w:tcPr>
            <w:tcW w:w="2467" w:type="dxa"/>
          </w:tcPr>
          <w:p w:rsidR="00DB2613" w:rsidRDefault="00DB2613" w:rsidP="007B3727">
            <w:pPr>
              <w:rPr>
                <w:ins w:id="186" w:author="dell" w:date="2014-02-03T23:05:00Z"/>
                <w:b/>
              </w:rPr>
            </w:pPr>
            <w:ins w:id="187" w:author="dell" w:date="2014-02-03T23:06:00Z">
              <w:r>
                <w:rPr>
                  <w:b/>
                </w:rPr>
                <w:t>DATMODUSER</w:t>
              </w:r>
            </w:ins>
          </w:p>
        </w:tc>
        <w:tc>
          <w:tcPr>
            <w:tcW w:w="2391" w:type="dxa"/>
          </w:tcPr>
          <w:p w:rsidR="00DB2613" w:rsidRDefault="00DB2613" w:rsidP="007B3727">
            <w:pPr>
              <w:rPr>
                <w:ins w:id="188" w:author="dell" w:date="2014-02-03T23:05:00Z"/>
                <w:b/>
              </w:rPr>
            </w:pPr>
            <w:ins w:id="189" w:author="dell" w:date="2014-02-03T23:06:00Z">
              <w:r>
                <w:rPr>
                  <w:b/>
                </w:rPr>
                <w:t>DATETIME</w:t>
              </w:r>
            </w:ins>
          </w:p>
        </w:tc>
        <w:tc>
          <w:tcPr>
            <w:tcW w:w="2222" w:type="dxa"/>
          </w:tcPr>
          <w:p w:rsidR="00DB2613" w:rsidRDefault="00DB2613" w:rsidP="007B3727">
            <w:pPr>
              <w:rPr>
                <w:ins w:id="190" w:author="dell" w:date="2014-02-03T23:05:00Z"/>
                <w:b/>
              </w:rPr>
            </w:pPr>
            <w:ins w:id="191" w:author="dell" w:date="2014-02-03T23:06:00Z">
              <w:r>
                <w:rPr>
                  <w:b/>
                </w:rPr>
                <w:t>GETDATE()</w:t>
              </w:r>
            </w:ins>
          </w:p>
        </w:tc>
        <w:tc>
          <w:tcPr>
            <w:tcW w:w="2496" w:type="dxa"/>
          </w:tcPr>
          <w:p w:rsidR="00DB2613" w:rsidRDefault="00DB2613" w:rsidP="007B3727">
            <w:pPr>
              <w:rPr>
                <w:ins w:id="192" w:author="dell" w:date="2014-02-03T23:05:00Z"/>
                <w:b/>
              </w:rPr>
            </w:pPr>
          </w:p>
        </w:tc>
      </w:tr>
      <w:tr w:rsidR="00465BFF" w:rsidTr="00E57B19">
        <w:trPr>
          <w:ins w:id="193" w:author="dell" w:date="2014-02-11T22:51:00Z"/>
        </w:trPr>
        <w:tc>
          <w:tcPr>
            <w:tcW w:w="2467" w:type="dxa"/>
          </w:tcPr>
          <w:p w:rsidR="00465BFF" w:rsidRDefault="00465BFF" w:rsidP="007B3727">
            <w:pPr>
              <w:rPr>
                <w:ins w:id="194" w:author="dell" w:date="2014-02-11T22:51:00Z"/>
                <w:b/>
              </w:rPr>
            </w:pPr>
            <w:ins w:id="195" w:author="dell" w:date="2014-02-11T22:51:00Z">
              <w:r>
                <w:rPr>
                  <w:b/>
                </w:rPr>
                <w:lastRenderedPageBreak/>
                <w:t>ISACTIVE</w:t>
              </w:r>
            </w:ins>
          </w:p>
        </w:tc>
        <w:tc>
          <w:tcPr>
            <w:tcW w:w="2391" w:type="dxa"/>
          </w:tcPr>
          <w:p w:rsidR="00465BFF" w:rsidRDefault="00465BFF" w:rsidP="007B3727">
            <w:pPr>
              <w:rPr>
                <w:ins w:id="196" w:author="dell" w:date="2014-02-11T22:51:00Z"/>
                <w:b/>
              </w:rPr>
            </w:pPr>
            <w:ins w:id="197" w:author="dell" w:date="2014-02-11T22:51:00Z">
              <w:r>
                <w:rPr>
                  <w:b/>
                </w:rPr>
                <w:t>BIT</w:t>
              </w:r>
            </w:ins>
          </w:p>
        </w:tc>
        <w:tc>
          <w:tcPr>
            <w:tcW w:w="2222" w:type="dxa"/>
          </w:tcPr>
          <w:p w:rsidR="00465BFF" w:rsidRDefault="00465BFF" w:rsidP="007B3727">
            <w:pPr>
              <w:rPr>
                <w:ins w:id="198" w:author="dell" w:date="2014-02-11T22:51:00Z"/>
                <w:b/>
              </w:rPr>
            </w:pPr>
            <w:ins w:id="199" w:author="dell" w:date="2014-02-11T22:51:00Z">
              <w:r>
                <w:rPr>
                  <w:b/>
                </w:rPr>
                <w:t>0</w:t>
              </w:r>
            </w:ins>
          </w:p>
        </w:tc>
        <w:tc>
          <w:tcPr>
            <w:tcW w:w="2496" w:type="dxa"/>
          </w:tcPr>
          <w:p w:rsidR="00465BFF" w:rsidRDefault="00465BFF" w:rsidP="007B3727">
            <w:pPr>
              <w:rPr>
                <w:ins w:id="200" w:author="dell" w:date="2014-02-11T22:51:00Z"/>
                <w:b/>
              </w:rPr>
            </w:pPr>
          </w:p>
        </w:tc>
      </w:tr>
    </w:tbl>
    <w:p w:rsidR="00CE4FE1" w:rsidRDefault="00CE4FE1" w:rsidP="007B3727">
      <w:pPr>
        <w:rPr>
          <w:ins w:id="201" w:author="dell" w:date="2014-02-03T22:53:00Z"/>
          <w:b/>
        </w:rPr>
      </w:pPr>
    </w:p>
    <w:p w:rsidR="00CE4FE1" w:rsidRDefault="00CE4FE1" w:rsidP="00CE4FE1">
      <w:pPr>
        <w:rPr>
          <w:ins w:id="202" w:author="dell" w:date="2014-02-03T22:53:00Z"/>
          <w:b/>
        </w:rPr>
      </w:pPr>
      <w:ins w:id="203" w:author="dell" w:date="2014-02-03T22:53:00Z">
        <w:r>
          <w:rPr>
            <w:b/>
          </w:rPr>
          <w:t>Table Name : AASV_T</w:t>
        </w:r>
      </w:ins>
      <w:ins w:id="204" w:author="dell" w:date="2014-02-03T22:54:00Z">
        <w:r>
          <w:rPr>
            <w:b/>
          </w:rPr>
          <w:t>RAVEL</w:t>
        </w:r>
      </w:ins>
    </w:p>
    <w:tbl>
      <w:tblPr>
        <w:tblStyle w:val="TableGrid"/>
        <w:tblW w:w="0" w:type="auto"/>
        <w:tblLook w:val="04A0"/>
      </w:tblPr>
      <w:tblGrid>
        <w:gridCol w:w="2467"/>
        <w:gridCol w:w="2391"/>
        <w:gridCol w:w="2222"/>
        <w:gridCol w:w="2496"/>
      </w:tblGrid>
      <w:tr w:rsidR="00CE4FE1" w:rsidTr="00B508D7">
        <w:trPr>
          <w:ins w:id="205" w:author="dell" w:date="2014-02-03T22:53:00Z"/>
        </w:trPr>
        <w:tc>
          <w:tcPr>
            <w:tcW w:w="2467" w:type="dxa"/>
          </w:tcPr>
          <w:p w:rsidR="00CE4FE1" w:rsidRDefault="00CE4FE1" w:rsidP="00B508D7">
            <w:pPr>
              <w:rPr>
                <w:ins w:id="206" w:author="dell" w:date="2014-02-03T22:53:00Z"/>
                <w:b/>
              </w:rPr>
            </w:pPr>
            <w:ins w:id="207" w:author="dell" w:date="2014-02-03T22:53:00Z">
              <w:r>
                <w:rPr>
                  <w:b/>
                </w:rPr>
                <w:t>Field</w:t>
              </w:r>
            </w:ins>
          </w:p>
        </w:tc>
        <w:tc>
          <w:tcPr>
            <w:tcW w:w="2391" w:type="dxa"/>
          </w:tcPr>
          <w:p w:rsidR="00CE4FE1" w:rsidRDefault="00CE4FE1" w:rsidP="00B508D7">
            <w:pPr>
              <w:rPr>
                <w:ins w:id="208" w:author="dell" w:date="2014-02-03T22:53:00Z"/>
                <w:b/>
              </w:rPr>
            </w:pPr>
            <w:ins w:id="209" w:author="dell" w:date="2014-02-03T22:53:00Z">
              <w:r>
                <w:rPr>
                  <w:b/>
                </w:rPr>
                <w:t>TYPE</w:t>
              </w:r>
            </w:ins>
          </w:p>
        </w:tc>
        <w:tc>
          <w:tcPr>
            <w:tcW w:w="2222" w:type="dxa"/>
          </w:tcPr>
          <w:p w:rsidR="00CE4FE1" w:rsidRDefault="00CE4FE1" w:rsidP="00B508D7">
            <w:pPr>
              <w:rPr>
                <w:ins w:id="210" w:author="dell" w:date="2014-02-03T22:53:00Z"/>
                <w:b/>
              </w:rPr>
            </w:pPr>
            <w:ins w:id="211" w:author="dell" w:date="2014-02-03T22:53:00Z">
              <w:r>
                <w:rPr>
                  <w:b/>
                </w:rPr>
                <w:t>Constraint</w:t>
              </w:r>
            </w:ins>
          </w:p>
        </w:tc>
        <w:tc>
          <w:tcPr>
            <w:tcW w:w="2496" w:type="dxa"/>
          </w:tcPr>
          <w:p w:rsidR="00CE4FE1" w:rsidRDefault="00CE4FE1" w:rsidP="00B508D7">
            <w:pPr>
              <w:rPr>
                <w:ins w:id="212" w:author="dell" w:date="2014-02-03T22:53:00Z"/>
                <w:b/>
              </w:rPr>
            </w:pPr>
            <w:ins w:id="213" w:author="dell" w:date="2014-02-03T22:53:00Z">
              <w:r>
                <w:rPr>
                  <w:b/>
                </w:rPr>
                <w:t>Remarks</w:t>
              </w:r>
            </w:ins>
          </w:p>
        </w:tc>
      </w:tr>
      <w:tr w:rsidR="00BD6B27" w:rsidTr="00B508D7">
        <w:trPr>
          <w:ins w:id="214" w:author="dell" w:date="2014-02-03T22:54:00Z"/>
        </w:trPr>
        <w:tc>
          <w:tcPr>
            <w:tcW w:w="2467" w:type="dxa"/>
          </w:tcPr>
          <w:p w:rsidR="00BD6B27" w:rsidRDefault="00BD6B27" w:rsidP="00B508D7">
            <w:pPr>
              <w:rPr>
                <w:ins w:id="215" w:author="dell" w:date="2014-02-03T22:54:00Z"/>
                <w:b/>
              </w:rPr>
            </w:pPr>
            <w:ins w:id="216" w:author="dell" w:date="2014-02-03T22:54:00Z">
              <w:r>
                <w:rPr>
                  <w:b/>
                </w:rPr>
                <w:t>TRAVELID</w:t>
              </w:r>
            </w:ins>
          </w:p>
        </w:tc>
        <w:tc>
          <w:tcPr>
            <w:tcW w:w="2391" w:type="dxa"/>
          </w:tcPr>
          <w:p w:rsidR="00BD6B27" w:rsidRDefault="00BD6B27" w:rsidP="00B508D7">
            <w:pPr>
              <w:rPr>
                <w:ins w:id="217" w:author="dell" w:date="2014-02-03T22:54:00Z"/>
                <w:b/>
              </w:rPr>
            </w:pPr>
            <w:ins w:id="218" w:author="dell" w:date="2014-02-03T22:54:00Z">
              <w:r>
                <w:rPr>
                  <w:b/>
                </w:rPr>
                <w:t>INT</w:t>
              </w:r>
            </w:ins>
          </w:p>
        </w:tc>
        <w:tc>
          <w:tcPr>
            <w:tcW w:w="2222" w:type="dxa"/>
          </w:tcPr>
          <w:p w:rsidR="00BD6B27" w:rsidRDefault="00637D88" w:rsidP="00B508D7">
            <w:pPr>
              <w:rPr>
                <w:ins w:id="219" w:author="dell" w:date="2014-02-03T22:54:00Z"/>
                <w:b/>
              </w:rPr>
            </w:pPr>
            <w:ins w:id="220" w:author="dell" w:date="2014-02-03T22:54:00Z">
              <w:r>
                <w:rPr>
                  <w:b/>
                </w:rPr>
                <w:t>PK</w:t>
              </w:r>
            </w:ins>
          </w:p>
        </w:tc>
        <w:tc>
          <w:tcPr>
            <w:tcW w:w="2496" w:type="dxa"/>
          </w:tcPr>
          <w:p w:rsidR="00BD6B27" w:rsidRDefault="00BD6B27" w:rsidP="00B508D7">
            <w:pPr>
              <w:rPr>
                <w:ins w:id="221" w:author="dell" w:date="2014-02-03T22:54:00Z"/>
                <w:b/>
              </w:rPr>
            </w:pPr>
          </w:p>
        </w:tc>
      </w:tr>
      <w:tr w:rsidR="00AA7B35" w:rsidTr="00B508D7">
        <w:trPr>
          <w:ins w:id="222" w:author="dell" w:date="2014-02-03T22:57:00Z"/>
        </w:trPr>
        <w:tc>
          <w:tcPr>
            <w:tcW w:w="2467" w:type="dxa"/>
          </w:tcPr>
          <w:p w:rsidR="00AA7B35" w:rsidRDefault="00AA7B35" w:rsidP="00B508D7">
            <w:pPr>
              <w:rPr>
                <w:ins w:id="223" w:author="dell" w:date="2014-02-03T22:57:00Z"/>
                <w:b/>
              </w:rPr>
            </w:pPr>
            <w:ins w:id="224" w:author="dell" w:date="2014-02-03T22:57:00Z">
              <w:r>
                <w:rPr>
                  <w:b/>
                </w:rPr>
                <w:t>USERID</w:t>
              </w:r>
            </w:ins>
          </w:p>
        </w:tc>
        <w:tc>
          <w:tcPr>
            <w:tcW w:w="2391" w:type="dxa"/>
          </w:tcPr>
          <w:p w:rsidR="00AA7B35" w:rsidRDefault="00AA7B35" w:rsidP="00B508D7">
            <w:pPr>
              <w:rPr>
                <w:ins w:id="225" w:author="dell" w:date="2014-02-03T22:57:00Z"/>
                <w:b/>
              </w:rPr>
            </w:pPr>
            <w:ins w:id="226" w:author="dell" w:date="2014-02-03T22:57:00Z">
              <w:r>
                <w:rPr>
                  <w:b/>
                </w:rPr>
                <w:t>INT</w:t>
              </w:r>
            </w:ins>
          </w:p>
        </w:tc>
        <w:tc>
          <w:tcPr>
            <w:tcW w:w="2222" w:type="dxa"/>
          </w:tcPr>
          <w:p w:rsidR="00AA7B35" w:rsidRDefault="00AA7B35" w:rsidP="00B508D7">
            <w:pPr>
              <w:rPr>
                <w:ins w:id="227" w:author="dell" w:date="2014-02-03T22:57:00Z"/>
                <w:b/>
              </w:rPr>
            </w:pPr>
            <w:ins w:id="228" w:author="dell" w:date="2014-02-03T22:57:00Z">
              <w:r>
                <w:rPr>
                  <w:b/>
                </w:rPr>
                <w:t>FK_</w:t>
              </w:r>
            </w:ins>
            <w:ins w:id="229" w:author="dell" w:date="2014-02-03T22:58:00Z">
              <w:r>
                <w:rPr>
                  <w:b/>
                </w:rPr>
                <w:t xml:space="preserve"> AASV_USER</w:t>
              </w:r>
            </w:ins>
          </w:p>
        </w:tc>
        <w:tc>
          <w:tcPr>
            <w:tcW w:w="2496" w:type="dxa"/>
          </w:tcPr>
          <w:p w:rsidR="00AA7B35" w:rsidRDefault="00AA7B35" w:rsidP="00B508D7">
            <w:pPr>
              <w:rPr>
                <w:ins w:id="230" w:author="dell" w:date="2014-02-03T22:57:00Z"/>
                <w:b/>
              </w:rPr>
            </w:pPr>
          </w:p>
        </w:tc>
      </w:tr>
      <w:tr w:rsidR="00CE4FE1" w:rsidTr="00B508D7">
        <w:trPr>
          <w:ins w:id="231" w:author="dell" w:date="2014-02-03T22:53:00Z"/>
        </w:trPr>
        <w:tc>
          <w:tcPr>
            <w:tcW w:w="2467" w:type="dxa"/>
          </w:tcPr>
          <w:p w:rsidR="00CE4FE1" w:rsidRDefault="006A1DFB" w:rsidP="00B508D7">
            <w:pPr>
              <w:rPr>
                <w:ins w:id="232" w:author="dell" w:date="2014-02-03T22:53:00Z"/>
                <w:b/>
              </w:rPr>
            </w:pPr>
            <w:ins w:id="233" w:author="dell" w:date="2014-02-03T22:55:00Z">
              <w:r>
                <w:rPr>
                  <w:b/>
                </w:rPr>
                <w:t>C</w:t>
              </w:r>
            </w:ins>
            <w:ins w:id="234" w:author="dell" w:date="2014-02-03T22:56:00Z">
              <w:r>
                <w:rPr>
                  <w:b/>
                </w:rPr>
                <w:t>URR</w:t>
              </w:r>
            </w:ins>
            <w:ins w:id="235" w:author="dell" w:date="2014-02-03T22:55:00Z">
              <w:r>
                <w:rPr>
                  <w:b/>
                </w:rPr>
                <w:t>LOCATION</w:t>
              </w:r>
            </w:ins>
          </w:p>
        </w:tc>
        <w:tc>
          <w:tcPr>
            <w:tcW w:w="2391" w:type="dxa"/>
          </w:tcPr>
          <w:p w:rsidR="00CE4FE1" w:rsidRDefault="006A1DFB" w:rsidP="00B508D7">
            <w:pPr>
              <w:rPr>
                <w:ins w:id="236" w:author="dell" w:date="2014-02-03T22:53:00Z"/>
                <w:b/>
              </w:rPr>
            </w:pPr>
            <w:ins w:id="237" w:author="dell" w:date="2014-02-03T22:55:00Z">
              <w:r>
                <w:rPr>
                  <w:b/>
                </w:rPr>
                <w:t>VARCHAR(30)</w:t>
              </w:r>
            </w:ins>
          </w:p>
        </w:tc>
        <w:tc>
          <w:tcPr>
            <w:tcW w:w="2222" w:type="dxa"/>
          </w:tcPr>
          <w:p w:rsidR="00CE4FE1" w:rsidRDefault="00AA7B35" w:rsidP="00B508D7">
            <w:pPr>
              <w:rPr>
                <w:ins w:id="238" w:author="dell" w:date="2014-02-03T22:53:00Z"/>
                <w:b/>
              </w:rPr>
            </w:pPr>
            <w:ins w:id="239" w:author="dell" w:date="2014-02-03T22:57:00Z">
              <w:r>
                <w:rPr>
                  <w:b/>
                </w:rPr>
                <w:t>NOT NULL</w:t>
              </w:r>
            </w:ins>
          </w:p>
        </w:tc>
        <w:tc>
          <w:tcPr>
            <w:tcW w:w="2496" w:type="dxa"/>
          </w:tcPr>
          <w:p w:rsidR="00CE4FE1" w:rsidRDefault="00CE4FE1" w:rsidP="00B508D7">
            <w:pPr>
              <w:rPr>
                <w:ins w:id="240" w:author="dell" w:date="2014-02-03T22:53:00Z"/>
                <w:b/>
              </w:rPr>
            </w:pPr>
          </w:p>
        </w:tc>
      </w:tr>
      <w:tr w:rsidR="00CE4FE1" w:rsidTr="00B508D7">
        <w:trPr>
          <w:ins w:id="241" w:author="dell" w:date="2014-02-03T22:53:00Z"/>
        </w:trPr>
        <w:tc>
          <w:tcPr>
            <w:tcW w:w="2467" w:type="dxa"/>
          </w:tcPr>
          <w:p w:rsidR="00CE4FE1" w:rsidRDefault="006A1DFB" w:rsidP="00B508D7">
            <w:pPr>
              <w:rPr>
                <w:ins w:id="242" w:author="dell" w:date="2014-02-03T22:53:00Z"/>
                <w:b/>
              </w:rPr>
            </w:pPr>
            <w:ins w:id="243" w:author="dell" w:date="2014-02-03T22:56:00Z">
              <w:r>
                <w:rPr>
                  <w:b/>
                </w:rPr>
                <w:t>STARTLOCATION</w:t>
              </w:r>
            </w:ins>
          </w:p>
        </w:tc>
        <w:tc>
          <w:tcPr>
            <w:tcW w:w="2391" w:type="dxa"/>
          </w:tcPr>
          <w:p w:rsidR="00CE4FE1" w:rsidRDefault="006A1DFB" w:rsidP="00B508D7">
            <w:pPr>
              <w:rPr>
                <w:ins w:id="244" w:author="dell" w:date="2014-02-03T22:53:00Z"/>
                <w:b/>
              </w:rPr>
            </w:pPr>
            <w:ins w:id="245" w:author="dell" w:date="2014-02-03T22:56:00Z">
              <w:r>
                <w:rPr>
                  <w:b/>
                </w:rPr>
                <w:t>VARCHAR(30)</w:t>
              </w:r>
            </w:ins>
          </w:p>
        </w:tc>
        <w:tc>
          <w:tcPr>
            <w:tcW w:w="2222" w:type="dxa"/>
          </w:tcPr>
          <w:p w:rsidR="00CE4FE1" w:rsidRDefault="0099131F" w:rsidP="00B508D7">
            <w:pPr>
              <w:rPr>
                <w:ins w:id="246" w:author="dell" w:date="2014-02-03T22:53:00Z"/>
                <w:b/>
              </w:rPr>
            </w:pPr>
            <w:ins w:id="247" w:author="dell" w:date="2014-02-03T22:58:00Z">
              <w:r>
                <w:rPr>
                  <w:b/>
                </w:rPr>
                <w:t>NOT NULL</w:t>
              </w:r>
            </w:ins>
          </w:p>
        </w:tc>
        <w:tc>
          <w:tcPr>
            <w:tcW w:w="2496" w:type="dxa"/>
          </w:tcPr>
          <w:p w:rsidR="00CE4FE1" w:rsidRDefault="00CE4FE1" w:rsidP="00B508D7">
            <w:pPr>
              <w:rPr>
                <w:ins w:id="248" w:author="dell" w:date="2014-02-03T22:53:00Z"/>
                <w:b/>
              </w:rPr>
            </w:pPr>
          </w:p>
        </w:tc>
      </w:tr>
      <w:tr w:rsidR="00CE4FE1" w:rsidTr="00B508D7">
        <w:trPr>
          <w:ins w:id="249" w:author="dell" w:date="2014-02-03T22:53:00Z"/>
        </w:trPr>
        <w:tc>
          <w:tcPr>
            <w:tcW w:w="2467" w:type="dxa"/>
          </w:tcPr>
          <w:p w:rsidR="00CE4FE1" w:rsidRDefault="006A1DFB" w:rsidP="00B508D7">
            <w:pPr>
              <w:rPr>
                <w:ins w:id="250" w:author="dell" w:date="2014-02-03T22:53:00Z"/>
                <w:b/>
              </w:rPr>
            </w:pPr>
            <w:ins w:id="251" w:author="dell" w:date="2014-02-03T22:56:00Z">
              <w:r>
                <w:rPr>
                  <w:b/>
                </w:rPr>
                <w:t>ENDLOCATION</w:t>
              </w:r>
            </w:ins>
          </w:p>
        </w:tc>
        <w:tc>
          <w:tcPr>
            <w:tcW w:w="2391" w:type="dxa"/>
          </w:tcPr>
          <w:p w:rsidR="00CE4FE1" w:rsidRDefault="006A1DFB" w:rsidP="00B508D7">
            <w:pPr>
              <w:rPr>
                <w:ins w:id="252" w:author="dell" w:date="2014-02-03T22:53:00Z"/>
                <w:b/>
              </w:rPr>
            </w:pPr>
            <w:ins w:id="253" w:author="dell" w:date="2014-02-03T22:56:00Z">
              <w:r>
                <w:rPr>
                  <w:b/>
                </w:rPr>
                <w:t>VARCHAR(30)</w:t>
              </w:r>
            </w:ins>
          </w:p>
        </w:tc>
        <w:tc>
          <w:tcPr>
            <w:tcW w:w="2222" w:type="dxa"/>
          </w:tcPr>
          <w:p w:rsidR="00CE4FE1" w:rsidRDefault="0099131F" w:rsidP="00B508D7">
            <w:pPr>
              <w:rPr>
                <w:ins w:id="254" w:author="dell" w:date="2014-02-03T22:53:00Z"/>
                <w:b/>
              </w:rPr>
            </w:pPr>
            <w:ins w:id="255" w:author="dell" w:date="2014-02-03T22:58:00Z">
              <w:r>
                <w:rPr>
                  <w:b/>
                </w:rPr>
                <w:t>NOT NULL</w:t>
              </w:r>
            </w:ins>
          </w:p>
        </w:tc>
        <w:tc>
          <w:tcPr>
            <w:tcW w:w="2496" w:type="dxa"/>
          </w:tcPr>
          <w:p w:rsidR="00CE4FE1" w:rsidRDefault="00CE4FE1" w:rsidP="00B508D7">
            <w:pPr>
              <w:rPr>
                <w:ins w:id="256" w:author="dell" w:date="2014-02-03T22:53:00Z"/>
                <w:b/>
              </w:rPr>
            </w:pPr>
          </w:p>
        </w:tc>
      </w:tr>
      <w:tr w:rsidR="00CE4FE1" w:rsidTr="00B508D7">
        <w:trPr>
          <w:ins w:id="257" w:author="dell" w:date="2014-02-03T22:53:00Z"/>
        </w:trPr>
        <w:tc>
          <w:tcPr>
            <w:tcW w:w="2467" w:type="dxa"/>
          </w:tcPr>
          <w:p w:rsidR="00CE4FE1" w:rsidRDefault="00AA7B35" w:rsidP="00B508D7">
            <w:pPr>
              <w:rPr>
                <w:ins w:id="258" w:author="dell" w:date="2014-02-03T22:53:00Z"/>
                <w:b/>
              </w:rPr>
            </w:pPr>
            <w:ins w:id="259" w:author="dell" w:date="2014-02-03T22:57:00Z">
              <w:r>
                <w:rPr>
                  <w:b/>
                </w:rPr>
                <w:t>TRAVELTIME</w:t>
              </w:r>
            </w:ins>
          </w:p>
        </w:tc>
        <w:tc>
          <w:tcPr>
            <w:tcW w:w="2391" w:type="dxa"/>
          </w:tcPr>
          <w:p w:rsidR="00CE4FE1" w:rsidRDefault="00AA7B35" w:rsidP="00B508D7">
            <w:pPr>
              <w:rPr>
                <w:ins w:id="260" w:author="dell" w:date="2014-02-03T22:53:00Z"/>
                <w:b/>
              </w:rPr>
            </w:pPr>
            <w:ins w:id="261" w:author="dell" w:date="2014-02-03T22:57:00Z">
              <w:r>
                <w:rPr>
                  <w:b/>
                </w:rPr>
                <w:t>DATETIME</w:t>
              </w:r>
            </w:ins>
          </w:p>
        </w:tc>
        <w:tc>
          <w:tcPr>
            <w:tcW w:w="2222" w:type="dxa"/>
          </w:tcPr>
          <w:p w:rsidR="00CE4FE1" w:rsidRDefault="0099131F" w:rsidP="00B508D7">
            <w:pPr>
              <w:rPr>
                <w:ins w:id="262" w:author="dell" w:date="2014-02-03T22:53:00Z"/>
                <w:b/>
              </w:rPr>
            </w:pPr>
            <w:ins w:id="263" w:author="dell" w:date="2014-02-03T22:58:00Z">
              <w:r>
                <w:rPr>
                  <w:b/>
                </w:rPr>
                <w:t>NOT NULL</w:t>
              </w:r>
            </w:ins>
          </w:p>
        </w:tc>
        <w:tc>
          <w:tcPr>
            <w:tcW w:w="2496" w:type="dxa"/>
          </w:tcPr>
          <w:p w:rsidR="00CE4FE1" w:rsidRDefault="00CE4FE1" w:rsidP="00B508D7">
            <w:pPr>
              <w:rPr>
                <w:ins w:id="264" w:author="dell" w:date="2014-02-03T22:53:00Z"/>
                <w:b/>
              </w:rPr>
            </w:pPr>
          </w:p>
        </w:tc>
      </w:tr>
      <w:tr w:rsidR="00CE4FE1" w:rsidTr="00B508D7">
        <w:trPr>
          <w:ins w:id="265" w:author="dell" w:date="2014-02-03T22:53:00Z"/>
        </w:trPr>
        <w:tc>
          <w:tcPr>
            <w:tcW w:w="2467" w:type="dxa"/>
          </w:tcPr>
          <w:p w:rsidR="00CE4FE1" w:rsidRDefault="00CC0511" w:rsidP="00B508D7">
            <w:pPr>
              <w:rPr>
                <w:ins w:id="266" w:author="dell" w:date="2014-02-03T22:53:00Z"/>
                <w:b/>
              </w:rPr>
            </w:pPr>
            <w:ins w:id="267" w:author="dell" w:date="2014-02-03T22:59:00Z">
              <w:r>
                <w:rPr>
                  <w:b/>
                </w:rPr>
                <w:t>TRAVELMODE</w:t>
              </w:r>
            </w:ins>
          </w:p>
        </w:tc>
        <w:tc>
          <w:tcPr>
            <w:tcW w:w="2391" w:type="dxa"/>
          </w:tcPr>
          <w:p w:rsidR="00CE4FE1" w:rsidRDefault="00CC0511" w:rsidP="00B508D7">
            <w:pPr>
              <w:rPr>
                <w:ins w:id="268" w:author="dell" w:date="2014-02-03T22:53:00Z"/>
                <w:b/>
              </w:rPr>
            </w:pPr>
            <w:ins w:id="269" w:author="dell" w:date="2014-02-03T22:59:00Z">
              <w:r>
                <w:rPr>
                  <w:b/>
                </w:rPr>
                <w:t>VARCHAR(10)</w:t>
              </w:r>
            </w:ins>
          </w:p>
        </w:tc>
        <w:tc>
          <w:tcPr>
            <w:tcW w:w="2222" w:type="dxa"/>
          </w:tcPr>
          <w:p w:rsidR="00CE4FE1" w:rsidRDefault="00CC0511" w:rsidP="00B508D7">
            <w:pPr>
              <w:rPr>
                <w:ins w:id="270" w:author="dell" w:date="2014-02-03T22:53:00Z"/>
                <w:b/>
              </w:rPr>
            </w:pPr>
            <w:ins w:id="271" w:author="dell" w:date="2014-02-03T23:00:00Z">
              <w:r>
                <w:rPr>
                  <w:b/>
                </w:rPr>
                <w:t>NULL</w:t>
              </w:r>
            </w:ins>
          </w:p>
        </w:tc>
        <w:tc>
          <w:tcPr>
            <w:tcW w:w="2496" w:type="dxa"/>
          </w:tcPr>
          <w:p w:rsidR="00CE4FE1" w:rsidRDefault="00CC0511" w:rsidP="00855206">
            <w:pPr>
              <w:rPr>
                <w:ins w:id="272" w:author="dell" w:date="2014-02-03T22:53:00Z"/>
                <w:b/>
              </w:rPr>
            </w:pPr>
            <w:ins w:id="273" w:author="dell" w:date="2014-02-03T23:00:00Z">
              <w:r>
                <w:rPr>
                  <w:b/>
                </w:rPr>
                <w:t>People can chose null</w:t>
              </w:r>
            </w:ins>
            <w:ins w:id="274" w:author="dell" w:date="2014-02-03T23:01:00Z">
              <w:r w:rsidR="00855206">
                <w:rPr>
                  <w:b/>
                </w:rPr>
                <w:t xml:space="preserve"> as well</w:t>
              </w:r>
            </w:ins>
            <w:ins w:id="275" w:author="dell" w:date="2014-02-03T23:00:00Z">
              <w:r>
                <w:rPr>
                  <w:b/>
                </w:rPr>
                <w:t xml:space="preserve"> if they have not decide yet</w:t>
              </w:r>
            </w:ins>
          </w:p>
        </w:tc>
      </w:tr>
      <w:tr w:rsidR="00CE4FE1" w:rsidTr="00B508D7">
        <w:trPr>
          <w:ins w:id="276" w:author="dell" w:date="2014-02-03T22:53:00Z"/>
        </w:trPr>
        <w:tc>
          <w:tcPr>
            <w:tcW w:w="2467" w:type="dxa"/>
          </w:tcPr>
          <w:p w:rsidR="00CE4FE1" w:rsidRDefault="00EB7474" w:rsidP="00EB7474">
            <w:pPr>
              <w:rPr>
                <w:ins w:id="277" w:author="dell" w:date="2014-02-03T22:53:00Z"/>
                <w:b/>
              </w:rPr>
            </w:pPr>
            <w:ins w:id="278" w:author="dell" w:date="2014-02-03T23:01:00Z">
              <w:r>
                <w:rPr>
                  <w:b/>
                </w:rPr>
                <w:t>NOOF</w:t>
              </w:r>
            </w:ins>
            <w:ins w:id="279" w:author="dell" w:date="2014-02-03T23:02:00Z">
              <w:r>
                <w:rPr>
                  <w:b/>
                </w:rPr>
                <w:t>PASSENGER</w:t>
              </w:r>
            </w:ins>
          </w:p>
        </w:tc>
        <w:tc>
          <w:tcPr>
            <w:tcW w:w="2391" w:type="dxa"/>
          </w:tcPr>
          <w:p w:rsidR="00CE4FE1" w:rsidRDefault="00EB7474" w:rsidP="00B508D7">
            <w:pPr>
              <w:rPr>
                <w:ins w:id="280" w:author="dell" w:date="2014-02-03T22:53:00Z"/>
                <w:b/>
              </w:rPr>
            </w:pPr>
            <w:ins w:id="281" w:author="dell" w:date="2014-02-03T23:02:00Z">
              <w:r>
                <w:rPr>
                  <w:b/>
                </w:rPr>
                <w:t>INT</w:t>
              </w:r>
            </w:ins>
          </w:p>
        </w:tc>
        <w:tc>
          <w:tcPr>
            <w:tcW w:w="2222" w:type="dxa"/>
          </w:tcPr>
          <w:p w:rsidR="00CE4FE1" w:rsidRDefault="00EB7474" w:rsidP="00B508D7">
            <w:pPr>
              <w:rPr>
                <w:ins w:id="282" w:author="dell" w:date="2014-02-03T22:53:00Z"/>
                <w:b/>
              </w:rPr>
            </w:pPr>
            <w:ins w:id="283" w:author="dell" w:date="2014-02-03T23:02:00Z">
              <w:r>
                <w:rPr>
                  <w:b/>
                </w:rPr>
                <w:t>NULL</w:t>
              </w:r>
            </w:ins>
          </w:p>
        </w:tc>
        <w:tc>
          <w:tcPr>
            <w:tcW w:w="2496" w:type="dxa"/>
          </w:tcPr>
          <w:p w:rsidR="00CE4FE1" w:rsidRDefault="00CE4FE1" w:rsidP="00B508D7">
            <w:pPr>
              <w:rPr>
                <w:ins w:id="284" w:author="dell" w:date="2014-02-03T22:53:00Z"/>
                <w:b/>
              </w:rPr>
            </w:pPr>
          </w:p>
        </w:tc>
      </w:tr>
      <w:tr w:rsidR="00CE4FE1" w:rsidTr="00B508D7">
        <w:trPr>
          <w:ins w:id="285" w:author="dell" w:date="2014-02-03T22:53:00Z"/>
        </w:trPr>
        <w:tc>
          <w:tcPr>
            <w:tcW w:w="2467" w:type="dxa"/>
          </w:tcPr>
          <w:p w:rsidR="00CE4FE1" w:rsidRDefault="001D240B" w:rsidP="00B508D7">
            <w:pPr>
              <w:rPr>
                <w:ins w:id="286" w:author="dell" w:date="2014-02-03T22:53:00Z"/>
                <w:b/>
              </w:rPr>
            </w:pPr>
            <w:ins w:id="287" w:author="dell" w:date="2014-02-03T23:02:00Z">
              <w:r>
                <w:rPr>
                  <w:b/>
                </w:rPr>
                <w:t>STATUS</w:t>
              </w:r>
            </w:ins>
          </w:p>
        </w:tc>
        <w:tc>
          <w:tcPr>
            <w:tcW w:w="2391" w:type="dxa"/>
          </w:tcPr>
          <w:p w:rsidR="00CE4FE1" w:rsidRDefault="001D240B" w:rsidP="00B508D7">
            <w:pPr>
              <w:rPr>
                <w:ins w:id="288" w:author="dell" w:date="2014-02-03T22:53:00Z"/>
                <w:b/>
              </w:rPr>
            </w:pPr>
            <w:ins w:id="289" w:author="dell" w:date="2014-02-03T23:02:00Z">
              <w:r>
                <w:rPr>
                  <w:b/>
                </w:rPr>
                <w:t>TINYINT</w:t>
              </w:r>
            </w:ins>
          </w:p>
        </w:tc>
        <w:tc>
          <w:tcPr>
            <w:tcW w:w="2222" w:type="dxa"/>
          </w:tcPr>
          <w:p w:rsidR="00CE4FE1" w:rsidRDefault="001D240B" w:rsidP="00B508D7">
            <w:pPr>
              <w:rPr>
                <w:ins w:id="290" w:author="dell" w:date="2014-02-03T22:53:00Z"/>
                <w:b/>
              </w:rPr>
            </w:pPr>
            <w:ins w:id="291" w:author="dell" w:date="2014-02-03T23:03:00Z">
              <w:r>
                <w:rPr>
                  <w:b/>
                </w:rPr>
                <w:t>NOT NULL</w:t>
              </w:r>
            </w:ins>
          </w:p>
        </w:tc>
        <w:tc>
          <w:tcPr>
            <w:tcW w:w="2496" w:type="dxa"/>
          </w:tcPr>
          <w:p w:rsidR="00CE4FE1" w:rsidRDefault="00CE4FE1" w:rsidP="00B508D7">
            <w:pPr>
              <w:rPr>
                <w:ins w:id="292" w:author="dell" w:date="2014-02-03T22:53:00Z"/>
                <w:b/>
              </w:rPr>
            </w:pPr>
          </w:p>
        </w:tc>
      </w:tr>
      <w:tr w:rsidR="00CE4FE1" w:rsidTr="00B508D7">
        <w:trPr>
          <w:ins w:id="293" w:author="dell" w:date="2014-02-03T22:53:00Z"/>
        </w:trPr>
        <w:tc>
          <w:tcPr>
            <w:tcW w:w="2467" w:type="dxa"/>
          </w:tcPr>
          <w:p w:rsidR="00CE4FE1" w:rsidRDefault="008607DB" w:rsidP="00B508D7">
            <w:pPr>
              <w:rPr>
                <w:ins w:id="294" w:author="dell" w:date="2014-02-03T22:53:00Z"/>
                <w:b/>
              </w:rPr>
            </w:pPr>
            <w:ins w:id="295" w:author="dell" w:date="2014-02-03T23:03:00Z">
              <w:r>
                <w:rPr>
                  <w:b/>
                </w:rPr>
                <w:t>AUIDTDATTIME</w:t>
              </w:r>
            </w:ins>
          </w:p>
        </w:tc>
        <w:tc>
          <w:tcPr>
            <w:tcW w:w="2391" w:type="dxa"/>
          </w:tcPr>
          <w:p w:rsidR="00CE4FE1" w:rsidRDefault="008607DB" w:rsidP="00B508D7">
            <w:pPr>
              <w:rPr>
                <w:ins w:id="296" w:author="dell" w:date="2014-02-03T22:53:00Z"/>
                <w:b/>
              </w:rPr>
            </w:pPr>
            <w:ins w:id="297" w:author="dell" w:date="2014-02-03T23:03:00Z">
              <w:r>
                <w:rPr>
                  <w:b/>
                </w:rPr>
                <w:t>DATETIME</w:t>
              </w:r>
            </w:ins>
          </w:p>
        </w:tc>
        <w:tc>
          <w:tcPr>
            <w:tcW w:w="2222" w:type="dxa"/>
          </w:tcPr>
          <w:p w:rsidR="00CE4FE1" w:rsidRDefault="003B5AA7" w:rsidP="00B508D7">
            <w:pPr>
              <w:rPr>
                <w:ins w:id="298" w:author="dell" w:date="2014-02-03T22:53:00Z"/>
                <w:b/>
              </w:rPr>
            </w:pPr>
            <w:ins w:id="299" w:author="dell" w:date="2014-02-03T23:03:00Z">
              <w:r>
                <w:rPr>
                  <w:b/>
                </w:rPr>
                <w:t>NULL</w:t>
              </w:r>
            </w:ins>
          </w:p>
        </w:tc>
        <w:tc>
          <w:tcPr>
            <w:tcW w:w="2496" w:type="dxa"/>
          </w:tcPr>
          <w:p w:rsidR="00CE4FE1" w:rsidRDefault="00681CA4" w:rsidP="00B508D7">
            <w:pPr>
              <w:rPr>
                <w:ins w:id="300" w:author="dell" w:date="2014-02-03T22:53:00Z"/>
                <w:b/>
              </w:rPr>
            </w:pPr>
            <w:ins w:id="301" w:author="dell" w:date="2014-02-03T23:05:00Z">
              <w:r>
                <w:rPr>
                  <w:b/>
                </w:rPr>
                <w:t>?</w:t>
              </w:r>
              <w:r w:rsidR="0027365B">
                <w:rPr>
                  <w:b/>
                </w:rPr>
                <w:t xml:space="preserve"> Why we require this field</w:t>
              </w:r>
            </w:ins>
          </w:p>
        </w:tc>
      </w:tr>
      <w:tr w:rsidR="00DE0768" w:rsidTr="00B508D7">
        <w:trPr>
          <w:ins w:id="302" w:author="dell" w:date="2014-02-03T23:06:00Z"/>
        </w:trPr>
        <w:tc>
          <w:tcPr>
            <w:tcW w:w="2467" w:type="dxa"/>
          </w:tcPr>
          <w:p w:rsidR="00DE0768" w:rsidRDefault="00DE0768" w:rsidP="00B508D7">
            <w:pPr>
              <w:rPr>
                <w:ins w:id="303" w:author="dell" w:date="2014-02-03T23:06:00Z"/>
                <w:b/>
              </w:rPr>
            </w:pPr>
            <w:ins w:id="304" w:author="dell" w:date="2014-02-03T23:06:00Z">
              <w:r>
                <w:rPr>
                  <w:b/>
                </w:rPr>
                <w:t>DATCRETRAVEL</w:t>
              </w:r>
            </w:ins>
          </w:p>
        </w:tc>
        <w:tc>
          <w:tcPr>
            <w:tcW w:w="2391" w:type="dxa"/>
          </w:tcPr>
          <w:p w:rsidR="00DE0768" w:rsidRDefault="00DE0768" w:rsidP="00B508D7">
            <w:pPr>
              <w:rPr>
                <w:ins w:id="305" w:author="dell" w:date="2014-02-03T23:06:00Z"/>
                <w:b/>
              </w:rPr>
            </w:pPr>
            <w:ins w:id="306" w:author="dell" w:date="2014-02-03T23:06:00Z">
              <w:r>
                <w:rPr>
                  <w:b/>
                </w:rPr>
                <w:t>DATETIME</w:t>
              </w:r>
            </w:ins>
          </w:p>
        </w:tc>
        <w:tc>
          <w:tcPr>
            <w:tcW w:w="2222" w:type="dxa"/>
          </w:tcPr>
          <w:p w:rsidR="00DE0768" w:rsidRDefault="00DE0768" w:rsidP="00B508D7">
            <w:pPr>
              <w:rPr>
                <w:ins w:id="307" w:author="dell" w:date="2014-02-03T23:06:00Z"/>
                <w:b/>
              </w:rPr>
            </w:pPr>
            <w:ins w:id="308" w:author="dell" w:date="2014-02-03T23:06:00Z">
              <w:r>
                <w:rPr>
                  <w:b/>
                </w:rPr>
                <w:t>GETDATE()</w:t>
              </w:r>
            </w:ins>
          </w:p>
        </w:tc>
        <w:tc>
          <w:tcPr>
            <w:tcW w:w="2496" w:type="dxa"/>
          </w:tcPr>
          <w:p w:rsidR="00DE0768" w:rsidRDefault="00DE0768" w:rsidP="00B508D7">
            <w:pPr>
              <w:rPr>
                <w:ins w:id="309" w:author="dell" w:date="2014-02-03T23:06:00Z"/>
                <w:b/>
              </w:rPr>
            </w:pPr>
          </w:p>
        </w:tc>
      </w:tr>
    </w:tbl>
    <w:p w:rsidR="00466CA0" w:rsidRPr="007B3727" w:rsidRDefault="004D4676" w:rsidP="007B3727">
      <w:pPr>
        <w:rPr>
          <w:b/>
        </w:rPr>
      </w:pPr>
      <w:del w:id="310" w:author="dell" w:date="2014-02-03T22:42:00Z">
        <w:r w:rsidDel="00E57B19">
          <w:rPr>
            <w:b/>
          </w:rPr>
          <w:br w:type="page"/>
        </w:r>
      </w:del>
    </w:p>
    <w:p w:rsidR="009660BB" w:rsidRPr="007B3727" w:rsidRDefault="007B3727" w:rsidP="009E1D34">
      <w:pPr>
        <w:pStyle w:val="Heading2"/>
        <w:numPr>
          <w:ilvl w:val="1"/>
          <w:numId w:val="5"/>
        </w:numPr>
        <w:ind w:hanging="792"/>
      </w:pPr>
      <w:bookmarkStart w:id="311" w:name="_Toc378092189"/>
      <w:r w:rsidRPr="007B3727">
        <w:lastRenderedPageBreak/>
        <w:t>Business</w:t>
      </w:r>
      <w:r w:rsidR="00341C56" w:rsidRPr="007B3727">
        <w:t xml:space="preserve"> Rules</w:t>
      </w:r>
      <w:r>
        <w:t>&amp; Opportunities</w:t>
      </w:r>
      <w:bookmarkEnd w:id="311"/>
    </w:p>
    <w:p w:rsidR="007B3727" w:rsidRDefault="007B3727" w:rsidP="006913F7"/>
    <w:p w:rsidR="006913F7" w:rsidRDefault="009660BB" w:rsidP="006913F7">
      <w:r w:rsidRPr="009660BB">
        <w:t>This se</w:t>
      </w:r>
      <w:r w:rsidR="007B3727">
        <w:t>ction can be explored later to define Business Rules.</w:t>
      </w:r>
    </w:p>
    <w:p w:rsidR="007B3727" w:rsidRDefault="007B3727" w:rsidP="006913F7"/>
    <w:p w:rsidR="007B3727" w:rsidRDefault="007B3727" w:rsidP="006913F7">
      <w:r>
        <w:t xml:space="preserve">This section can be explored later to find the opportunities that could help to make this App better and </w:t>
      </w:r>
      <w:r w:rsidR="00C44CA0">
        <w:t xml:space="preserve">use </w:t>
      </w:r>
      <w:r>
        <w:t>user information</w:t>
      </w:r>
      <w:r w:rsidR="00C576E1">
        <w:t xml:space="preserve"> (including travel details)</w:t>
      </w:r>
      <w:r w:rsidR="00C44CA0">
        <w:t>for business benefits.</w:t>
      </w:r>
    </w:p>
    <w:p w:rsidR="007B3727" w:rsidRDefault="007B3727" w:rsidP="006913F7"/>
    <w:p w:rsidR="00E20C86" w:rsidRDefault="00E20C86">
      <w:pPr>
        <w:rPr>
          <w:rFonts w:cs="Arial"/>
          <w:b/>
          <w:bCs/>
          <w:i/>
          <w:iCs/>
          <w:sz w:val="28"/>
          <w:szCs w:val="28"/>
        </w:rPr>
      </w:pPr>
      <w:r>
        <w:br w:type="page"/>
      </w:r>
    </w:p>
    <w:p w:rsidR="004509F1" w:rsidRDefault="004509F1" w:rsidP="009E1D34">
      <w:pPr>
        <w:pStyle w:val="Heading2"/>
        <w:numPr>
          <w:ilvl w:val="1"/>
          <w:numId w:val="5"/>
        </w:numPr>
        <w:ind w:hanging="792"/>
      </w:pPr>
      <w:bookmarkStart w:id="312" w:name="_Toc378092190"/>
      <w:r>
        <w:lastRenderedPageBreak/>
        <w:t>Application - Process Flow</w:t>
      </w:r>
      <w:bookmarkEnd w:id="312"/>
    </w:p>
    <w:p w:rsidR="00E20C86" w:rsidRDefault="00E20C86" w:rsidP="00E20C86">
      <w:pPr>
        <w:rPr>
          <w:rFonts w:cs="Arial"/>
          <w:bCs/>
          <w:iCs/>
          <w:sz w:val="24"/>
        </w:rPr>
      </w:pPr>
    </w:p>
    <w:p w:rsidR="00E20C86" w:rsidRDefault="00E20C86" w:rsidP="00E20C86">
      <w:pPr>
        <w:rPr>
          <w:rFonts w:cs="Arial"/>
          <w:bCs/>
          <w:iCs/>
          <w:sz w:val="24"/>
        </w:rPr>
      </w:pPr>
    </w:p>
    <w:p w:rsidR="00E20C86" w:rsidRDefault="00C74E5F" w:rsidP="00E20C86">
      <w:pPr>
        <w:rPr>
          <w:rFonts w:cs="Arial"/>
          <w:bCs/>
          <w:iCs/>
          <w:sz w:val="24"/>
        </w:rPr>
      </w:pPr>
      <w:r>
        <w:rPr>
          <w:rFonts w:cs="Arial"/>
          <w:bCs/>
          <w:iCs/>
          <w:noProof/>
          <w:sz w:val="24"/>
        </w:rPr>
        <w:pict>
          <v:shapetype id="_x0000_t4" coordsize="21600,21600" o:spt="4" path="m10800,l,10800,10800,21600,21600,10800xe">
            <v:stroke joinstyle="miter"/>
            <v:path gradientshapeok="t" o:connecttype="rect" textboxrect="5400,5400,16200,16200"/>
          </v:shapetype>
          <v:shape id="Diamond 5" o:spid="_x0000_s1051" type="#_x0000_t4" style="position:absolute;margin-left:141pt;margin-top:12.95pt;width:174pt;height:147.75pt;z-index:2517616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" fillcolor="white [3212]" strokecolor="#4579b8 [3044]">
            <v:shadow on="t" color="black" opacity="24903f" origin=",.5" offset="0,.55556mm"/>
            <v:textbox>
              <w:txbxContent>
                <w:p w:rsidR="00F67DD5" w:rsidRDefault="00F67DD5" w:rsidP="00912992">
                  <w:pPr>
                    <w:jc w:val="center"/>
                  </w:pPr>
                  <w:r>
                    <w:t>Other existing ‘Travel Details’ in Server with same Current &amp; End Location</w:t>
                  </w:r>
                </w:p>
              </w:txbxContent>
            </v:textbox>
          </v:shape>
        </w:pict>
      </w:r>
    </w:p>
    <w:p w:rsidR="00E20C86" w:rsidRDefault="00C74E5F" w:rsidP="00E20C86">
      <w:pPr>
        <w:rPr>
          <w:rFonts w:cs="Arial"/>
          <w:bCs/>
          <w:iCs/>
          <w:sz w:val="24"/>
        </w:rPr>
      </w:pPr>
      <w:r w:rsidRPr="00C74E5F">
        <w:rPr>
          <w:noProof/>
        </w:rPr>
        <w:pict>
          <v:rect id="Rectangle 248" o:spid="_x0000_s1052" style="position:absolute;margin-left:-50.25pt;margin-top:12.25pt;width:41.25pt;height:21.75pt;z-index:2518159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" fillcolor="#d8d8d8 [2732]" strokecolor="black [3040]">
            <v:shadow on="t" color="black" opacity="24903f" origin=",.5" offset="0,.55556mm"/>
            <v:textbox>
              <w:txbxContent>
                <w:p w:rsidR="00F67DD5" w:rsidRDefault="00F67DD5" w:rsidP="006B0A49">
                  <w:pPr>
                    <w:jc w:val="center"/>
                  </w:pPr>
                  <w:r>
                    <w:t>Start</w:t>
                  </w:r>
                </w:p>
              </w:txbxContent>
            </v:textbox>
          </v:rect>
        </w:pict>
      </w:r>
    </w:p>
    <w:p w:rsidR="00E20C86" w:rsidRDefault="00E20C86" w:rsidP="00E20C86">
      <w:pPr>
        <w:rPr>
          <w:rFonts w:cs="Arial"/>
          <w:bCs/>
          <w:iCs/>
          <w:sz w:val="24"/>
        </w:rPr>
      </w:pPr>
    </w:p>
    <w:p w:rsidR="007B3727" w:rsidRPr="00E20C86" w:rsidRDefault="00C74E5F" w:rsidP="00E20C86">
      <w:pPr>
        <w:rPr>
          <w:rFonts w:cs="Arial"/>
          <w:bCs/>
          <w:iCs/>
          <w:sz w:val="24"/>
        </w:rPr>
      </w:pPr>
      <w:r w:rsidRPr="00C74E5F">
        <w:rPr>
          <w:noProof/>
        </w:rPr>
        <w:pict>
          <v:rect id="Rectangle 251" o:spid="_x0000_s1053" style="position:absolute;margin-left:330pt;margin-top:230.75pt;width:28.5pt;height:21.75pt;z-index:2518210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" filled="f" stroked="f">
            <v:shadow on="t" color="black" opacity="24903f" origin=",.5" offset="0,.55556mm"/>
            <v:textbox>
              <w:txbxContent>
                <w:p w:rsidR="00F67DD5" w:rsidRDefault="00F67DD5" w:rsidP="00041B66">
                  <w:pPr>
                    <w:jc w:val="center"/>
                  </w:pPr>
                  <w:r>
                    <w:t>No</w:t>
                  </w:r>
                </w:p>
              </w:txbxContent>
            </v:textbox>
          </v:rect>
        </w:pict>
      </w:r>
      <w:r w:rsidRPr="00C74E5F">
        <w:rPr>
          <w:noProof/>
        </w:rPr>
        <w:pict>
          <v:shape id="Elbow Connector 250" o:spid="_x0000_s1083" type="#_x0000_t34" style="position:absolute;margin-left:267.75pt;margin-top:202.9pt;width:123.75pt;height:27.75pt;flip:x y;z-index:251819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" strokecolor="black [3213]" strokeweight="1.5pt">
            <v:stroke endarrow="open"/>
          </v:shape>
        </w:pict>
      </w:r>
      <w:r w:rsidRPr="00C74E5F">
        <w:rPr>
          <w:noProof/>
        </w:rPr>
        <w:pict>
          <v:shape id="Straight Arrow Connector 249" o:spid="_x0000_s1082" type="#_x0000_t32" style="position:absolute;margin-left:-28.5pt;margin-top:6.4pt;width:0;height:24pt;z-index:2518179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" strokecolor="black [3213]" strokeweight="1.5pt">
            <v:stroke endarrow="open"/>
          </v:shape>
        </w:pict>
      </w:r>
      <w:r w:rsidRPr="00C74E5F">
        <w:rPr>
          <w:noProof/>
        </w:rPr>
        <w:pict>
          <v:rect id="Rectangle 24" o:spid="_x0000_s1054" style="position:absolute;margin-left:228.75pt;margin-top:121.9pt;width:37.5pt;height:18.75pt;z-index:2517852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" filled="f" stroked="f">
            <v:shadow on="t" color="black" opacity="24903f" origin=",.5" offset="0,.55556mm"/>
            <v:textbox>
              <w:txbxContent>
                <w:p w:rsidR="00F67DD5" w:rsidRDefault="00F67DD5" w:rsidP="00736F7D">
                  <w:pPr>
                    <w:jc w:val="center"/>
                  </w:pPr>
                  <w:r>
                    <w:t>Yes</w:t>
                  </w:r>
                </w:p>
              </w:txbxContent>
            </v:textbox>
          </v:rect>
        </w:pict>
      </w:r>
      <w:r w:rsidRPr="00C74E5F">
        <w:rPr>
          <w:noProof/>
        </w:rPr>
        <w:pict>
          <v:rect id="Rectangle 228" o:spid="_x0000_s1055" style="position:absolute;margin-left:230.25pt;margin-top:390.55pt;width:37.5pt;height:22.5pt;z-index:2518005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" filled="f" stroked="f">
            <v:shadow on="t" color="black" opacity="24903f" origin=",.5" offset="0,.55556mm"/>
            <v:textbox>
              <w:txbxContent>
                <w:p w:rsidR="00F67DD5" w:rsidRDefault="00F67DD5" w:rsidP="00736F7D">
                  <w:pPr>
                    <w:jc w:val="center"/>
                  </w:pPr>
                  <w:r>
                    <w:t>Yes</w:t>
                  </w:r>
                </w:p>
              </w:txbxContent>
            </v:textbox>
          </v:rect>
        </w:pict>
      </w:r>
      <w:r w:rsidRPr="00C74E5F">
        <w:rPr>
          <w:noProof/>
        </w:rPr>
        <w:pict>
          <v:rect id="Rectangle 30" o:spid="_x0000_s1056" style="position:absolute;margin-left:120.75pt;margin-top:308.8pt;width:28.5pt;height:16.5pt;z-index:2517964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" filled="f" stroked="f">
            <v:shadow on="t" color="black" opacity="24903f" origin=",.5" offset="0,.55556mm"/>
            <v:textbox>
              <w:txbxContent>
                <w:p w:rsidR="00F67DD5" w:rsidRDefault="00F67DD5" w:rsidP="00736F7D">
                  <w:pPr>
                    <w:jc w:val="center"/>
                  </w:pPr>
                  <w:r>
                    <w:t>No</w:t>
                  </w:r>
                </w:p>
              </w:txbxContent>
            </v:textbox>
          </v:rect>
        </w:pict>
      </w:r>
      <w:r w:rsidRPr="00C74E5F">
        <w:rPr>
          <w:noProof/>
        </w:rPr>
        <w:pict>
          <v:rect id="Rectangle 232" o:spid="_x0000_s1057" style="position:absolute;margin-left:444pt;margin-top:158.8pt;width:37.5pt;height:16.5pt;z-index:2518026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" filled="f" stroked="f">
            <v:shadow on="t" color="black" opacity="24903f" origin=",.5" offset="0,.55556mm"/>
            <v:textbox>
              <w:txbxContent>
                <w:p w:rsidR="00F67DD5" w:rsidRDefault="00F67DD5" w:rsidP="00736F7D">
                  <w:pPr>
                    <w:jc w:val="center"/>
                  </w:pPr>
                  <w:r>
                    <w:t>Yes</w:t>
                  </w:r>
                </w:p>
              </w:txbxContent>
            </v:textbox>
          </v:rect>
        </w:pict>
      </w:r>
      <w:r w:rsidRPr="00C74E5F">
        <w:rPr>
          <w:noProof/>
        </w:rPr>
        <w:pict>
          <v:rect id="Rectangle 246" o:spid="_x0000_s1058" style="position:absolute;margin-left:403.5pt;margin-top:230pt;width:28.5pt;height:21.75pt;z-index:2518128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" filled="f" stroked="f">
            <v:shadow on="t" color="black" opacity="24903f" origin=",.5" offset="0,.55556mm"/>
            <v:textbox>
              <w:txbxContent>
                <w:p w:rsidR="00F67DD5" w:rsidRDefault="00F67DD5" w:rsidP="00E20C86">
                  <w:pPr>
                    <w:jc w:val="center"/>
                  </w:pPr>
                  <w:r>
                    <w:t>No</w:t>
                  </w:r>
                </w:p>
              </w:txbxContent>
            </v:textbox>
          </v:rect>
        </w:pict>
      </w:r>
      <w:r w:rsidRPr="00C74E5F">
        <w:rPr>
          <w:noProof/>
        </w:rPr>
        <w:pict>
          <v:rect id="Rectangle 19" o:spid="_x0000_s1059" style="position:absolute;margin-left:319.5pt;margin-top:23.8pt;width:28.5pt;height:21pt;z-index:2517770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" filled="f" stroked="f">
            <v:shadow on="t" color="black" opacity="24903f" origin=",.5" offset="0,.55556mm"/>
            <v:textbox>
              <w:txbxContent>
                <w:p w:rsidR="00F67DD5" w:rsidRDefault="00F67DD5" w:rsidP="00736F7D">
                  <w:pPr>
                    <w:jc w:val="center"/>
                  </w:pPr>
                  <w:r>
                    <w:t>No</w:t>
                  </w:r>
                </w:p>
              </w:txbxContent>
            </v:textbox>
          </v:rect>
        </w:pict>
      </w:r>
      <w:r w:rsidRPr="00C74E5F">
        <w:rPr>
          <w:noProof/>
        </w:rPr>
        <w:pict>
          <v:shape id="Elbow Connector 247" o:spid="_x0000_s1081" type="#_x0000_t34" style="position:absolute;margin-left:149.25pt;margin-top:182.3pt;width:36pt;height:143.25pt;flip:y;z-index:251813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" adj="-19350" strokecolor="black [3213]" strokeweight="1.5pt">
            <v:stroke endarrow="open"/>
          </v:shape>
        </w:pict>
      </w:r>
      <w:r w:rsidRPr="00C74E5F">
        <w:rPr>
          <w:noProof/>
        </w:rPr>
        <w:pict>
          <v:rect id="Rectangle 20" o:spid="_x0000_s1060" style="position:absolute;margin-left:185.25pt;margin-top:146.3pt;width:81pt;height:82.5pt;z-index:2517790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" fillcolor="white [3212]" strokecolor="#795d9b [3047]">
            <v:shadow on="t" color="black" opacity="24903f" origin=",.5" offset="0,.55556mm"/>
            <v:textbox>
              <w:txbxContent>
                <w:p w:rsidR="00F67DD5" w:rsidRDefault="00F67DD5" w:rsidP="00736F7D">
                  <w:pPr>
                    <w:jc w:val="center"/>
                  </w:pPr>
                  <w:r>
                    <w:t>User 1 to view other User’s Travel Details including his Travel Details</w:t>
                  </w:r>
                </w:p>
              </w:txbxContent>
            </v:textbox>
          </v:rect>
        </w:pict>
      </w:r>
      <w:r>
        <w:rPr>
          <w:rFonts w:cs="Arial"/>
          <w:bCs/>
          <w:iCs/>
          <w:noProof/>
          <w:sz w:val="24"/>
        </w:rPr>
        <w:pict>
          <v:shape id="Elbow Connector 245" o:spid="_x0000_s1080" type="#_x0000_t34" style="position:absolute;margin-left:391.5pt;margin-top:40.55pt;width:27.75pt;height:189.75pt;flip:y;z-index:25170739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" adj="34735" strokecolor="black [3213]" strokeweight="1.5pt">
            <v:stroke endarrow="open"/>
          </v:shape>
        </w:pict>
      </w:r>
      <w:r>
        <w:rPr>
          <w:rFonts w:cs="Arial"/>
          <w:bCs/>
          <w:iCs/>
          <w:noProof/>
          <w:sz w:val="24"/>
        </w:rPr>
        <w:pict>
          <v:rect id="Rectangle 241" o:spid="_x0000_s1061" style="position:absolute;margin-left:330pt;margin-top:440.3pt;width:39pt;height:27pt;z-index:2518097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" fillcolor="#d8d8d8 [2732]" strokecolor="black [3040]">
            <v:shadow on="t" color="black" opacity="24903f" origin=",.5" offset="0,.55556mm"/>
            <v:textbox>
              <w:txbxContent>
                <w:p w:rsidR="00F67DD5" w:rsidRDefault="00F67DD5" w:rsidP="00E20C86">
                  <w:pPr>
                    <w:jc w:val="center"/>
                  </w:pPr>
                  <w:r>
                    <w:t>End</w:t>
                  </w:r>
                </w:p>
              </w:txbxContent>
            </v:textbox>
          </v:rect>
        </w:pict>
      </w:r>
      <w:r>
        <w:rPr>
          <w:rFonts w:cs="Arial"/>
          <w:bCs/>
          <w:iCs/>
          <w:noProof/>
          <w:sz w:val="24"/>
        </w:rPr>
        <w:pict>
          <v:shape id="Straight Arrow Connector 242" o:spid="_x0000_s1079" type="#_x0000_t32" style="position:absolute;margin-left:299.25pt;margin-top:456.05pt;width:30.75pt;height:0;z-index:25181081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" strokecolor="black [3213]" strokeweight="1.5pt">
            <v:stroke endarrow="open"/>
          </v:shape>
        </w:pict>
      </w:r>
      <w:r w:rsidRPr="00C74E5F">
        <w:rPr>
          <w:noProof/>
        </w:rPr>
        <w:pict>
          <v:rect id="Rectangle 240" o:spid="_x0000_s1062" style="position:absolute;margin-left:159pt;margin-top:418.55pt;width:138.75pt;height:82.5pt;z-index:2518077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" fillcolor="white [3212]" strokecolor="#795d9b [3047]">
            <v:shadow on="t" color="black" opacity="24903f" origin=",.5" offset="0,.55556mm"/>
            <v:textbox>
              <w:txbxContent>
                <w:p w:rsidR="00F67DD5" w:rsidRDefault="00F67DD5" w:rsidP="00736F7D">
                  <w:pPr>
                    <w:jc w:val="center"/>
                  </w:pPr>
                  <w:r>
                    <w:t>Mobile number of both the user will be displayed to each other.</w:t>
                  </w:r>
                </w:p>
                <w:p w:rsidR="00F67DD5" w:rsidRDefault="00F67DD5" w:rsidP="00736F7D">
                  <w:pPr>
                    <w:jc w:val="center"/>
                  </w:pPr>
                  <w:r>
                    <w:t>And their Travel Details will be unavailable further.</w:t>
                  </w:r>
                </w:p>
              </w:txbxContent>
            </v:textbox>
          </v:rect>
        </w:pict>
      </w:r>
      <w:r w:rsidRPr="00C74E5F">
        <w:rPr>
          <w:noProof/>
        </w:rPr>
        <w:pict>
          <v:shape id="Straight Arrow Connector 31" o:spid="_x0000_s1078" type="#_x0000_t32" style="position:absolute;margin-left:228.75pt;margin-top:391.55pt;width:0;height:27pt;z-index:251798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" strokecolor="black [3213]" strokeweight="1.5pt">
            <v:stroke endarrow="open"/>
          </v:shape>
        </w:pict>
      </w:r>
      <w:r w:rsidRPr="00C74E5F">
        <w:rPr>
          <w:noProof/>
        </w:rPr>
        <w:pict>
          <v:shape id="Diamond 28" o:spid="_x0000_s1063" type="#_x0000_t4" style="position:absolute;margin-left:149.25pt;margin-top:257.3pt;width:159pt;height:134.25pt;z-index:2517934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" fillcolor="white [3212]" strokecolor="#4579b8 [3044]">
            <v:shadow on="t" color="black" opacity="24903f" origin=",.5" offset="0,.55556mm"/>
            <v:textbox>
              <w:txbxContent>
                <w:p w:rsidR="00F67DD5" w:rsidRDefault="00F67DD5" w:rsidP="00736F7D">
                  <w:pPr>
                    <w:jc w:val="center"/>
                  </w:pPr>
                  <w:r>
                    <w:t>User 1 confirm (connect to) other User’s Travel Details</w:t>
                  </w:r>
                </w:p>
              </w:txbxContent>
            </v:textbox>
          </v:shape>
        </w:pict>
      </w:r>
      <w:r w:rsidRPr="00C74E5F">
        <w:rPr>
          <w:noProof/>
        </w:rPr>
        <w:pict>
          <v:shape id="Straight Arrow Connector 27" o:spid="_x0000_s1077" type="#_x0000_t32" style="position:absolute;margin-left:228.75pt;margin-top:230.3pt;width:0;height:27pt;z-index:251791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" strokecolor="black [3213]" strokeweight="1.5pt">
            <v:stroke endarrow="open"/>
          </v:shape>
        </w:pict>
      </w:r>
      <w:r w:rsidRPr="00C74E5F">
        <w:rPr>
          <w:noProof/>
        </w:rPr>
        <w:pict>
          <v:shape id="Straight Arrow Connector 26" o:spid="_x0000_s1076" type="#_x0000_t32" style="position:absolute;margin-left:450.75pt;margin-top:177.05pt;width:30.75pt;height:0;z-index:25178931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" strokecolor="black [3213]" strokeweight="1.5pt">
            <v:stroke endarrow="open"/>
          </v:shape>
        </w:pict>
      </w:r>
      <w:r w:rsidRPr="00C74E5F">
        <w:rPr>
          <w:noProof/>
        </w:rPr>
        <w:pict>
          <v:rect id="Rectangle 25" o:spid="_x0000_s1064" style="position:absolute;margin-left:481.5pt;margin-top:161.3pt;width:39pt;height:27pt;z-index:251787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" fillcolor="#d8d8d8 [2732]" strokecolor="black [3040]">
            <v:shadow on="t" color="black" opacity="24903f" origin=",.5" offset="0,.55556mm"/>
            <v:textbox>
              <w:txbxContent>
                <w:p w:rsidR="00F67DD5" w:rsidRDefault="00F67DD5" w:rsidP="00736F7D">
                  <w:pPr>
                    <w:jc w:val="center"/>
                  </w:pPr>
                  <w:r>
                    <w:t>End</w:t>
                  </w:r>
                </w:p>
              </w:txbxContent>
            </v:textbox>
          </v:rect>
        </w:pict>
      </w:r>
      <w:r w:rsidRPr="00C74E5F">
        <w:rPr>
          <w:noProof/>
        </w:rPr>
        <w:pict>
          <v:shape id="Straight Arrow Connector 23" o:spid="_x0000_s1075" type="#_x0000_t32" style="position:absolute;margin-left:228pt;margin-top:119.3pt;width:0;height:27pt;z-index:2517831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" strokecolor="black [3213]" strokeweight="1.5pt">
            <v:stroke endarrow="open"/>
          </v:shape>
        </w:pict>
      </w:r>
      <w:r w:rsidRPr="00C74E5F">
        <w:rPr>
          <w:noProof/>
        </w:rPr>
        <w:pict>
          <v:shape id="Straight Arrow Connector 21" o:spid="_x0000_s1074" type="#_x0000_t32" style="position:absolute;margin-left:266.25pt;margin-top:177.05pt;width:63.75pt;height:0;z-index:25178112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" strokecolor="black [3213]" strokeweight="1.5pt">
            <v:stroke endarrow="open"/>
          </v:shape>
        </w:pict>
      </w:r>
      <w:r w:rsidRPr="00C74E5F">
        <w:rPr>
          <w:noProof/>
        </w:rPr>
        <w:pict>
          <v:shape id="Diamond 13" o:spid="_x0000_s1065" type="#_x0000_t4" style="position:absolute;margin-left:330pt;margin-top:123.8pt;width:120.75pt;height:106.5pt;z-index:2517749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" fillcolor="white [3212]" strokecolor="#4579b8 [3044]">
            <v:shadow on="t" color="black" opacity="24903f" origin=",.5" offset="0,.55556mm"/>
            <v:textbox>
              <w:txbxContent>
                <w:p w:rsidR="00F67DD5" w:rsidRDefault="00F67DD5" w:rsidP="00912992">
                  <w:pPr>
                    <w:jc w:val="center"/>
                  </w:pPr>
                  <w:r>
                    <w:t>User 1 delete his Travel Details</w:t>
                  </w:r>
                </w:p>
              </w:txbxContent>
            </v:textbox>
          </v:shape>
        </w:pict>
      </w:r>
      <w:r w:rsidRPr="00C74E5F">
        <w:rPr>
          <w:noProof/>
        </w:rPr>
        <w:pict>
          <v:shape id="Straight Arrow Connector 11" o:spid="_x0000_s1073" type="#_x0000_t32" style="position:absolute;margin-left:391.5pt;margin-top:76.55pt;width:0;height:47.25pt;z-index:2517729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" strokecolor="black [3213]" strokeweight="1.5pt">
            <v:stroke endarrow="open"/>
          </v:shape>
        </w:pict>
      </w:r>
      <w:r w:rsidRPr="00C74E5F">
        <w:rPr>
          <w:noProof/>
        </w:rPr>
        <w:pict>
          <v:rect id="Rectangle 10" o:spid="_x0000_s1066" style="position:absolute;margin-left:-13.5pt;margin-top:47.3pt;width:50.25pt;height:45.75pt;z-index:2517708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" filled="f" stroked="f">
            <v:shadow on="t" color="black" opacity="24903f" origin=",.5" offset="0,.55556mm"/>
            <v:textbox>
              <w:txbxContent>
                <w:p w:rsidR="00F67DD5" w:rsidRDefault="00F67DD5" w:rsidP="00912992">
                  <w:pPr>
                    <w:jc w:val="center"/>
                  </w:pPr>
                  <w:r>
                    <w:t>Key-in Travel Details</w:t>
                  </w:r>
                </w:p>
              </w:txbxContent>
            </v:textbox>
          </v:rect>
        </w:pict>
      </w:r>
      <w:r w:rsidRPr="00C74E5F">
        <w:rPr>
          <w:noProof/>
        </w:rPr>
        <w:pict>
          <v:rect id="Rectangle 9" o:spid="_x0000_s1067" style="position:absolute;margin-left:356.25pt;margin-top:10.55pt;width:63pt;height:66pt;z-index:25176883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" fillcolor="white [3212]" strokecolor="#795d9b [3047]">
            <v:shadow on="t" color="black" opacity="24903f" origin=",.5" offset="0,.55556mm"/>
            <v:textbox>
              <w:txbxContent>
                <w:p w:rsidR="00F67DD5" w:rsidRDefault="00F67DD5" w:rsidP="00912992">
                  <w:pPr>
                    <w:jc w:val="center"/>
                  </w:pPr>
                  <w:r>
                    <w:t>User 1 able to view only his Travel Details</w:t>
                  </w:r>
                </w:p>
              </w:txbxContent>
            </v:textbox>
          </v:rect>
        </w:pict>
      </w:r>
      <w:r w:rsidRPr="00C74E5F">
        <w:rPr>
          <w:noProof/>
        </w:rPr>
        <w:pict>
          <v:shape id="Straight Arrow Connector 8" o:spid="_x0000_s1072" type="#_x0000_t32" style="position:absolute;margin-left:315pt;margin-top:45.8pt;width:41.25pt;height:0;z-index:25176678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" strokecolor="black [3213]" strokeweight="1.5pt">
            <v:stroke endarrow="open"/>
          </v:shape>
        </w:pict>
      </w:r>
      <w:r w:rsidRPr="00C74E5F">
        <w:rPr>
          <w:noProof/>
        </w:rPr>
        <w:pict>
          <v:shape id="Straight Arrow Connector 7" o:spid="_x0000_s1071" type="#_x0000_t32" style="position:absolute;margin-left:99.75pt;margin-top:47.3pt;width:41.25pt;height:0;z-index:25176473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" strokecolor="black [3213]" strokeweight="1.5pt">
            <v:stroke endarrow="open"/>
          </v:shape>
        </w:pict>
      </w:r>
      <w:r w:rsidRPr="00C74E5F">
        <w:rPr>
          <w:noProof/>
        </w:rPr>
        <w:pict>
          <v:rect id="Rectangle 6" o:spid="_x0000_s1068" style="position:absolute;margin-left:36.75pt;margin-top:15.8pt;width:63pt;height:66pt;z-index:25176268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" fillcolor="white [3212]" strokecolor="#795d9b [3047]">
            <v:shadow on="t" color="black" opacity="24903f" origin=",.5" offset="0,.55556mm"/>
            <v:textbox>
              <w:txbxContent>
                <w:p w:rsidR="00F67DD5" w:rsidRDefault="00F67DD5" w:rsidP="00912992">
                  <w:pPr>
                    <w:jc w:val="center"/>
                  </w:pPr>
                  <w:r>
                    <w:t>Server / Local Database</w:t>
                  </w:r>
                </w:p>
              </w:txbxContent>
            </v:textbox>
          </v:rect>
        </w:pict>
      </w:r>
      <w:r w:rsidRPr="00C74E5F">
        <w:rPr>
          <w:noProof/>
        </w:rPr>
        <w:pict>
          <v:shape id="Straight Arrow Connector 4" o:spid="_x0000_s1070" type="#_x0000_t32" style="position:absolute;margin-left:-4.5pt;margin-top:45.05pt;width:41.25pt;height:0;z-index:25176064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" strokecolor="black [3213]" strokeweight="1.5pt">
            <v:stroke endarrow="open"/>
          </v:shape>
        </w:pict>
      </w:r>
      <w:r w:rsidRPr="00C74E5F">
        <w:rPr>
          <w:noProof/>
        </w:rPr>
        <w:pict>
          <v:rect id="Rectangle 2" o:spid="_x0000_s1069" style="position:absolute;margin-left:-54.75pt;margin-top:30.05pt;width:50.25pt;height:31.5pt;z-index:25175859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" filled="f" strokecolor="black [3040]">
            <v:shadow on="t" color="black" opacity="24903f" origin=",.5" offset="0,.55556mm"/>
            <v:textbox>
              <w:txbxContent>
                <w:p w:rsidR="00F67DD5" w:rsidRDefault="00F67DD5" w:rsidP="00912992">
                  <w:pPr>
                    <w:jc w:val="center"/>
                  </w:pPr>
                  <w:r>
                    <w:t>User 1</w:t>
                  </w:r>
                </w:p>
              </w:txbxContent>
            </v:textbox>
          </v:rect>
        </w:pict>
      </w:r>
    </w:p>
    <w:p w:rsidR="004260C0" w:rsidRPr="00CB2790" w:rsidRDefault="004260C0" w:rsidP="009E1D34">
      <w:pPr>
        <w:pStyle w:val="Heading1"/>
        <w:pageBreakBefore/>
        <w:numPr>
          <w:ilvl w:val="0"/>
          <w:numId w:val="5"/>
        </w:numPr>
        <w:shd w:val="pct30" w:color="auto" w:fill="FFFFFF"/>
        <w:spacing w:before="0" w:after="180" w:line="240" w:lineRule="atLeast"/>
        <w:ind w:right="0"/>
        <w:rPr>
          <w:rFonts w:cs="Arial"/>
        </w:rPr>
      </w:pPr>
      <w:bookmarkStart w:id="313" w:name="_Toc378092191"/>
      <w:r>
        <w:rPr>
          <w:rFonts w:cs="Arial"/>
        </w:rPr>
        <w:lastRenderedPageBreak/>
        <w:t>Other Functionality</w:t>
      </w:r>
      <w:bookmarkEnd w:id="313"/>
    </w:p>
    <w:p w:rsidR="000E728F" w:rsidRDefault="00341C56" w:rsidP="009660BB">
      <w:r>
        <w:t>This section descri</w:t>
      </w:r>
      <w:r w:rsidR="009660BB">
        <w:t>bes business requirements not captured in the preceding section</w:t>
      </w:r>
      <w:r w:rsidR="007B3727">
        <w:t>.</w:t>
      </w:r>
    </w:p>
    <w:p w:rsidR="00341C56" w:rsidRDefault="00341C56" w:rsidP="000E728F">
      <w:pPr>
        <w:pStyle w:val="BodyText"/>
        <w:rPr>
          <w:sz w:val="24"/>
          <w:szCs w:val="24"/>
        </w:rPr>
      </w:pPr>
    </w:p>
    <w:p w:rsidR="00D80FD7" w:rsidRDefault="00D80FD7" w:rsidP="00D80FD7">
      <w:pPr>
        <w:rPr>
          <w:b/>
        </w:rPr>
      </w:pPr>
      <w:r>
        <w:rPr>
          <w:b/>
        </w:rPr>
        <w:t>Note: Below requirement to be discussed and finalized with Technical Architect.</w:t>
      </w:r>
    </w:p>
    <w:p w:rsidR="00D80FD7" w:rsidRPr="00A16438" w:rsidRDefault="00D80FD7" w:rsidP="000E728F">
      <w:pPr>
        <w:pStyle w:val="BodyText"/>
        <w:rPr>
          <w:sz w:val="24"/>
          <w:szCs w:val="24"/>
        </w:rPr>
      </w:pPr>
    </w:p>
    <w:p w:rsidR="00341C56" w:rsidRPr="004260C0" w:rsidRDefault="00341C56" w:rsidP="009E1D34">
      <w:pPr>
        <w:pStyle w:val="Heading2"/>
        <w:numPr>
          <w:ilvl w:val="1"/>
          <w:numId w:val="5"/>
        </w:numPr>
        <w:ind w:hanging="792"/>
      </w:pPr>
      <w:bookmarkStart w:id="314" w:name="_Toc378092192"/>
      <w:r w:rsidRPr="004260C0">
        <w:t>Reporting Requirements</w:t>
      </w:r>
      <w:bookmarkEnd w:id="314"/>
    </w:p>
    <w:p w:rsidR="007B3727" w:rsidRDefault="007B3727" w:rsidP="000E728F">
      <w:pPr>
        <w:pStyle w:val="BodyText"/>
        <w:rPr>
          <w:b/>
          <w:u w:val="single"/>
        </w:rPr>
      </w:pPr>
    </w:p>
    <w:p w:rsidR="007B3727" w:rsidRDefault="003F4036" w:rsidP="000E728F">
      <w:pPr>
        <w:pStyle w:val="BodyText"/>
        <w:rPr>
          <w:b/>
        </w:rPr>
      </w:pPr>
      <w:r w:rsidRPr="003F4036">
        <w:rPr>
          <w:b/>
        </w:rPr>
        <w:t>TBD</w:t>
      </w:r>
    </w:p>
    <w:p w:rsidR="003F4036" w:rsidRPr="003F4036" w:rsidRDefault="003F4036" w:rsidP="000E728F">
      <w:pPr>
        <w:pStyle w:val="BodyText"/>
        <w:rPr>
          <w:b/>
        </w:rPr>
      </w:pPr>
    </w:p>
    <w:p w:rsidR="00341C56" w:rsidRPr="004260C0" w:rsidRDefault="00341C56" w:rsidP="009E1D34">
      <w:pPr>
        <w:pStyle w:val="Heading2"/>
        <w:numPr>
          <w:ilvl w:val="1"/>
          <w:numId w:val="5"/>
        </w:numPr>
        <w:ind w:hanging="792"/>
      </w:pPr>
      <w:bookmarkStart w:id="315" w:name="_Toc378092193"/>
      <w:r w:rsidRPr="004260C0">
        <w:t>Admin Requirements</w:t>
      </w:r>
      <w:bookmarkEnd w:id="315"/>
    </w:p>
    <w:p w:rsidR="003F4036" w:rsidRDefault="003F4036" w:rsidP="003F4036">
      <w:pPr>
        <w:pStyle w:val="BodyText"/>
        <w:rPr>
          <w:b/>
        </w:rPr>
      </w:pPr>
    </w:p>
    <w:p w:rsidR="003F4036" w:rsidRDefault="003F4036" w:rsidP="003F4036">
      <w:pPr>
        <w:pStyle w:val="BodyText"/>
        <w:rPr>
          <w:b/>
        </w:rPr>
      </w:pPr>
      <w:r w:rsidRPr="003F4036">
        <w:rPr>
          <w:b/>
        </w:rPr>
        <w:t>TBD</w:t>
      </w:r>
    </w:p>
    <w:p w:rsidR="003F4036" w:rsidRPr="003F4036" w:rsidRDefault="003F4036" w:rsidP="003F4036">
      <w:pPr>
        <w:pStyle w:val="BodyText"/>
        <w:rPr>
          <w:b/>
        </w:rPr>
      </w:pPr>
    </w:p>
    <w:p w:rsidR="00447DD7" w:rsidRPr="004260C0" w:rsidRDefault="00447DD7" w:rsidP="009E1D34">
      <w:pPr>
        <w:pStyle w:val="Heading2"/>
        <w:numPr>
          <w:ilvl w:val="1"/>
          <w:numId w:val="5"/>
        </w:numPr>
        <w:ind w:hanging="792"/>
      </w:pPr>
      <w:bookmarkStart w:id="316" w:name="_Toc378092194"/>
      <w:r w:rsidRPr="004260C0">
        <w:t>Audit Trail</w:t>
      </w:r>
      <w:bookmarkEnd w:id="316"/>
    </w:p>
    <w:p w:rsidR="004A71D4" w:rsidRPr="00963663" w:rsidRDefault="004A71D4" w:rsidP="004A71D4">
      <w:pPr>
        <w:ind w:left="1080"/>
        <w:rPr>
          <w:rFonts w:cs="Arial"/>
          <w:color w:val="C00000"/>
        </w:rPr>
      </w:pPr>
    </w:p>
    <w:p w:rsidR="004A71D4" w:rsidRDefault="00A477F8" w:rsidP="003F4036">
      <w:r w:rsidRPr="000C2EEA">
        <w:t>Audit log will capture entry, modification, deletion, status change for each entry or exist of travel details on server (local database).</w:t>
      </w:r>
    </w:p>
    <w:p w:rsidR="00A477F8" w:rsidRDefault="00A477F8" w:rsidP="003F4036"/>
    <w:p w:rsidR="00A477F8" w:rsidRPr="00963663" w:rsidRDefault="00A477F8" w:rsidP="003F4036">
      <w:pPr>
        <w:rPr>
          <w:rFonts w:cs="Arial"/>
          <w:color w:val="C00000"/>
        </w:rPr>
      </w:pPr>
      <w:r>
        <w:t>Format TBD.</w:t>
      </w:r>
    </w:p>
    <w:p w:rsidR="006F6433" w:rsidRPr="00CB2790" w:rsidRDefault="006F6433" w:rsidP="009E1D34">
      <w:pPr>
        <w:pStyle w:val="Heading1"/>
        <w:pageBreakBefore/>
        <w:numPr>
          <w:ilvl w:val="0"/>
          <w:numId w:val="5"/>
        </w:numPr>
        <w:shd w:val="pct30" w:color="auto" w:fill="FFFFFF"/>
        <w:spacing w:before="0" w:after="180" w:line="240" w:lineRule="atLeast"/>
        <w:ind w:right="0"/>
        <w:rPr>
          <w:rFonts w:cs="Arial"/>
        </w:rPr>
      </w:pPr>
      <w:bookmarkStart w:id="317" w:name="_Toc378092195"/>
      <w:r>
        <w:rPr>
          <w:rFonts w:cs="Arial"/>
        </w:rPr>
        <w:lastRenderedPageBreak/>
        <w:t>Non Functional Requirement</w:t>
      </w:r>
      <w:bookmarkEnd w:id="317"/>
    </w:p>
    <w:p w:rsidR="00966C5E" w:rsidRDefault="00966C5E" w:rsidP="00966C5E">
      <w:pPr>
        <w:rPr>
          <w:b/>
        </w:rPr>
      </w:pPr>
    </w:p>
    <w:p w:rsidR="00966C5E" w:rsidRPr="00966C5E" w:rsidRDefault="00966C5E" w:rsidP="00966C5E">
      <w:pPr>
        <w:rPr>
          <w:b/>
        </w:rPr>
      </w:pPr>
      <w:r w:rsidRPr="00966C5E">
        <w:rPr>
          <w:b/>
        </w:rPr>
        <w:t>Note: Below requirement to be discussed and fina</w:t>
      </w:r>
      <w:r>
        <w:rPr>
          <w:b/>
        </w:rPr>
        <w:t>lized.</w:t>
      </w:r>
    </w:p>
    <w:p w:rsidR="00447DD7" w:rsidRPr="00963663" w:rsidRDefault="00447DD7" w:rsidP="00447DD7">
      <w:pPr>
        <w:pStyle w:val="BodyText"/>
        <w:rPr>
          <w:rFonts w:cs="Arial"/>
          <w:color w:val="C00000"/>
        </w:rPr>
      </w:pPr>
    </w:p>
    <w:p w:rsidR="00447DD7" w:rsidRPr="004260C0" w:rsidRDefault="00447DD7" w:rsidP="009E1D34">
      <w:pPr>
        <w:pStyle w:val="Heading2"/>
        <w:numPr>
          <w:ilvl w:val="1"/>
          <w:numId w:val="5"/>
        </w:numPr>
        <w:ind w:hanging="792"/>
      </w:pPr>
      <w:bookmarkStart w:id="318" w:name="_Toc378092196"/>
      <w:r w:rsidRPr="004260C0">
        <w:t>Application P</w:t>
      </w:r>
      <w:r w:rsidR="002D698E" w:rsidRPr="004260C0">
        <w:t>e</w:t>
      </w:r>
      <w:r w:rsidRPr="004260C0">
        <w:t>rformance</w:t>
      </w:r>
      <w:bookmarkEnd w:id="318"/>
    </w:p>
    <w:p w:rsidR="00447DD7" w:rsidRPr="00E4406F" w:rsidRDefault="00447DD7" w:rsidP="00447DD7"/>
    <w:tbl>
      <w:tblPr>
        <w:tblStyle w:val="TableGrid"/>
        <w:tblW w:w="0" w:type="auto"/>
        <w:tblLook w:val="04A0"/>
      </w:tblPr>
      <w:tblGrid>
        <w:gridCol w:w="468"/>
        <w:gridCol w:w="2340"/>
        <w:gridCol w:w="4230"/>
        <w:gridCol w:w="2538"/>
      </w:tblGrid>
      <w:tr w:rsidR="00963663" w:rsidRPr="00E4406F" w:rsidTr="001A26EF">
        <w:trPr>
          <w:tblHeader/>
        </w:trPr>
        <w:tc>
          <w:tcPr>
            <w:tcW w:w="468" w:type="dxa"/>
            <w:shd w:val="clear" w:color="auto" w:fill="548DD4" w:themeFill="text2" w:themeFillTint="99"/>
          </w:tcPr>
          <w:p w:rsidR="002D698E" w:rsidRPr="00E4406F" w:rsidRDefault="002D698E" w:rsidP="00447DD7">
            <w:pPr>
              <w:rPr>
                <w:b/>
              </w:rPr>
            </w:pPr>
            <w:r w:rsidRPr="00E4406F">
              <w:rPr>
                <w:b/>
              </w:rPr>
              <w:t>#</w:t>
            </w:r>
          </w:p>
        </w:tc>
        <w:tc>
          <w:tcPr>
            <w:tcW w:w="2340" w:type="dxa"/>
            <w:shd w:val="clear" w:color="auto" w:fill="548DD4" w:themeFill="text2" w:themeFillTint="99"/>
          </w:tcPr>
          <w:p w:rsidR="002D698E" w:rsidRPr="00E4406F" w:rsidRDefault="002D698E" w:rsidP="00447DD7">
            <w:r w:rsidRPr="00E4406F">
              <w:rPr>
                <w:b/>
              </w:rPr>
              <w:t>Parameter</w:t>
            </w:r>
          </w:p>
        </w:tc>
        <w:tc>
          <w:tcPr>
            <w:tcW w:w="4230" w:type="dxa"/>
            <w:shd w:val="clear" w:color="auto" w:fill="548DD4" w:themeFill="text2" w:themeFillTint="99"/>
          </w:tcPr>
          <w:p w:rsidR="002D698E" w:rsidRPr="00E4406F" w:rsidRDefault="002D698E" w:rsidP="002D698E">
            <w:pPr>
              <w:rPr>
                <w:b/>
              </w:rPr>
            </w:pPr>
            <w:r w:rsidRPr="00E4406F">
              <w:rPr>
                <w:b/>
              </w:rPr>
              <w:t>Details</w:t>
            </w:r>
          </w:p>
        </w:tc>
        <w:tc>
          <w:tcPr>
            <w:tcW w:w="2538" w:type="dxa"/>
            <w:shd w:val="clear" w:color="auto" w:fill="548DD4" w:themeFill="text2" w:themeFillTint="99"/>
          </w:tcPr>
          <w:p w:rsidR="002D698E" w:rsidRPr="00E4406F" w:rsidRDefault="007E6BBA" w:rsidP="00447DD7">
            <w:pPr>
              <w:rPr>
                <w:b/>
              </w:rPr>
            </w:pPr>
            <w:r w:rsidRPr="00E4406F">
              <w:rPr>
                <w:b/>
              </w:rPr>
              <w:t>Comment</w:t>
            </w:r>
          </w:p>
        </w:tc>
      </w:tr>
      <w:tr w:rsidR="00963663" w:rsidRPr="00E4406F" w:rsidTr="001A26EF">
        <w:tc>
          <w:tcPr>
            <w:tcW w:w="468" w:type="dxa"/>
          </w:tcPr>
          <w:p w:rsidR="002D698E" w:rsidRPr="00E4406F" w:rsidRDefault="002D698E" w:rsidP="00447DD7">
            <w:r w:rsidRPr="00E4406F">
              <w:t>1</w:t>
            </w:r>
          </w:p>
        </w:tc>
        <w:tc>
          <w:tcPr>
            <w:tcW w:w="2340" w:type="dxa"/>
          </w:tcPr>
          <w:p w:rsidR="002D698E" w:rsidRPr="00E4406F" w:rsidRDefault="00D11580" w:rsidP="00447DD7">
            <w:r w:rsidRPr="00E4406F">
              <w:t>Response Time</w:t>
            </w:r>
          </w:p>
        </w:tc>
        <w:tc>
          <w:tcPr>
            <w:tcW w:w="4230" w:type="dxa"/>
          </w:tcPr>
          <w:p w:rsidR="002D698E" w:rsidRPr="00E4406F" w:rsidRDefault="002D698E" w:rsidP="00447DD7"/>
        </w:tc>
        <w:tc>
          <w:tcPr>
            <w:tcW w:w="2538" w:type="dxa"/>
          </w:tcPr>
          <w:p w:rsidR="002D698E" w:rsidRPr="00E4406F" w:rsidRDefault="002D698E" w:rsidP="00447DD7"/>
        </w:tc>
      </w:tr>
      <w:tr w:rsidR="00963663" w:rsidRPr="00E4406F" w:rsidTr="001A26EF">
        <w:tc>
          <w:tcPr>
            <w:tcW w:w="468" w:type="dxa"/>
          </w:tcPr>
          <w:p w:rsidR="002D698E" w:rsidRPr="00E4406F" w:rsidRDefault="002D698E" w:rsidP="00447DD7">
            <w:r w:rsidRPr="00E4406F">
              <w:t>2</w:t>
            </w:r>
          </w:p>
        </w:tc>
        <w:tc>
          <w:tcPr>
            <w:tcW w:w="2340" w:type="dxa"/>
          </w:tcPr>
          <w:p w:rsidR="002D698E" w:rsidRPr="00E4406F" w:rsidRDefault="002D698E" w:rsidP="00447DD7"/>
        </w:tc>
        <w:tc>
          <w:tcPr>
            <w:tcW w:w="4230" w:type="dxa"/>
          </w:tcPr>
          <w:p w:rsidR="002D698E" w:rsidRPr="00E4406F" w:rsidRDefault="002D698E" w:rsidP="00447DD7"/>
        </w:tc>
        <w:tc>
          <w:tcPr>
            <w:tcW w:w="2538" w:type="dxa"/>
          </w:tcPr>
          <w:p w:rsidR="002D698E" w:rsidRPr="00E4406F" w:rsidRDefault="002D698E" w:rsidP="00447DD7"/>
        </w:tc>
      </w:tr>
      <w:tr w:rsidR="00963663" w:rsidRPr="00E4406F" w:rsidTr="001A26EF">
        <w:tc>
          <w:tcPr>
            <w:tcW w:w="468" w:type="dxa"/>
          </w:tcPr>
          <w:p w:rsidR="002D698E" w:rsidRPr="00E4406F" w:rsidRDefault="002D698E" w:rsidP="00447DD7">
            <w:r w:rsidRPr="00E4406F">
              <w:t>3</w:t>
            </w:r>
          </w:p>
        </w:tc>
        <w:tc>
          <w:tcPr>
            <w:tcW w:w="2340" w:type="dxa"/>
          </w:tcPr>
          <w:p w:rsidR="002D698E" w:rsidRPr="00E4406F" w:rsidRDefault="002D698E" w:rsidP="00447DD7"/>
        </w:tc>
        <w:tc>
          <w:tcPr>
            <w:tcW w:w="4230" w:type="dxa"/>
          </w:tcPr>
          <w:p w:rsidR="002D698E" w:rsidRPr="00E4406F" w:rsidRDefault="002D698E" w:rsidP="00447DD7"/>
        </w:tc>
        <w:tc>
          <w:tcPr>
            <w:tcW w:w="2538" w:type="dxa"/>
          </w:tcPr>
          <w:p w:rsidR="002D698E" w:rsidRPr="00E4406F" w:rsidRDefault="002D698E" w:rsidP="00447DD7"/>
        </w:tc>
      </w:tr>
      <w:tr w:rsidR="00963663" w:rsidRPr="00E4406F" w:rsidTr="001A26EF">
        <w:tc>
          <w:tcPr>
            <w:tcW w:w="468" w:type="dxa"/>
          </w:tcPr>
          <w:p w:rsidR="00D11580" w:rsidRPr="00E4406F" w:rsidRDefault="00D11580" w:rsidP="00447DD7">
            <w:r w:rsidRPr="00E4406F">
              <w:t>4</w:t>
            </w:r>
          </w:p>
        </w:tc>
        <w:tc>
          <w:tcPr>
            <w:tcW w:w="2340" w:type="dxa"/>
          </w:tcPr>
          <w:p w:rsidR="00D11580" w:rsidRPr="00E4406F" w:rsidRDefault="00D11580" w:rsidP="00447DD7"/>
        </w:tc>
        <w:tc>
          <w:tcPr>
            <w:tcW w:w="4230" w:type="dxa"/>
          </w:tcPr>
          <w:p w:rsidR="00D11580" w:rsidRPr="00E4406F" w:rsidRDefault="00D11580" w:rsidP="00447DD7"/>
        </w:tc>
        <w:tc>
          <w:tcPr>
            <w:tcW w:w="2538" w:type="dxa"/>
          </w:tcPr>
          <w:p w:rsidR="00D11580" w:rsidRPr="00E4406F" w:rsidRDefault="00D11580" w:rsidP="00447DD7"/>
        </w:tc>
      </w:tr>
      <w:tr w:rsidR="007E29C5" w:rsidRPr="00E4406F" w:rsidTr="001A26EF">
        <w:tc>
          <w:tcPr>
            <w:tcW w:w="468" w:type="dxa"/>
          </w:tcPr>
          <w:p w:rsidR="007E29C5" w:rsidRPr="00E4406F" w:rsidRDefault="007E29C5" w:rsidP="00447DD7">
            <w:r w:rsidRPr="00E4406F">
              <w:t>5</w:t>
            </w:r>
          </w:p>
        </w:tc>
        <w:tc>
          <w:tcPr>
            <w:tcW w:w="2340" w:type="dxa"/>
          </w:tcPr>
          <w:p w:rsidR="007E29C5" w:rsidRPr="00E4406F" w:rsidRDefault="007E29C5" w:rsidP="00447DD7"/>
        </w:tc>
        <w:tc>
          <w:tcPr>
            <w:tcW w:w="4230" w:type="dxa"/>
          </w:tcPr>
          <w:p w:rsidR="007E29C5" w:rsidRPr="00E4406F" w:rsidRDefault="007E29C5" w:rsidP="00963663"/>
        </w:tc>
        <w:tc>
          <w:tcPr>
            <w:tcW w:w="2538" w:type="dxa"/>
          </w:tcPr>
          <w:p w:rsidR="007E29C5" w:rsidRPr="00E4406F" w:rsidRDefault="007E29C5" w:rsidP="00447DD7"/>
        </w:tc>
      </w:tr>
    </w:tbl>
    <w:p w:rsidR="002D698E" w:rsidRPr="00E4406F" w:rsidRDefault="002D698E" w:rsidP="00447DD7"/>
    <w:p w:rsidR="00447DD7" w:rsidRPr="00E4406F" w:rsidRDefault="001A26EF" w:rsidP="009E1D34">
      <w:pPr>
        <w:pStyle w:val="Heading2"/>
        <w:numPr>
          <w:ilvl w:val="1"/>
          <w:numId w:val="5"/>
        </w:numPr>
        <w:ind w:hanging="792"/>
      </w:pPr>
      <w:bookmarkStart w:id="319" w:name="_Toc378092197"/>
      <w:r>
        <w:t>Server</w:t>
      </w:r>
      <w:r w:rsidR="00447DD7" w:rsidRPr="00E4406F">
        <w:t xml:space="preserve"> Support</w:t>
      </w:r>
      <w:bookmarkEnd w:id="319"/>
    </w:p>
    <w:tbl>
      <w:tblPr>
        <w:tblStyle w:val="TableGrid"/>
        <w:tblW w:w="0" w:type="auto"/>
        <w:tblLook w:val="04A0"/>
      </w:tblPr>
      <w:tblGrid>
        <w:gridCol w:w="468"/>
        <w:gridCol w:w="2520"/>
        <w:gridCol w:w="2749"/>
        <w:gridCol w:w="3821"/>
      </w:tblGrid>
      <w:tr w:rsidR="00963663" w:rsidRPr="00E4406F" w:rsidTr="007E6BBA">
        <w:tc>
          <w:tcPr>
            <w:tcW w:w="468" w:type="dxa"/>
            <w:shd w:val="clear" w:color="auto" w:fill="548DD4" w:themeFill="text2" w:themeFillTint="99"/>
          </w:tcPr>
          <w:p w:rsidR="007E6BBA" w:rsidRPr="00E4406F" w:rsidRDefault="007E6BBA" w:rsidP="00F44E3E">
            <w:pPr>
              <w:rPr>
                <w:b/>
              </w:rPr>
            </w:pPr>
            <w:r w:rsidRPr="00E4406F">
              <w:rPr>
                <w:b/>
              </w:rPr>
              <w:t>#</w:t>
            </w:r>
          </w:p>
        </w:tc>
        <w:tc>
          <w:tcPr>
            <w:tcW w:w="2520" w:type="dxa"/>
            <w:shd w:val="clear" w:color="auto" w:fill="548DD4" w:themeFill="text2" w:themeFillTint="99"/>
          </w:tcPr>
          <w:p w:rsidR="007E6BBA" w:rsidRPr="00E4406F" w:rsidRDefault="001A26EF" w:rsidP="00F44E3E">
            <w:pPr>
              <w:rPr>
                <w:b/>
              </w:rPr>
            </w:pPr>
            <w:r>
              <w:rPr>
                <w:b/>
              </w:rPr>
              <w:t>Server</w:t>
            </w:r>
            <w:r w:rsidR="007E6BBA" w:rsidRPr="00E4406F">
              <w:rPr>
                <w:b/>
              </w:rPr>
              <w:t xml:space="preserve"> Name</w:t>
            </w:r>
          </w:p>
        </w:tc>
        <w:tc>
          <w:tcPr>
            <w:tcW w:w="2749" w:type="dxa"/>
            <w:shd w:val="clear" w:color="auto" w:fill="548DD4" w:themeFill="text2" w:themeFillTint="99"/>
          </w:tcPr>
          <w:p w:rsidR="007E6BBA" w:rsidRPr="00E4406F" w:rsidRDefault="007E6BBA" w:rsidP="00F44E3E">
            <w:pPr>
              <w:rPr>
                <w:b/>
              </w:rPr>
            </w:pPr>
            <w:r w:rsidRPr="00E4406F">
              <w:rPr>
                <w:b/>
              </w:rPr>
              <w:t>Version</w:t>
            </w:r>
          </w:p>
        </w:tc>
        <w:tc>
          <w:tcPr>
            <w:tcW w:w="3821" w:type="dxa"/>
            <w:shd w:val="clear" w:color="auto" w:fill="548DD4" w:themeFill="text2" w:themeFillTint="99"/>
          </w:tcPr>
          <w:p w:rsidR="007E6BBA" w:rsidRPr="00E4406F" w:rsidRDefault="007E6BBA" w:rsidP="00F44E3E">
            <w:pPr>
              <w:rPr>
                <w:b/>
              </w:rPr>
            </w:pPr>
            <w:r w:rsidRPr="00E4406F">
              <w:rPr>
                <w:b/>
              </w:rPr>
              <w:t>Comment</w:t>
            </w:r>
          </w:p>
        </w:tc>
      </w:tr>
      <w:tr w:rsidR="00963663" w:rsidRPr="00E4406F" w:rsidTr="007E6BBA">
        <w:tc>
          <w:tcPr>
            <w:tcW w:w="468" w:type="dxa"/>
          </w:tcPr>
          <w:p w:rsidR="007E6BBA" w:rsidRPr="00E4406F" w:rsidRDefault="007E6BBA" w:rsidP="00F44E3E">
            <w:r w:rsidRPr="00E4406F">
              <w:t>1</w:t>
            </w:r>
          </w:p>
        </w:tc>
        <w:tc>
          <w:tcPr>
            <w:tcW w:w="2520" w:type="dxa"/>
          </w:tcPr>
          <w:p w:rsidR="007E6BBA" w:rsidRPr="00E4406F" w:rsidRDefault="007E6BBA" w:rsidP="00F44E3E"/>
        </w:tc>
        <w:tc>
          <w:tcPr>
            <w:tcW w:w="2749" w:type="dxa"/>
          </w:tcPr>
          <w:p w:rsidR="007E6BBA" w:rsidRPr="00E4406F" w:rsidRDefault="007E6BBA" w:rsidP="00F44E3E"/>
        </w:tc>
        <w:tc>
          <w:tcPr>
            <w:tcW w:w="3821" w:type="dxa"/>
          </w:tcPr>
          <w:p w:rsidR="007E6BBA" w:rsidRPr="00E4406F" w:rsidRDefault="007E6BBA" w:rsidP="00F44E3E"/>
        </w:tc>
      </w:tr>
      <w:tr w:rsidR="00963663" w:rsidRPr="00E4406F" w:rsidTr="007E6BBA">
        <w:tc>
          <w:tcPr>
            <w:tcW w:w="468" w:type="dxa"/>
          </w:tcPr>
          <w:p w:rsidR="007E6BBA" w:rsidRPr="00E4406F" w:rsidRDefault="007E6BBA" w:rsidP="00F44E3E">
            <w:r w:rsidRPr="00E4406F">
              <w:t>2</w:t>
            </w:r>
          </w:p>
        </w:tc>
        <w:tc>
          <w:tcPr>
            <w:tcW w:w="2520" w:type="dxa"/>
          </w:tcPr>
          <w:p w:rsidR="007E6BBA" w:rsidRPr="00E4406F" w:rsidRDefault="007E6BBA" w:rsidP="00F44E3E"/>
        </w:tc>
        <w:tc>
          <w:tcPr>
            <w:tcW w:w="2749" w:type="dxa"/>
          </w:tcPr>
          <w:p w:rsidR="007E6BBA" w:rsidRPr="00E4406F" w:rsidRDefault="007E6BBA" w:rsidP="00F44E3E"/>
        </w:tc>
        <w:tc>
          <w:tcPr>
            <w:tcW w:w="3821" w:type="dxa"/>
          </w:tcPr>
          <w:p w:rsidR="007E6BBA" w:rsidRPr="00E4406F" w:rsidRDefault="007E6BBA" w:rsidP="00F44E3E"/>
        </w:tc>
      </w:tr>
      <w:tr w:rsidR="00963663" w:rsidRPr="00E4406F" w:rsidTr="007E6BBA">
        <w:tc>
          <w:tcPr>
            <w:tcW w:w="468" w:type="dxa"/>
          </w:tcPr>
          <w:p w:rsidR="007E6BBA" w:rsidRPr="00E4406F" w:rsidRDefault="007E6BBA" w:rsidP="00F44E3E">
            <w:r w:rsidRPr="00E4406F">
              <w:t>3</w:t>
            </w:r>
          </w:p>
        </w:tc>
        <w:tc>
          <w:tcPr>
            <w:tcW w:w="2520" w:type="dxa"/>
          </w:tcPr>
          <w:p w:rsidR="007E6BBA" w:rsidRPr="00E4406F" w:rsidRDefault="007E6BBA" w:rsidP="00F44E3E"/>
        </w:tc>
        <w:tc>
          <w:tcPr>
            <w:tcW w:w="2749" w:type="dxa"/>
          </w:tcPr>
          <w:p w:rsidR="007E6BBA" w:rsidRPr="00E4406F" w:rsidRDefault="007E6BBA" w:rsidP="00F44E3E"/>
        </w:tc>
        <w:tc>
          <w:tcPr>
            <w:tcW w:w="3821" w:type="dxa"/>
          </w:tcPr>
          <w:p w:rsidR="007E6BBA" w:rsidRPr="00E4406F" w:rsidRDefault="007E6BBA" w:rsidP="00F44E3E"/>
        </w:tc>
      </w:tr>
      <w:tr w:rsidR="00963663" w:rsidRPr="00E4406F" w:rsidTr="007E6BBA">
        <w:tc>
          <w:tcPr>
            <w:tcW w:w="468" w:type="dxa"/>
          </w:tcPr>
          <w:p w:rsidR="007E6BBA" w:rsidRPr="00E4406F" w:rsidRDefault="007E6BBA" w:rsidP="00F44E3E">
            <w:r w:rsidRPr="00E4406F">
              <w:t>4</w:t>
            </w:r>
          </w:p>
        </w:tc>
        <w:tc>
          <w:tcPr>
            <w:tcW w:w="2520" w:type="dxa"/>
          </w:tcPr>
          <w:p w:rsidR="007E6BBA" w:rsidRPr="00E4406F" w:rsidRDefault="007E6BBA" w:rsidP="00F44E3E"/>
        </w:tc>
        <w:tc>
          <w:tcPr>
            <w:tcW w:w="2749" w:type="dxa"/>
          </w:tcPr>
          <w:p w:rsidR="007E6BBA" w:rsidRPr="00E4406F" w:rsidRDefault="007E6BBA" w:rsidP="00F44E3E"/>
        </w:tc>
        <w:tc>
          <w:tcPr>
            <w:tcW w:w="3821" w:type="dxa"/>
          </w:tcPr>
          <w:p w:rsidR="007E6BBA" w:rsidRPr="00E4406F" w:rsidRDefault="007E6BBA" w:rsidP="00F44E3E"/>
        </w:tc>
      </w:tr>
      <w:tr w:rsidR="00963663" w:rsidRPr="00E4406F" w:rsidTr="007E6BBA">
        <w:tc>
          <w:tcPr>
            <w:tcW w:w="468" w:type="dxa"/>
          </w:tcPr>
          <w:p w:rsidR="007E6BBA" w:rsidRPr="00E4406F" w:rsidRDefault="007E6BBA" w:rsidP="00F44E3E">
            <w:r w:rsidRPr="00E4406F">
              <w:t>5</w:t>
            </w:r>
          </w:p>
        </w:tc>
        <w:tc>
          <w:tcPr>
            <w:tcW w:w="2520" w:type="dxa"/>
          </w:tcPr>
          <w:p w:rsidR="007E6BBA" w:rsidRPr="00E4406F" w:rsidRDefault="007E6BBA" w:rsidP="00F44E3E"/>
        </w:tc>
        <w:tc>
          <w:tcPr>
            <w:tcW w:w="2749" w:type="dxa"/>
          </w:tcPr>
          <w:p w:rsidR="007E6BBA" w:rsidRPr="00E4406F" w:rsidRDefault="007E6BBA" w:rsidP="00F44E3E"/>
        </w:tc>
        <w:tc>
          <w:tcPr>
            <w:tcW w:w="3821" w:type="dxa"/>
          </w:tcPr>
          <w:p w:rsidR="007E6BBA" w:rsidRPr="00E4406F" w:rsidRDefault="007E6BBA" w:rsidP="00F44E3E"/>
        </w:tc>
      </w:tr>
      <w:tr w:rsidR="007E6BBA" w:rsidRPr="00E4406F" w:rsidTr="007E6BBA">
        <w:tc>
          <w:tcPr>
            <w:tcW w:w="468" w:type="dxa"/>
          </w:tcPr>
          <w:p w:rsidR="007E6BBA" w:rsidRPr="00E4406F" w:rsidRDefault="007E6BBA" w:rsidP="00F44E3E">
            <w:r w:rsidRPr="00E4406F">
              <w:t>6</w:t>
            </w:r>
          </w:p>
        </w:tc>
        <w:tc>
          <w:tcPr>
            <w:tcW w:w="2520" w:type="dxa"/>
          </w:tcPr>
          <w:p w:rsidR="007E6BBA" w:rsidRPr="00E4406F" w:rsidRDefault="007E6BBA" w:rsidP="00F44E3E"/>
        </w:tc>
        <w:tc>
          <w:tcPr>
            <w:tcW w:w="2749" w:type="dxa"/>
          </w:tcPr>
          <w:p w:rsidR="007E6BBA" w:rsidRPr="00E4406F" w:rsidRDefault="007E6BBA" w:rsidP="00F44E3E"/>
        </w:tc>
        <w:tc>
          <w:tcPr>
            <w:tcW w:w="3821" w:type="dxa"/>
          </w:tcPr>
          <w:p w:rsidR="007E6BBA" w:rsidRPr="00E4406F" w:rsidRDefault="007E6BBA" w:rsidP="00F44E3E">
            <w:pPr>
              <w:rPr>
                <w:b/>
              </w:rPr>
            </w:pPr>
          </w:p>
        </w:tc>
      </w:tr>
    </w:tbl>
    <w:p w:rsidR="00447DD7" w:rsidRPr="00E4406F" w:rsidRDefault="00447DD7" w:rsidP="00447DD7"/>
    <w:p w:rsidR="00447DD7" w:rsidRPr="00E4406F" w:rsidRDefault="00447DD7" w:rsidP="00447DD7"/>
    <w:p w:rsidR="00447DD7" w:rsidRPr="00E4406F" w:rsidRDefault="00447DD7" w:rsidP="009E1D34">
      <w:pPr>
        <w:pStyle w:val="Heading2"/>
        <w:numPr>
          <w:ilvl w:val="1"/>
          <w:numId w:val="5"/>
        </w:numPr>
        <w:ind w:hanging="792"/>
      </w:pPr>
      <w:bookmarkStart w:id="320" w:name="_Toc378092198"/>
      <w:r w:rsidRPr="00E4406F">
        <w:t>Devi</w:t>
      </w:r>
      <w:r w:rsidR="002D698E" w:rsidRPr="00E4406F">
        <w:t>c</w:t>
      </w:r>
      <w:r w:rsidRPr="00E4406F">
        <w:t xml:space="preserve">e </w:t>
      </w:r>
      <w:r w:rsidR="00441F92" w:rsidRPr="00E4406F">
        <w:t>/Operating System Support</w:t>
      </w:r>
      <w:bookmarkEnd w:id="320"/>
    </w:p>
    <w:p w:rsidR="00447DD7" w:rsidRPr="00E4406F" w:rsidRDefault="00447DD7" w:rsidP="00447DD7"/>
    <w:tbl>
      <w:tblPr>
        <w:tblStyle w:val="TableGrid"/>
        <w:tblW w:w="0" w:type="auto"/>
        <w:tblLook w:val="04A0"/>
      </w:tblPr>
      <w:tblGrid>
        <w:gridCol w:w="468"/>
        <w:gridCol w:w="3293"/>
        <w:gridCol w:w="2032"/>
        <w:gridCol w:w="3765"/>
      </w:tblGrid>
      <w:tr w:rsidR="00963663" w:rsidRPr="00E4406F" w:rsidTr="00EF159B">
        <w:tc>
          <w:tcPr>
            <w:tcW w:w="468" w:type="dxa"/>
            <w:shd w:val="clear" w:color="auto" w:fill="548DD4" w:themeFill="text2" w:themeFillTint="99"/>
          </w:tcPr>
          <w:p w:rsidR="00EF159B" w:rsidRPr="00E4406F" w:rsidRDefault="00EF159B" w:rsidP="00F44E3E">
            <w:pPr>
              <w:rPr>
                <w:b/>
              </w:rPr>
            </w:pPr>
            <w:r w:rsidRPr="00E4406F">
              <w:rPr>
                <w:b/>
              </w:rPr>
              <w:t>#</w:t>
            </w:r>
          </w:p>
        </w:tc>
        <w:tc>
          <w:tcPr>
            <w:tcW w:w="3293" w:type="dxa"/>
            <w:shd w:val="clear" w:color="auto" w:fill="548DD4" w:themeFill="text2" w:themeFillTint="99"/>
          </w:tcPr>
          <w:p w:rsidR="00EF159B" w:rsidRPr="00E4406F" w:rsidRDefault="00EF159B" w:rsidP="00F44E3E">
            <w:pPr>
              <w:rPr>
                <w:b/>
              </w:rPr>
            </w:pPr>
            <w:r w:rsidRPr="00E4406F">
              <w:rPr>
                <w:b/>
              </w:rPr>
              <w:t>Device Name</w:t>
            </w:r>
          </w:p>
        </w:tc>
        <w:tc>
          <w:tcPr>
            <w:tcW w:w="2032" w:type="dxa"/>
            <w:shd w:val="clear" w:color="auto" w:fill="548DD4" w:themeFill="text2" w:themeFillTint="99"/>
          </w:tcPr>
          <w:p w:rsidR="00EF159B" w:rsidRPr="00E4406F" w:rsidRDefault="00EF159B" w:rsidP="00F44E3E">
            <w:pPr>
              <w:rPr>
                <w:b/>
              </w:rPr>
            </w:pPr>
            <w:r w:rsidRPr="00E4406F">
              <w:rPr>
                <w:b/>
              </w:rPr>
              <w:t>Operating System</w:t>
            </w:r>
          </w:p>
        </w:tc>
        <w:tc>
          <w:tcPr>
            <w:tcW w:w="3765" w:type="dxa"/>
            <w:shd w:val="clear" w:color="auto" w:fill="548DD4" w:themeFill="text2" w:themeFillTint="99"/>
          </w:tcPr>
          <w:p w:rsidR="00EF159B" w:rsidRPr="00E4406F" w:rsidRDefault="00EF159B" w:rsidP="00F44E3E">
            <w:pPr>
              <w:rPr>
                <w:b/>
              </w:rPr>
            </w:pPr>
            <w:r w:rsidRPr="00E4406F">
              <w:rPr>
                <w:b/>
              </w:rPr>
              <w:t>Comment</w:t>
            </w:r>
          </w:p>
        </w:tc>
      </w:tr>
      <w:tr w:rsidR="00963663" w:rsidRPr="00E4406F" w:rsidTr="00EF159B">
        <w:tc>
          <w:tcPr>
            <w:tcW w:w="468" w:type="dxa"/>
          </w:tcPr>
          <w:p w:rsidR="00EF159B" w:rsidRPr="00E4406F" w:rsidRDefault="00EF159B" w:rsidP="00F44E3E">
            <w:r w:rsidRPr="00E4406F">
              <w:t>1</w:t>
            </w:r>
          </w:p>
        </w:tc>
        <w:tc>
          <w:tcPr>
            <w:tcW w:w="3293" w:type="dxa"/>
          </w:tcPr>
          <w:p w:rsidR="00EF159B" w:rsidRPr="00E4406F" w:rsidRDefault="00EF159B" w:rsidP="00F44E3E">
            <w:r w:rsidRPr="00E4406F">
              <w:t>Apple iPhone 4s, 5, 5s</w:t>
            </w:r>
          </w:p>
        </w:tc>
        <w:tc>
          <w:tcPr>
            <w:tcW w:w="2032" w:type="dxa"/>
          </w:tcPr>
          <w:p w:rsidR="00EF159B" w:rsidRPr="00E4406F" w:rsidRDefault="00EF159B" w:rsidP="00F44E3E"/>
        </w:tc>
        <w:tc>
          <w:tcPr>
            <w:tcW w:w="3765" w:type="dxa"/>
          </w:tcPr>
          <w:p w:rsidR="00EF159B" w:rsidRPr="00E4406F" w:rsidRDefault="00EF159B" w:rsidP="00F44E3E"/>
        </w:tc>
      </w:tr>
      <w:tr w:rsidR="00963663" w:rsidRPr="00E4406F" w:rsidTr="00EF159B">
        <w:tc>
          <w:tcPr>
            <w:tcW w:w="468" w:type="dxa"/>
          </w:tcPr>
          <w:p w:rsidR="00EF159B" w:rsidRPr="00E4406F" w:rsidRDefault="00EF159B" w:rsidP="00F44E3E">
            <w:r w:rsidRPr="00E4406F">
              <w:t>2</w:t>
            </w:r>
          </w:p>
        </w:tc>
        <w:tc>
          <w:tcPr>
            <w:tcW w:w="3293" w:type="dxa"/>
          </w:tcPr>
          <w:p w:rsidR="00EF159B" w:rsidRPr="00E4406F" w:rsidRDefault="00EF159B" w:rsidP="00F44E3E">
            <w:r w:rsidRPr="00E4406F">
              <w:t>Samsung S3</w:t>
            </w:r>
          </w:p>
        </w:tc>
        <w:tc>
          <w:tcPr>
            <w:tcW w:w="2032" w:type="dxa"/>
          </w:tcPr>
          <w:p w:rsidR="00EF159B" w:rsidRPr="00E4406F" w:rsidRDefault="00EF159B" w:rsidP="00F44E3E"/>
        </w:tc>
        <w:tc>
          <w:tcPr>
            <w:tcW w:w="3765" w:type="dxa"/>
          </w:tcPr>
          <w:p w:rsidR="00EF159B" w:rsidRPr="00E4406F" w:rsidRDefault="00EF159B" w:rsidP="00F44E3E"/>
        </w:tc>
      </w:tr>
      <w:tr w:rsidR="00963663" w:rsidRPr="00E4406F" w:rsidTr="00EF159B">
        <w:tc>
          <w:tcPr>
            <w:tcW w:w="468" w:type="dxa"/>
          </w:tcPr>
          <w:p w:rsidR="00EF159B" w:rsidRPr="00E4406F" w:rsidRDefault="00EF159B" w:rsidP="00F44E3E">
            <w:r w:rsidRPr="00E4406F">
              <w:t>3</w:t>
            </w:r>
          </w:p>
        </w:tc>
        <w:tc>
          <w:tcPr>
            <w:tcW w:w="3293" w:type="dxa"/>
          </w:tcPr>
          <w:p w:rsidR="00EF159B" w:rsidRPr="00E4406F" w:rsidRDefault="00EF159B" w:rsidP="00F44E3E">
            <w:r w:rsidRPr="00E4406F">
              <w:t>Samsung S4</w:t>
            </w:r>
          </w:p>
        </w:tc>
        <w:tc>
          <w:tcPr>
            <w:tcW w:w="2032" w:type="dxa"/>
          </w:tcPr>
          <w:p w:rsidR="00EF159B" w:rsidRPr="00E4406F" w:rsidRDefault="00EF159B" w:rsidP="00F44E3E"/>
        </w:tc>
        <w:tc>
          <w:tcPr>
            <w:tcW w:w="3765" w:type="dxa"/>
          </w:tcPr>
          <w:p w:rsidR="00EF159B" w:rsidRPr="00E4406F" w:rsidRDefault="00EF159B" w:rsidP="00F44E3E"/>
        </w:tc>
      </w:tr>
      <w:tr w:rsidR="00963663" w:rsidRPr="00E4406F" w:rsidTr="00EF159B">
        <w:tc>
          <w:tcPr>
            <w:tcW w:w="468" w:type="dxa"/>
          </w:tcPr>
          <w:p w:rsidR="00EF159B" w:rsidRPr="00E4406F" w:rsidRDefault="00EF159B" w:rsidP="007E6BBA">
            <w:r w:rsidRPr="00E4406F">
              <w:t>4</w:t>
            </w:r>
          </w:p>
        </w:tc>
        <w:tc>
          <w:tcPr>
            <w:tcW w:w="3293" w:type="dxa"/>
          </w:tcPr>
          <w:p w:rsidR="00EF159B" w:rsidRPr="00E4406F" w:rsidRDefault="00EF159B" w:rsidP="007E6BBA">
            <w:r w:rsidRPr="00E4406F">
              <w:t>Apple iPad 2</w:t>
            </w:r>
          </w:p>
        </w:tc>
        <w:tc>
          <w:tcPr>
            <w:tcW w:w="2032" w:type="dxa"/>
          </w:tcPr>
          <w:p w:rsidR="00EF159B" w:rsidRPr="00E4406F" w:rsidRDefault="00EF159B" w:rsidP="00F44E3E"/>
        </w:tc>
        <w:tc>
          <w:tcPr>
            <w:tcW w:w="3765" w:type="dxa"/>
          </w:tcPr>
          <w:p w:rsidR="00EF159B" w:rsidRPr="00E4406F" w:rsidRDefault="00EF159B" w:rsidP="00F44E3E"/>
        </w:tc>
      </w:tr>
      <w:tr w:rsidR="00963663" w:rsidRPr="00E4406F" w:rsidTr="00EF159B">
        <w:tc>
          <w:tcPr>
            <w:tcW w:w="468" w:type="dxa"/>
          </w:tcPr>
          <w:p w:rsidR="00EF159B" w:rsidRPr="00E4406F" w:rsidRDefault="00EF159B" w:rsidP="00F44E3E">
            <w:r w:rsidRPr="00E4406F">
              <w:t>5</w:t>
            </w:r>
          </w:p>
        </w:tc>
        <w:tc>
          <w:tcPr>
            <w:tcW w:w="3293" w:type="dxa"/>
          </w:tcPr>
          <w:p w:rsidR="00EF159B" w:rsidRPr="00E4406F" w:rsidRDefault="00EF159B" w:rsidP="00F44E3E">
            <w:r w:rsidRPr="00E4406F">
              <w:t>Samsung Tab</w:t>
            </w:r>
          </w:p>
        </w:tc>
        <w:tc>
          <w:tcPr>
            <w:tcW w:w="2032" w:type="dxa"/>
          </w:tcPr>
          <w:p w:rsidR="00EF159B" w:rsidRPr="00E4406F" w:rsidRDefault="00EF159B" w:rsidP="00F44E3E"/>
        </w:tc>
        <w:tc>
          <w:tcPr>
            <w:tcW w:w="3765" w:type="dxa"/>
          </w:tcPr>
          <w:p w:rsidR="00EF159B" w:rsidRPr="00E4406F" w:rsidRDefault="00EF159B" w:rsidP="00F44E3E"/>
        </w:tc>
      </w:tr>
      <w:tr w:rsidR="00EF159B" w:rsidRPr="00E4406F" w:rsidTr="00EF159B">
        <w:tc>
          <w:tcPr>
            <w:tcW w:w="468" w:type="dxa"/>
          </w:tcPr>
          <w:p w:rsidR="00EF159B" w:rsidRPr="00E4406F" w:rsidRDefault="00EF159B" w:rsidP="00F44E3E">
            <w:r w:rsidRPr="00E4406F">
              <w:t>6</w:t>
            </w:r>
          </w:p>
        </w:tc>
        <w:tc>
          <w:tcPr>
            <w:tcW w:w="3293" w:type="dxa"/>
          </w:tcPr>
          <w:p w:rsidR="00EF159B" w:rsidRPr="00E4406F" w:rsidRDefault="00EF159B" w:rsidP="00F44E3E"/>
        </w:tc>
        <w:tc>
          <w:tcPr>
            <w:tcW w:w="2032" w:type="dxa"/>
          </w:tcPr>
          <w:p w:rsidR="00EF159B" w:rsidRPr="00E4406F" w:rsidRDefault="00EF159B" w:rsidP="00F44E3E"/>
        </w:tc>
        <w:tc>
          <w:tcPr>
            <w:tcW w:w="3765" w:type="dxa"/>
          </w:tcPr>
          <w:p w:rsidR="00EF159B" w:rsidRPr="00E4406F" w:rsidRDefault="00EF159B" w:rsidP="00F44E3E"/>
        </w:tc>
      </w:tr>
    </w:tbl>
    <w:p w:rsidR="00447DD7" w:rsidRPr="00E4406F" w:rsidRDefault="00447DD7" w:rsidP="00447DD7"/>
    <w:p w:rsidR="005C0222" w:rsidRPr="00E4406F" w:rsidRDefault="005C0222" w:rsidP="00D1342B"/>
    <w:p w:rsidR="005C0222" w:rsidRPr="00E4406F" w:rsidRDefault="005C0222" w:rsidP="009E1D34">
      <w:pPr>
        <w:pStyle w:val="Heading2"/>
        <w:numPr>
          <w:ilvl w:val="1"/>
          <w:numId w:val="5"/>
        </w:numPr>
        <w:ind w:left="0" w:firstLine="0"/>
      </w:pPr>
      <w:bookmarkStart w:id="321" w:name="_Toc378092199"/>
      <w:r w:rsidRPr="00E4406F">
        <w:t>User Interface – General Requirements</w:t>
      </w:r>
      <w:bookmarkEnd w:id="321"/>
    </w:p>
    <w:tbl>
      <w:tblPr>
        <w:tblStyle w:val="TableGrid"/>
        <w:tblW w:w="0" w:type="auto"/>
        <w:tblLook w:val="04A0"/>
      </w:tblPr>
      <w:tblGrid>
        <w:gridCol w:w="468"/>
        <w:gridCol w:w="2880"/>
        <w:gridCol w:w="3834"/>
        <w:gridCol w:w="2394"/>
      </w:tblGrid>
      <w:tr w:rsidR="005C0222" w:rsidRPr="00E4406F" w:rsidTr="00B073D3">
        <w:trPr>
          <w:tblHeader/>
        </w:trPr>
        <w:tc>
          <w:tcPr>
            <w:tcW w:w="468" w:type="dxa"/>
            <w:shd w:val="clear" w:color="auto" w:fill="548DD4" w:themeFill="text2" w:themeFillTint="99"/>
          </w:tcPr>
          <w:p w:rsidR="005C0222" w:rsidRPr="00E4406F" w:rsidRDefault="005C0222" w:rsidP="00B073D3">
            <w:pPr>
              <w:rPr>
                <w:b/>
              </w:rPr>
            </w:pPr>
            <w:r w:rsidRPr="00E4406F">
              <w:rPr>
                <w:b/>
              </w:rPr>
              <w:t>#</w:t>
            </w:r>
          </w:p>
        </w:tc>
        <w:tc>
          <w:tcPr>
            <w:tcW w:w="2880" w:type="dxa"/>
            <w:shd w:val="clear" w:color="auto" w:fill="548DD4" w:themeFill="text2" w:themeFillTint="99"/>
          </w:tcPr>
          <w:p w:rsidR="005C0222" w:rsidRPr="00E4406F" w:rsidRDefault="005C0222" w:rsidP="00B073D3">
            <w:pPr>
              <w:rPr>
                <w:b/>
              </w:rPr>
            </w:pPr>
            <w:r w:rsidRPr="00E4406F">
              <w:rPr>
                <w:b/>
              </w:rPr>
              <w:t>Parameter</w:t>
            </w:r>
          </w:p>
        </w:tc>
        <w:tc>
          <w:tcPr>
            <w:tcW w:w="3834" w:type="dxa"/>
            <w:shd w:val="clear" w:color="auto" w:fill="548DD4" w:themeFill="text2" w:themeFillTint="99"/>
          </w:tcPr>
          <w:p w:rsidR="005C0222" w:rsidRPr="00E4406F" w:rsidRDefault="005C0222" w:rsidP="00B073D3">
            <w:pPr>
              <w:rPr>
                <w:b/>
              </w:rPr>
            </w:pPr>
            <w:r w:rsidRPr="00E4406F">
              <w:rPr>
                <w:b/>
              </w:rPr>
              <w:t>Details</w:t>
            </w:r>
          </w:p>
        </w:tc>
        <w:tc>
          <w:tcPr>
            <w:tcW w:w="2394" w:type="dxa"/>
            <w:shd w:val="clear" w:color="auto" w:fill="548DD4" w:themeFill="text2" w:themeFillTint="99"/>
          </w:tcPr>
          <w:p w:rsidR="005C0222" w:rsidRPr="00E4406F" w:rsidRDefault="005C0222" w:rsidP="00B073D3"/>
        </w:tc>
      </w:tr>
      <w:tr w:rsidR="005C0222" w:rsidRPr="00E4406F" w:rsidTr="00B073D3">
        <w:tc>
          <w:tcPr>
            <w:tcW w:w="468" w:type="dxa"/>
          </w:tcPr>
          <w:p w:rsidR="005C0222" w:rsidRPr="00E4406F" w:rsidRDefault="005C0222" w:rsidP="00B073D3">
            <w:r w:rsidRPr="00E4406F">
              <w:t>1</w:t>
            </w:r>
          </w:p>
        </w:tc>
        <w:tc>
          <w:tcPr>
            <w:tcW w:w="2880" w:type="dxa"/>
          </w:tcPr>
          <w:p w:rsidR="005C0222" w:rsidRPr="00E4406F" w:rsidRDefault="005C0222" w:rsidP="00B073D3">
            <w:r w:rsidRPr="00E4406F">
              <w:t>Tooltips</w:t>
            </w:r>
          </w:p>
        </w:tc>
        <w:tc>
          <w:tcPr>
            <w:tcW w:w="3834" w:type="dxa"/>
          </w:tcPr>
          <w:p w:rsidR="005C0222" w:rsidRPr="00E4406F" w:rsidRDefault="005C0222" w:rsidP="00E4406F"/>
        </w:tc>
        <w:tc>
          <w:tcPr>
            <w:tcW w:w="2394" w:type="dxa"/>
          </w:tcPr>
          <w:p w:rsidR="005C0222" w:rsidRPr="00E4406F" w:rsidRDefault="005C0222" w:rsidP="00B073D3"/>
        </w:tc>
      </w:tr>
      <w:tr w:rsidR="005C0222" w:rsidRPr="00E4406F" w:rsidTr="00B073D3">
        <w:tc>
          <w:tcPr>
            <w:tcW w:w="468" w:type="dxa"/>
          </w:tcPr>
          <w:p w:rsidR="005C0222" w:rsidRPr="00E4406F" w:rsidRDefault="005C0222" w:rsidP="00B073D3">
            <w:r w:rsidRPr="00E4406F">
              <w:t>2</w:t>
            </w:r>
          </w:p>
        </w:tc>
        <w:tc>
          <w:tcPr>
            <w:tcW w:w="2880" w:type="dxa"/>
          </w:tcPr>
          <w:p w:rsidR="005C0222" w:rsidRPr="00E4406F" w:rsidRDefault="005C0222" w:rsidP="00B073D3">
            <w:r w:rsidRPr="00E4406F">
              <w:t>Error Messages</w:t>
            </w:r>
          </w:p>
        </w:tc>
        <w:tc>
          <w:tcPr>
            <w:tcW w:w="3834" w:type="dxa"/>
          </w:tcPr>
          <w:p w:rsidR="005C0222" w:rsidRPr="00E4406F" w:rsidRDefault="005C0222" w:rsidP="00E4406F">
            <w:pPr>
              <w:ind w:left="360"/>
            </w:pPr>
          </w:p>
        </w:tc>
        <w:tc>
          <w:tcPr>
            <w:tcW w:w="2394" w:type="dxa"/>
          </w:tcPr>
          <w:p w:rsidR="005C0222" w:rsidRPr="00E4406F" w:rsidRDefault="005C0222" w:rsidP="00B073D3"/>
        </w:tc>
      </w:tr>
      <w:tr w:rsidR="005C0222" w:rsidRPr="00E4406F" w:rsidTr="00B073D3">
        <w:tc>
          <w:tcPr>
            <w:tcW w:w="468" w:type="dxa"/>
          </w:tcPr>
          <w:p w:rsidR="005C0222" w:rsidRPr="00E4406F" w:rsidRDefault="005C0222" w:rsidP="00B073D3"/>
        </w:tc>
        <w:tc>
          <w:tcPr>
            <w:tcW w:w="2880" w:type="dxa"/>
          </w:tcPr>
          <w:p w:rsidR="005C0222" w:rsidRPr="00E4406F" w:rsidRDefault="005C0222" w:rsidP="00B073D3"/>
        </w:tc>
        <w:tc>
          <w:tcPr>
            <w:tcW w:w="3834" w:type="dxa"/>
          </w:tcPr>
          <w:p w:rsidR="005C0222" w:rsidRPr="00E4406F" w:rsidRDefault="005C0222" w:rsidP="00B073D3"/>
        </w:tc>
        <w:tc>
          <w:tcPr>
            <w:tcW w:w="2394" w:type="dxa"/>
          </w:tcPr>
          <w:p w:rsidR="005C0222" w:rsidRPr="00E4406F" w:rsidRDefault="005C0222" w:rsidP="00B073D3"/>
        </w:tc>
      </w:tr>
    </w:tbl>
    <w:p w:rsidR="007E29C5" w:rsidRPr="00E4406F" w:rsidRDefault="007E29C5" w:rsidP="00447DD7"/>
    <w:p w:rsidR="00CF0167" w:rsidRPr="00F840C4" w:rsidRDefault="00CF0167" w:rsidP="009E1D34">
      <w:pPr>
        <w:pStyle w:val="Heading1"/>
        <w:pageBreakBefore/>
        <w:numPr>
          <w:ilvl w:val="0"/>
          <w:numId w:val="5"/>
        </w:numPr>
        <w:shd w:val="pct30" w:color="auto" w:fill="FFFFFF"/>
        <w:spacing w:before="0" w:after="180" w:line="240" w:lineRule="atLeast"/>
        <w:ind w:right="0"/>
        <w:rPr>
          <w:rFonts w:cs="Arial"/>
        </w:rPr>
      </w:pPr>
      <w:bookmarkStart w:id="322" w:name="_Toc378092200"/>
      <w:r w:rsidRPr="00F840C4">
        <w:rPr>
          <w:rFonts w:cs="Arial"/>
        </w:rPr>
        <w:lastRenderedPageBreak/>
        <w:t>Appendix</w:t>
      </w:r>
      <w:bookmarkEnd w:id="322"/>
    </w:p>
    <w:p w:rsidR="004260C0" w:rsidRDefault="004260C0" w:rsidP="004260C0"/>
    <w:p w:rsidR="004260C0" w:rsidRDefault="004260C0" w:rsidP="009E1D34">
      <w:pPr>
        <w:pStyle w:val="Heading2"/>
        <w:numPr>
          <w:ilvl w:val="1"/>
          <w:numId w:val="5"/>
        </w:numPr>
        <w:ind w:hanging="792"/>
      </w:pPr>
      <w:bookmarkStart w:id="323" w:name="_Toc378092201"/>
      <w:r>
        <w:t>Product Definition</w:t>
      </w:r>
      <w:bookmarkEnd w:id="323"/>
    </w:p>
    <w:p w:rsidR="004260C0" w:rsidRDefault="004260C0" w:rsidP="004260C0"/>
    <w:p w:rsidR="004260C0" w:rsidRDefault="004260C0" w:rsidP="009E1D34">
      <w:pPr>
        <w:pStyle w:val="Heading2"/>
        <w:numPr>
          <w:ilvl w:val="1"/>
          <w:numId w:val="5"/>
        </w:numPr>
        <w:ind w:hanging="792"/>
      </w:pPr>
      <w:bookmarkStart w:id="324" w:name="_Toc378092202"/>
      <w:r>
        <w:t>Document Management – Templates</w:t>
      </w:r>
      <w:bookmarkEnd w:id="324"/>
    </w:p>
    <w:p w:rsidR="004260C0" w:rsidRDefault="004260C0" w:rsidP="004260C0"/>
    <w:p w:rsidR="00E37B97" w:rsidRDefault="00992133" w:rsidP="009E1D34">
      <w:pPr>
        <w:pStyle w:val="Heading2"/>
        <w:numPr>
          <w:ilvl w:val="1"/>
          <w:numId w:val="5"/>
        </w:numPr>
        <w:ind w:hanging="792"/>
      </w:pPr>
      <w:bookmarkStart w:id="325" w:name="_Toc378092203"/>
      <w:r>
        <w:t>Data Matrix</w:t>
      </w:r>
      <w:bookmarkEnd w:id="325"/>
    </w:p>
    <w:p w:rsidR="00992133" w:rsidRDefault="00992133" w:rsidP="00992133"/>
    <w:p w:rsidR="00E91273" w:rsidRPr="00992133" w:rsidRDefault="00E91273" w:rsidP="00992133"/>
    <w:sectPr w:rsidR="00E91273" w:rsidRPr="00992133" w:rsidSect="007E6BBA">
      <w:headerReference w:type="even" r:id="rId12"/>
      <w:headerReference w:type="default" r:id="rId13"/>
      <w:footerReference w:type="default" r:id="rId14"/>
      <w:headerReference w:type="first" r:id="rId15"/>
      <w:pgSz w:w="12240" w:h="15840"/>
      <w:pgMar w:top="432" w:right="1440" w:bottom="288" w:left="1440" w:header="720" w:footer="720" w:gutter="0"/>
      <w:pgBorders w:offsetFrom="page">
        <w:top w:val="single" w:sz="8" w:space="24" w:color="auto"/>
        <w:bottom w:val="single" w:sz="8" w:space="24" w:color="auto"/>
      </w:pgBorders>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112E" w:rsidRDefault="004B112E">
      <w:r>
        <w:separator/>
      </w:r>
    </w:p>
  </w:endnote>
  <w:endnote w:type="continuationSeparator" w:id="1">
    <w:p w:rsidR="004B112E" w:rsidRDefault="004B112E">
      <w:r>
        <w:continuationSeparator/>
      </w:r>
    </w:p>
  </w:endnote>
  <w:endnote w:type="continuationNotice" w:id="2">
    <w:p w:rsidR="004B112E" w:rsidRDefault="004B112E"/>
  </w:endnote>
</w:endnotes>
</file>

<file path=word/fontTable.xml><?xml version="1.0" encoding="utf-8"?>
<w:fonts xmlns:r="http://schemas.openxmlformats.org/officeDocument/2006/relationships" xmlns:w="http://schemas.openxmlformats.org/wordprocessingml/2006/main">
  <w:font w:name="Arial Bold">
    <w:altName w:val="Times New Roman"/>
    <w:panose1 w:val="00000000000000000000"/>
    <w:charset w:val="00"/>
    <w:family w:val="roman"/>
    <w:notTrueType/>
    <w:pitch w:val="default"/>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7DD5" w:rsidRDefault="00F67DD5" w:rsidP="00BE75E8"/>
  <w:tbl>
    <w:tblPr>
      <w:tblStyle w:val="TableGrid"/>
      <w:tblW w:w="8773" w:type="dxa"/>
      <w:tblBorders>
        <w:top w:val="single" w:sz="2"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608"/>
      <w:gridCol w:w="1260"/>
      <w:gridCol w:w="2905"/>
    </w:tblGrid>
    <w:tr w:rsidR="00F67DD5" w:rsidRPr="007D3A66" w:rsidTr="00E02228">
      <w:trPr>
        <w:trHeight w:val="279"/>
      </w:trPr>
      <w:tc>
        <w:tcPr>
          <w:tcW w:w="5868" w:type="dxa"/>
          <w:gridSpan w:val="2"/>
        </w:tcPr>
        <w:p w:rsidR="00F67DD5" w:rsidRPr="007D3A66" w:rsidRDefault="00F67DD5" w:rsidP="000A3D21">
          <w:pPr>
            <w:pStyle w:val="Footer"/>
            <w:rPr>
              <w:szCs w:val="20"/>
            </w:rPr>
          </w:pPr>
        </w:p>
      </w:tc>
      <w:tc>
        <w:tcPr>
          <w:tcW w:w="2905" w:type="dxa"/>
        </w:tcPr>
        <w:p w:rsidR="00F67DD5" w:rsidRPr="007D3A66" w:rsidRDefault="00F67DD5" w:rsidP="000A3D21">
          <w:pPr>
            <w:pStyle w:val="Footer"/>
            <w:jc w:val="right"/>
            <w:rPr>
              <w:szCs w:val="20"/>
            </w:rPr>
          </w:pPr>
          <w:r>
            <w:rPr>
              <w:szCs w:val="20"/>
            </w:rPr>
            <w:t>Jan 17, 2014</w:t>
          </w:r>
        </w:p>
      </w:tc>
    </w:tr>
    <w:tr w:rsidR="00F67DD5" w:rsidRPr="007D3A66" w:rsidTr="00E02228">
      <w:trPr>
        <w:trHeight w:val="294"/>
      </w:trPr>
      <w:tc>
        <w:tcPr>
          <w:tcW w:w="4608" w:type="dxa"/>
        </w:tcPr>
        <w:p w:rsidR="00F67DD5" w:rsidRPr="007D3A66" w:rsidRDefault="00F67DD5" w:rsidP="00E02228">
          <w:pPr>
            <w:pStyle w:val="Footer"/>
            <w:rPr>
              <w:szCs w:val="20"/>
            </w:rPr>
          </w:pPr>
        </w:p>
      </w:tc>
      <w:tc>
        <w:tcPr>
          <w:tcW w:w="1260" w:type="dxa"/>
        </w:tcPr>
        <w:p w:rsidR="00F67DD5" w:rsidRPr="007D3A66" w:rsidRDefault="00F67DD5" w:rsidP="00E02228">
          <w:pPr>
            <w:pStyle w:val="Footer"/>
            <w:rPr>
              <w:szCs w:val="20"/>
            </w:rPr>
          </w:pPr>
        </w:p>
      </w:tc>
      <w:tc>
        <w:tcPr>
          <w:tcW w:w="2905" w:type="dxa"/>
        </w:tcPr>
        <w:p w:rsidR="00F67DD5" w:rsidRPr="007D3A66" w:rsidRDefault="00F67DD5" w:rsidP="000A3D21">
          <w:pPr>
            <w:pStyle w:val="Footer"/>
            <w:jc w:val="right"/>
            <w:rPr>
              <w:szCs w:val="20"/>
            </w:rPr>
          </w:pPr>
          <w:r>
            <w:rPr>
              <w:szCs w:val="20"/>
            </w:rPr>
            <w:t>VERSION 0.1</w:t>
          </w:r>
        </w:p>
      </w:tc>
    </w:tr>
  </w:tbl>
  <w:p w:rsidR="00F67DD5" w:rsidRPr="00E930CD" w:rsidRDefault="00F67DD5" w:rsidP="00BA1AB9">
    <w:pPr>
      <w:pStyle w:val="Footer"/>
      <w:tabs>
        <w:tab w:val="clear" w:pos="8640"/>
        <w:tab w:val="right" w:pos="9180"/>
      </w:tabs>
      <w:ind w:left="-540" w:right="-540"/>
      <w:jc w:val="center"/>
      <w:rPr>
        <w:rFonts w:cs="Arial"/>
        <w:b/>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112E" w:rsidRDefault="004B112E">
      <w:r>
        <w:separator/>
      </w:r>
    </w:p>
  </w:footnote>
  <w:footnote w:type="continuationSeparator" w:id="1">
    <w:p w:rsidR="004B112E" w:rsidRDefault="004B112E">
      <w:r>
        <w:continuationSeparator/>
      </w:r>
    </w:p>
  </w:footnote>
  <w:footnote w:type="continuationNotice" w:id="2">
    <w:p w:rsidR="004B112E" w:rsidRDefault="004B112E"/>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7DD5" w:rsidRDefault="00C74E5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 o:spid="_x0000_s2059" type="#_x0000_t136" style="position:absolute;margin-left:0;margin-top:0;width:493.05pt;height:197.2pt;rotation:315;z-index:-251659264;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7DD5" w:rsidRDefault="00F67DD5" w:rsidP="00BE75E8">
    <w:pPr>
      <w:pStyle w:val="Header"/>
    </w:pPr>
  </w:p>
  <w:p w:rsidR="00F67DD5" w:rsidRDefault="00F67DD5" w:rsidP="00FA5045">
    <w:pPr>
      <w:pStyle w:val="Header"/>
      <w:tabs>
        <w:tab w:val="clear" w:pos="4320"/>
      </w:tabs>
      <w:ind w:right="720"/>
      <w:rPr>
        <w:rFonts w:cs="Arial"/>
        <w:szCs w:val="20"/>
      </w:rPr>
    </w:pPr>
    <w:r>
      <w:rPr>
        <w:rFonts w:cs="Arial"/>
        <w:b/>
      </w:rPr>
      <w:t>App – Business Requirements Document (BRD)</w:t>
    </w:r>
    <w:r>
      <w:rPr>
        <w:rFonts w:cs="Arial"/>
        <w:szCs w:val="20"/>
      </w:rPr>
      <w:tab/>
    </w:r>
    <w:r>
      <w:rPr>
        <w:rFonts w:cs="Arial"/>
        <w:szCs w:val="20"/>
      </w:rPr>
      <w:tab/>
    </w:r>
    <w:r w:rsidRPr="009B0BFD">
      <w:rPr>
        <w:rFonts w:cs="Arial"/>
        <w:szCs w:val="20"/>
      </w:rPr>
      <w:t xml:space="preserve">Page </w:t>
    </w:r>
    <w:r w:rsidR="00C74E5F" w:rsidRPr="009B0BFD">
      <w:rPr>
        <w:rFonts w:cs="Arial"/>
        <w:szCs w:val="20"/>
      </w:rPr>
      <w:fldChar w:fldCharType="begin"/>
    </w:r>
    <w:r w:rsidRPr="009B0BFD">
      <w:rPr>
        <w:rFonts w:cs="Arial"/>
        <w:szCs w:val="20"/>
      </w:rPr>
      <w:instrText xml:space="preserve"> PAGE </w:instrText>
    </w:r>
    <w:r w:rsidR="00C74E5F" w:rsidRPr="009B0BFD">
      <w:rPr>
        <w:rFonts w:cs="Arial"/>
        <w:szCs w:val="20"/>
      </w:rPr>
      <w:fldChar w:fldCharType="separate"/>
    </w:r>
    <w:r w:rsidR="00A94071">
      <w:rPr>
        <w:rFonts w:cs="Arial"/>
        <w:noProof/>
        <w:szCs w:val="20"/>
      </w:rPr>
      <w:t>16</w:t>
    </w:r>
    <w:r w:rsidR="00C74E5F" w:rsidRPr="009B0BFD">
      <w:rPr>
        <w:rFonts w:cs="Arial"/>
        <w:szCs w:val="20"/>
      </w:rPr>
      <w:fldChar w:fldCharType="end"/>
    </w:r>
    <w:r w:rsidRPr="009B0BFD">
      <w:rPr>
        <w:rFonts w:cs="Arial"/>
        <w:szCs w:val="20"/>
      </w:rPr>
      <w:t xml:space="preserve"> of </w:t>
    </w:r>
    <w:r w:rsidR="00C74E5F" w:rsidRPr="009B0BFD">
      <w:rPr>
        <w:rFonts w:cs="Arial"/>
        <w:szCs w:val="20"/>
      </w:rPr>
      <w:fldChar w:fldCharType="begin"/>
    </w:r>
    <w:r w:rsidRPr="009B0BFD">
      <w:rPr>
        <w:rFonts w:cs="Arial"/>
        <w:szCs w:val="20"/>
      </w:rPr>
      <w:instrText xml:space="preserve"> NUMPAGES </w:instrText>
    </w:r>
    <w:r w:rsidR="00C74E5F" w:rsidRPr="009B0BFD">
      <w:rPr>
        <w:rFonts w:cs="Arial"/>
        <w:szCs w:val="20"/>
      </w:rPr>
      <w:fldChar w:fldCharType="separate"/>
    </w:r>
    <w:r w:rsidR="00A94071">
      <w:rPr>
        <w:rFonts w:cs="Arial"/>
        <w:noProof/>
        <w:szCs w:val="20"/>
      </w:rPr>
      <w:t>22</w:t>
    </w:r>
    <w:r w:rsidR="00C74E5F" w:rsidRPr="009B0BFD">
      <w:rPr>
        <w:rFonts w:cs="Arial"/>
        <w:szCs w:val="20"/>
      </w:rPr>
      <w:fldChar w:fldCharType="end"/>
    </w:r>
  </w:p>
  <w:p w:rsidR="00F67DD5" w:rsidRDefault="00F67DD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7DD5" w:rsidRDefault="00C74E5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 o:spid="_x0000_s2058" type="#_x0000_t136" style="position:absolute;margin-left:0;margin-top:0;width:493.05pt;height:197.2pt;rotation:315;z-index:-25166028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43D6D162"/>
    <w:name w:val="WW8Num26"/>
    <w:lvl w:ilvl="0">
      <w:start w:val="1"/>
      <w:numFmt w:val="decimal"/>
      <w:pStyle w:val="Head2"/>
      <w:lvlText w:val="%1"/>
      <w:lvlJc w:val="left"/>
      <w:pPr>
        <w:tabs>
          <w:tab w:val="num" w:pos="612"/>
        </w:tabs>
        <w:ind w:left="612" w:hanging="432"/>
      </w:pPr>
      <w:rPr>
        <w:rFonts w:ascii="Arial Bold" w:hAnsi="Arial Bold" w:hint="default"/>
        <w:b/>
        <w:i w:val="0"/>
        <w:color w:val="4E84C4"/>
        <w:sz w:val="40"/>
        <w:szCs w:val="36"/>
      </w:rPr>
    </w:lvl>
    <w:lvl w:ilvl="1">
      <w:start w:val="1"/>
      <w:numFmt w:val="decimal"/>
      <w:lvlText w:val="%1.%2"/>
      <w:lvlJc w:val="left"/>
      <w:pPr>
        <w:tabs>
          <w:tab w:val="num" w:pos="1026"/>
        </w:tabs>
        <w:ind w:left="1026" w:hanging="666"/>
      </w:pPr>
      <w:rPr>
        <w:rFonts w:hint="default"/>
        <w:color w:val="4E84C4"/>
        <w:sz w:val="28"/>
        <w:szCs w:val="28"/>
      </w:rPr>
    </w:lvl>
    <w:lvl w:ilvl="2">
      <w:start w:val="1"/>
      <w:numFmt w:val="decimal"/>
      <w:lvlText w:val="%1.%2.%3"/>
      <w:lvlJc w:val="left"/>
      <w:pPr>
        <w:tabs>
          <w:tab w:val="num" w:pos="900"/>
        </w:tabs>
        <w:ind w:left="900" w:hanging="720"/>
      </w:pPr>
      <w:rPr>
        <w:rFonts w:ascii="Arial" w:hAnsi="Arial" w:cs="Arial" w:hint="default"/>
        <w:b/>
        <w:i w:val="0"/>
        <w:color w:val="4E84C4"/>
        <w:sz w:val="24"/>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188"/>
        </w:tabs>
        <w:ind w:left="1188" w:hanging="1008"/>
      </w:pPr>
      <w:rPr>
        <w:rFonts w:hint="default"/>
      </w:rPr>
    </w:lvl>
    <w:lvl w:ilvl="5">
      <w:start w:val="1"/>
      <w:numFmt w:val="decimal"/>
      <w:lvlText w:val="%1.%2.%3.%4.%5.%6"/>
      <w:lvlJc w:val="left"/>
      <w:pPr>
        <w:tabs>
          <w:tab w:val="num" w:pos="1332"/>
        </w:tabs>
        <w:ind w:left="1332" w:hanging="1152"/>
      </w:pPr>
      <w:rPr>
        <w:rFonts w:hint="default"/>
      </w:rPr>
    </w:lvl>
    <w:lvl w:ilvl="6">
      <w:start w:val="1"/>
      <w:numFmt w:val="decimal"/>
      <w:lvlText w:val="%1.%2.%3.%4.%5.%6.%7"/>
      <w:lvlJc w:val="left"/>
      <w:pPr>
        <w:tabs>
          <w:tab w:val="num" w:pos="1476"/>
        </w:tabs>
        <w:ind w:left="1476" w:hanging="1296"/>
      </w:pPr>
      <w:rPr>
        <w:rFonts w:hint="default"/>
      </w:rPr>
    </w:lvl>
    <w:lvl w:ilvl="7">
      <w:start w:val="1"/>
      <w:numFmt w:val="decimal"/>
      <w:lvlText w:val="%1.%2.%3.%4.%5.%6.%7.%8"/>
      <w:lvlJc w:val="left"/>
      <w:pPr>
        <w:tabs>
          <w:tab w:val="num" w:pos="1620"/>
        </w:tabs>
        <w:ind w:left="1620" w:hanging="1440"/>
      </w:pPr>
      <w:rPr>
        <w:rFonts w:hint="default"/>
      </w:rPr>
    </w:lvl>
    <w:lvl w:ilvl="8">
      <w:start w:val="1"/>
      <w:numFmt w:val="decimal"/>
      <w:lvlText w:val="%1.%2.%3.%4.%5.%6.%7.%8.%9"/>
      <w:lvlJc w:val="left"/>
      <w:pPr>
        <w:tabs>
          <w:tab w:val="num" w:pos="1764"/>
        </w:tabs>
        <w:ind w:left="1764" w:hanging="1584"/>
      </w:pPr>
      <w:rPr>
        <w:rFonts w:hint="default"/>
      </w:rPr>
    </w:lvl>
  </w:abstractNum>
  <w:abstractNum w:abstractNumId="1">
    <w:nsid w:val="0AAB78F6"/>
    <w:multiLevelType w:val="hybridMultilevel"/>
    <w:tmpl w:val="E27A1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63108E"/>
    <w:multiLevelType w:val="hybridMultilevel"/>
    <w:tmpl w:val="8EF249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94291E"/>
    <w:multiLevelType w:val="hybridMultilevel"/>
    <w:tmpl w:val="FF5050F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AF09C2"/>
    <w:multiLevelType w:val="hybridMultilevel"/>
    <w:tmpl w:val="0484B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3837E7"/>
    <w:multiLevelType w:val="hybridMultilevel"/>
    <w:tmpl w:val="8D42B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667AEF"/>
    <w:multiLevelType w:val="hybridMultilevel"/>
    <w:tmpl w:val="0144F8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C5C07E5"/>
    <w:multiLevelType w:val="hybridMultilevel"/>
    <w:tmpl w:val="10E8E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6F059A"/>
    <w:multiLevelType w:val="hybridMultilevel"/>
    <w:tmpl w:val="562E8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B897A08"/>
    <w:multiLevelType w:val="hybridMultilevel"/>
    <w:tmpl w:val="3F924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95E3B45"/>
    <w:multiLevelType w:val="multilevel"/>
    <w:tmpl w:val="C79C345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nsid w:val="63131B2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9FE0494"/>
    <w:multiLevelType w:val="hybridMultilevel"/>
    <w:tmpl w:val="A4C82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9"/>
  </w:num>
  <w:num w:numId="4">
    <w:abstractNumId w:val="8"/>
  </w:num>
  <w:num w:numId="5">
    <w:abstractNumId w:val="11"/>
  </w:num>
  <w:num w:numId="6">
    <w:abstractNumId w:val="5"/>
  </w:num>
  <w:num w:numId="7">
    <w:abstractNumId w:val="6"/>
  </w:num>
  <w:num w:numId="8">
    <w:abstractNumId w:val="2"/>
  </w:num>
  <w:num w:numId="9">
    <w:abstractNumId w:val="4"/>
  </w:num>
  <w:num w:numId="10">
    <w:abstractNumId w:val="12"/>
  </w:num>
  <w:num w:numId="11">
    <w:abstractNumId w:val="1"/>
  </w:num>
  <w:num w:numId="12">
    <w:abstractNumId w:val="3"/>
  </w:num>
  <w:num w:numId="13">
    <w:abstractNumId w:val="7"/>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GrammaticalErrors/>
  <w:stylePaneFormatFilter w:val="3F01"/>
  <w:trackRevisions/>
  <w:defaultTabStop w:val="720"/>
  <w:noPunctuationKerning/>
  <w:characterSpacingControl w:val="doNotCompress"/>
  <w:hdrShapeDefaults>
    <o:shapedefaults v:ext="edit" spidmax="8194">
      <o:colormru v:ext="edit" colors="#ddd,#dbdbdb"/>
    </o:shapedefaults>
    <o:shapelayout v:ext="edit">
      <o:idmap v:ext="edit" data="2"/>
    </o:shapelayout>
  </w:hdrShapeDefaults>
  <w:footnotePr>
    <w:footnote w:id="0"/>
    <w:footnote w:id="1"/>
    <w:footnote w:id="2"/>
  </w:footnotePr>
  <w:endnotePr>
    <w:endnote w:id="0"/>
    <w:endnote w:id="1"/>
    <w:endnote w:id="2"/>
  </w:endnotePr>
  <w:compat/>
  <w:rsids>
    <w:rsidRoot w:val="00B00F4C"/>
    <w:rsid w:val="00000542"/>
    <w:rsid w:val="00000D3B"/>
    <w:rsid w:val="00001A08"/>
    <w:rsid w:val="00001CFA"/>
    <w:rsid w:val="00004280"/>
    <w:rsid w:val="00005C18"/>
    <w:rsid w:val="00007A7E"/>
    <w:rsid w:val="00007C1B"/>
    <w:rsid w:val="00010C51"/>
    <w:rsid w:val="00012542"/>
    <w:rsid w:val="0001283B"/>
    <w:rsid w:val="00013C32"/>
    <w:rsid w:val="00013F95"/>
    <w:rsid w:val="0001405B"/>
    <w:rsid w:val="00014718"/>
    <w:rsid w:val="000147C2"/>
    <w:rsid w:val="0001541E"/>
    <w:rsid w:val="000154C5"/>
    <w:rsid w:val="00016365"/>
    <w:rsid w:val="000170E8"/>
    <w:rsid w:val="0001778E"/>
    <w:rsid w:val="00017CA1"/>
    <w:rsid w:val="000206C7"/>
    <w:rsid w:val="00020EAC"/>
    <w:rsid w:val="00021B07"/>
    <w:rsid w:val="00022A8A"/>
    <w:rsid w:val="000237C8"/>
    <w:rsid w:val="000238D0"/>
    <w:rsid w:val="00023DC4"/>
    <w:rsid w:val="000240A7"/>
    <w:rsid w:val="00025565"/>
    <w:rsid w:val="00025735"/>
    <w:rsid w:val="00025C12"/>
    <w:rsid w:val="00026762"/>
    <w:rsid w:val="000279F8"/>
    <w:rsid w:val="00027F43"/>
    <w:rsid w:val="000309E2"/>
    <w:rsid w:val="00031956"/>
    <w:rsid w:val="000321A5"/>
    <w:rsid w:val="00033579"/>
    <w:rsid w:val="0003393F"/>
    <w:rsid w:val="00034C34"/>
    <w:rsid w:val="00034FC4"/>
    <w:rsid w:val="00035230"/>
    <w:rsid w:val="000359A6"/>
    <w:rsid w:val="00036548"/>
    <w:rsid w:val="00036B0B"/>
    <w:rsid w:val="00036FF8"/>
    <w:rsid w:val="00037F11"/>
    <w:rsid w:val="00040F7C"/>
    <w:rsid w:val="0004128E"/>
    <w:rsid w:val="00041B66"/>
    <w:rsid w:val="0004291A"/>
    <w:rsid w:val="000445F6"/>
    <w:rsid w:val="00046D9F"/>
    <w:rsid w:val="000475AE"/>
    <w:rsid w:val="00047EA8"/>
    <w:rsid w:val="00050BF2"/>
    <w:rsid w:val="000512FE"/>
    <w:rsid w:val="000577CD"/>
    <w:rsid w:val="00060616"/>
    <w:rsid w:val="00060C3B"/>
    <w:rsid w:val="000611F3"/>
    <w:rsid w:val="000611F7"/>
    <w:rsid w:val="00061208"/>
    <w:rsid w:val="00061525"/>
    <w:rsid w:val="00061888"/>
    <w:rsid w:val="00061BE3"/>
    <w:rsid w:val="00064949"/>
    <w:rsid w:val="000669B2"/>
    <w:rsid w:val="00067E12"/>
    <w:rsid w:val="0007174F"/>
    <w:rsid w:val="00072223"/>
    <w:rsid w:val="000725FE"/>
    <w:rsid w:val="00072F54"/>
    <w:rsid w:val="000735F6"/>
    <w:rsid w:val="00073885"/>
    <w:rsid w:val="000739E2"/>
    <w:rsid w:val="00074154"/>
    <w:rsid w:val="00074A42"/>
    <w:rsid w:val="00075406"/>
    <w:rsid w:val="000768D1"/>
    <w:rsid w:val="00077251"/>
    <w:rsid w:val="000807D2"/>
    <w:rsid w:val="00080C09"/>
    <w:rsid w:val="00081715"/>
    <w:rsid w:val="000820CF"/>
    <w:rsid w:val="000833A6"/>
    <w:rsid w:val="000849E6"/>
    <w:rsid w:val="000862BE"/>
    <w:rsid w:val="00086E71"/>
    <w:rsid w:val="000870EC"/>
    <w:rsid w:val="0008793A"/>
    <w:rsid w:val="00087CCB"/>
    <w:rsid w:val="00091C5A"/>
    <w:rsid w:val="00091C62"/>
    <w:rsid w:val="00092512"/>
    <w:rsid w:val="00093C47"/>
    <w:rsid w:val="00093EB3"/>
    <w:rsid w:val="00094208"/>
    <w:rsid w:val="00095404"/>
    <w:rsid w:val="00097D82"/>
    <w:rsid w:val="000A13A6"/>
    <w:rsid w:val="000A36BB"/>
    <w:rsid w:val="000A3D21"/>
    <w:rsid w:val="000A4A3E"/>
    <w:rsid w:val="000A4CB1"/>
    <w:rsid w:val="000A5245"/>
    <w:rsid w:val="000A55BE"/>
    <w:rsid w:val="000A55F6"/>
    <w:rsid w:val="000A78C7"/>
    <w:rsid w:val="000A7E11"/>
    <w:rsid w:val="000B0986"/>
    <w:rsid w:val="000B18D9"/>
    <w:rsid w:val="000B199E"/>
    <w:rsid w:val="000B1BDB"/>
    <w:rsid w:val="000B1CF8"/>
    <w:rsid w:val="000B1F78"/>
    <w:rsid w:val="000B274C"/>
    <w:rsid w:val="000B4298"/>
    <w:rsid w:val="000B42B8"/>
    <w:rsid w:val="000B47A9"/>
    <w:rsid w:val="000B4A72"/>
    <w:rsid w:val="000B54EE"/>
    <w:rsid w:val="000B702F"/>
    <w:rsid w:val="000B7534"/>
    <w:rsid w:val="000B7DAC"/>
    <w:rsid w:val="000C0530"/>
    <w:rsid w:val="000C0710"/>
    <w:rsid w:val="000C09CD"/>
    <w:rsid w:val="000C0A5C"/>
    <w:rsid w:val="000C181E"/>
    <w:rsid w:val="000C2D20"/>
    <w:rsid w:val="000C2EDA"/>
    <w:rsid w:val="000C2EEA"/>
    <w:rsid w:val="000C3A82"/>
    <w:rsid w:val="000C3B45"/>
    <w:rsid w:val="000C4717"/>
    <w:rsid w:val="000C4866"/>
    <w:rsid w:val="000C4C28"/>
    <w:rsid w:val="000C67FE"/>
    <w:rsid w:val="000C6C0B"/>
    <w:rsid w:val="000D0599"/>
    <w:rsid w:val="000D0AD9"/>
    <w:rsid w:val="000D13A3"/>
    <w:rsid w:val="000D1C96"/>
    <w:rsid w:val="000D232C"/>
    <w:rsid w:val="000D289A"/>
    <w:rsid w:val="000D2F83"/>
    <w:rsid w:val="000D4132"/>
    <w:rsid w:val="000D45EC"/>
    <w:rsid w:val="000D6E11"/>
    <w:rsid w:val="000D7229"/>
    <w:rsid w:val="000D78D3"/>
    <w:rsid w:val="000E128A"/>
    <w:rsid w:val="000E12AD"/>
    <w:rsid w:val="000E12B7"/>
    <w:rsid w:val="000E1846"/>
    <w:rsid w:val="000E225D"/>
    <w:rsid w:val="000E24E8"/>
    <w:rsid w:val="000E43B4"/>
    <w:rsid w:val="000E4518"/>
    <w:rsid w:val="000E4676"/>
    <w:rsid w:val="000E52F6"/>
    <w:rsid w:val="000E728F"/>
    <w:rsid w:val="000E7B76"/>
    <w:rsid w:val="000F1A43"/>
    <w:rsid w:val="000F26EB"/>
    <w:rsid w:val="000F2B4D"/>
    <w:rsid w:val="000F3D33"/>
    <w:rsid w:val="000F4696"/>
    <w:rsid w:val="000F47CF"/>
    <w:rsid w:val="000F53CC"/>
    <w:rsid w:val="000F5442"/>
    <w:rsid w:val="000F5AF1"/>
    <w:rsid w:val="000F63BC"/>
    <w:rsid w:val="001010AB"/>
    <w:rsid w:val="00101800"/>
    <w:rsid w:val="00101BEF"/>
    <w:rsid w:val="001059BB"/>
    <w:rsid w:val="00105FD4"/>
    <w:rsid w:val="00105FF0"/>
    <w:rsid w:val="00106119"/>
    <w:rsid w:val="0010616A"/>
    <w:rsid w:val="0010650B"/>
    <w:rsid w:val="0010663B"/>
    <w:rsid w:val="001069B0"/>
    <w:rsid w:val="00107C72"/>
    <w:rsid w:val="001117BA"/>
    <w:rsid w:val="001148FD"/>
    <w:rsid w:val="00114F47"/>
    <w:rsid w:val="001154AC"/>
    <w:rsid w:val="00115AEE"/>
    <w:rsid w:val="001163A3"/>
    <w:rsid w:val="001172B1"/>
    <w:rsid w:val="001172E6"/>
    <w:rsid w:val="001173AF"/>
    <w:rsid w:val="0011746F"/>
    <w:rsid w:val="0011764C"/>
    <w:rsid w:val="001179D3"/>
    <w:rsid w:val="001215DB"/>
    <w:rsid w:val="00121CE8"/>
    <w:rsid w:val="001221B5"/>
    <w:rsid w:val="00124357"/>
    <w:rsid w:val="001249E2"/>
    <w:rsid w:val="00125428"/>
    <w:rsid w:val="00125E49"/>
    <w:rsid w:val="00126CEC"/>
    <w:rsid w:val="00127904"/>
    <w:rsid w:val="00130174"/>
    <w:rsid w:val="00130AF7"/>
    <w:rsid w:val="00132ECC"/>
    <w:rsid w:val="00133B08"/>
    <w:rsid w:val="00133B34"/>
    <w:rsid w:val="00134F5F"/>
    <w:rsid w:val="001353A9"/>
    <w:rsid w:val="0013645D"/>
    <w:rsid w:val="00136501"/>
    <w:rsid w:val="00136871"/>
    <w:rsid w:val="001376A4"/>
    <w:rsid w:val="001406EB"/>
    <w:rsid w:val="00141205"/>
    <w:rsid w:val="001417CB"/>
    <w:rsid w:val="00142B0F"/>
    <w:rsid w:val="00146502"/>
    <w:rsid w:val="00146907"/>
    <w:rsid w:val="00146BFB"/>
    <w:rsid w:val="00147022"/>
    <w:rsid w:val="0014746B"/>
    <w:rsid w:val="00147A36"/>
    <w:rsid w:val="001504B2"/>
    <w:rsid w:val="001511C1"/>
    <w:rsid w:val="0015268B"/>
    <w:rsid w:val="00152FB5"/>
    <w:rsid w:val="0015397C"/>
    <w:rsid w:val="001548A4"/>
    <w:rsid w:val="00154D65"/>
    <w:rsid w:val="001550F7"/>
    <w:rsid w:val="00155FEA"/>
    <w:rsid w:val="001560D8"/>
    <w:rsid w:val="001565C9"/>
    <w:rsid w:val="001572EE"/>
    <w:rsid w:val="00157E5A"/>
    <w:rsid w:val="00160803"/>
    <w:rsid w:val="001608C9"/>
    <w:rsid w:val="0016151F"/>
    <w:rsid w:val="00162556"/>
    <w:rsid w:val="00162C1D"/>
    <w:rsid w:val="00162F35"/>
    <w:rsid w:val="00164DD9"/>
    <w:rsid w:val="001658D3"/>
    <w:rsid w:val="00166AB4"/>
    <w:rsid w:val="00166C69"/>
    <w:rsid w:val="00166FB5"/>
    <w:rsid w:val="00167E2A"/>
    <w:rsid w:val="001701C3"/>
    <w:rsid w:val="00170835"/>
    <w:rsid w:val="00171CFF"/>
    <w:rsid w:val="001723B4"/>
    <w:rsid w:val="00172E61"/>
    <w:rsid w:val="00173479"/>
    <w:rsid w:val="00173A55"/>
    <w:rsid w:val="001741B9"/>
    <w:rsid w:val="0017593F"/>
    <w:rsid w:val="00175A12"/>
    <w:rsid w:val="001772A3"/>
    <w:rsid w:val="00180B3A"/>
    <w:rsid w:val="00181658"/>
    <w:rsid w:val="00181C57"/>
    <w:rsid w:val="00183032"/>
    <w:rsid w:val="00183643"/>
    <w:rsid w:val="00184589"/>
    <w:rsid w:val="00184B12"/>
    <w:rsid w:val="00184C55"/>
    <w:rsid w:val="00187F67"/>
    <w:rsid w:val="001905C0"/>
    <w:rsid w:val="00190AD9"/>
    <w:rsid w:val="001912BA"/>
    <w:rsid w:val="00191F23"/>
    <w:rsid w:val="00192132"/>
    <w:rsid w:val="00192E65"/>
    <w:rsid w:val="001931C2"/>
    <w:rsid w:val="00193808"/>
    <w:rsid w:val="00193DFF"/>
    <w:rsid w:val="0019486B"/>
    <w:rsid w:val="00196EA0"/>
    <w:rsid w:val="00196F0F"/>
    <w:rsid w:val="00197132"/>
    <w:rsid w:val="0019749F"/>
    <w:rsid w:val="001A00C4"/>
    <w:rsid w:val="001A1968"/>
    <w:rsid w:val="001A2384"/>
    <w:rsid w:val="001A26EF"/>
    <w:rsid w:val="001A319F"/>
    <w:rsid w:val="001A333A"/>
    <w:rsid w:val="001A3598"/>
    <w:rsid w:val="001A42C1"/>
    <w:rsid w:val="001A4412"/>
    <w:rsid w:val="001A486E"/>
    <w:rsid w:val="001A494E"/>
    <w:rsid w:val="001A5121"/>
    <w:rsid w:val="001A52ED"/>
    <w:rsid w:val="001B14F7"/>
    <w:rsid w:val="001B2F46"/>
    <w:rsid w:val="001B548E"/>
    <w:rsid w:val="001B609A"/>
    <w:rsid w:val="001B68C2"/>
    <w:rsid w:val="001B7C38"/>
    <w:rsid w:val="001B7E5E"/>
    <w:rsid w:val="001C1561"/>
    <w:rsid w:val="001C270F"/>
    <w:rsid w:val="001C2B9E"/>
    <w:rsid w:val="001C369F"/>
    <w:rsid w:val="001C3A51"/>
    <w:rsid w:val="001C3FFA"/>
    <w:rsid w:val="001C422C"/>
    <w:rsid w:val="001C4B95"/>
    <w:rsid w:val="001C4D91"/>
    <w:rsid w:val="001C5FBA"/>
    <w:rsid w:val="001C62B0"/>
    <w:rsid w:val="001C74A7"/>
    <w:rsid w:val="001D0132"/>
    <w:rsid w:val="001D0958"/>
    <w:rsid w:val="001D0B65"/>
    <w:rsid w:val="001D11A6"/>
    <w:rsid w:val="001D240B"/>
    <w:rsid w:val="001D2628"/>
    <w:rsid w:val="001D282B"/>
    <w:rsid w:val="001D2D4A"/>
    <w:rsid w:val="001D2F66"/>
    <w:rsid w:val="001D355F"/>
    <w:rsid w:val="001D6A7B"/>
    <w:rsid w:val="001D6D57"/>
    <w:rsid w:val="001D7C5D"/>
    <w:rsid w:val="001E004C"/>
    <w:rsid w:val="001E1A17"/>
    <w:rsid w:val="001E20ED"/>
    <w:rsid w:val="001E31B2"/>
    <w:rsid w:val="001E4315"/>
    <w:rsid w:val="001E4383"/>
    <w:rsid w:val="001E6C14"/>
    <w:rsid w:val="001E74AC"/>
    <w:rsid w:val="001E77CD"/>
    <w:rsid w:val="001F07BF"/>
    <w:rsid w:val="001F0860"/>
    <w:rsid w:val="001F0A39"/>
    <w:rsid w:val="001F238F"/>
    <w:rsid w:val="001F35F4"/>
    <w:rsid w:val="001F3C0B"/>
    <w:rsid w:val="001F4CFF"/>
    <w:rsid w:val="001F5F61"/>
    <w:rsid w:val="002018FB"/>
    <w:rsid w:val="00201A4C"/>
    <w:rsid w:val="00201CE9"/>
    <w:rsid w:val="00203103"/>
    <w:rsid w:val="00203327"/>
    <w:rsid w:val="00203571"/>
    <w:rsid w:val="00203C76"/>
    <w:rsid w:val="0020428F"/>
    <w:rsid w:val="00204CF9"/>
    <w:rsid w:val="002053FA"/>
    <w:rsid w:val="00205502"/>
    <w:rsid w:val="00205BAB"/>
    <w:rsid w:val="00205BD4"/>
    <w:rsid w:val="00205FAC"/>
    <w:rsid w:val="00207F33"/>
    <w:rsid w:val="00207F8F"/>
    <w:rsid w:val="00210B8D"/>
    <w:rsid w:val="00211E2B"/>
    <w:rsid w:val="0021271B"/>
    <w:rsid w:val="00214734"/>
    <w:rsid w:val="00214ABF"/>
    <w:rsid w:val="002150B5"/>
    <w:rsid w:val="00215A82"/>
    <w:rsid w:val="00215AF2"/>
    <w:rsid w:val="00216AE8"/>
    <w:rsid w:val="00220709"/>
    <w:rsid w:val="00222330"/>
    <w:rsid w:val="00222416"/>
    <w:rsid w:val="00222704"/>
    <w:rsid w:val="002229CC"/>
    <w:rsid w:val="00224D1E"/>
    <w:rsid w:val="0022524D"/>
    <w:rsid w:val="00225D6F"/>
    <w:rsid w:val="00225DE4"/>
    <w:rsid w:val="00225E5C"/>
    <w:rsid w:val="00226688"/>
    <w:rsid w:val="00226DAD"/>
    <w:rsid w:val="00230A6C"/>
    <w:rsid w:val="002311A4"/>
    <w:rsid w:val="00231D82"/>
    <w:rsid w:val="00232375"/>
    <w:rsid w:val="002338AB"/>
    <w:rsid w:val="00234434"/>
    <w:rsid w:val="00235C88"/>
    <w:rsid w:val="00235CA3"/>
    <w:rsid w:val="00236FC0"/>
    <w:rsid w:val="00237367"/>
    <w:rsid w:val="00237E35"/>
    <w:rsid w:val="00240F59"/>
    <w:rsid w:val="00241038"/>
    <w:rsid w:val="00241182"/>
    <w:rsid w:val="00241609"/>
    <w:rsid w:val="0024167E"/>
    <w:rsid w:val="00242A86"/>
    <w:rsid w:val="00242BEB"/>
    <w:rsid w:val="00243257"/>
    <w:rsid w:val="00244437"/>
    <w:rsid w:val="002477FF"/>
    <w:rsid w:val="00247C76"/>
    <w:rsid w:val="0025101D"/>
    <w:rsid w:val="002517AD"/>
    <w:rsid w:val="00251B76"/>
    <w:rsid w:val="00251D9D"/>
    <w:rsid w:val="00251F56"/>
    <w:rsid w:val="002522D0"/>
    <w:rsid w:val="002528EA"/>
    <w:rsid w:val="002532E2"/>
    <w:rsid w:val="00253CCB"/>
    <w:rsid w:val="00253CE3"/>
    <w:rsid w:val="002543CB"/>
    <w:rsid w:val="00254A65"/>
    <w:rsid w:val="00254F2A"/>
    <w:rsid w:val="00256315"/>
    <w:rsid w:val="00256898"/>
    <w:rsid w:val="00256FCA"/>
    <w:rsid w:val="002600E7"/>
    <w:rsid w:val="00260559"/>
    <w:rsid w:val="00261A98"/>
    <w:rsid w:val="00261BA4"/>
    <w:rsid w:val="00261E04"/>
    <w:rsid w:val="0026352D"/>
    <w:rsid w:val="00264487"/>
    <w:rsid w:val="00264A8D"/>
    <w:rsid w:val="00266364"/>
    <w:rsid w:val="00266A04"/>
    <w:rsid w:val="0026721F"/>
    <w:rsid w:val="002679C6"/>
    <w:rsid w:val="00271260"/>
    <w:rsid w:val="00272007"/>
    <w:rsid w:val="00272956"/>
    <w:rsid w:val="002729A8"/>
    <w:rsid w:val="00272E75"/>
    <w:rsid w:val="0027365B"/>
    <w:rsid w:val="0027366D"/>
    <w:rsid w:val="0027554C"/>
    <w:rsid w:val="00276724"/>
    <w:rsid w:val="00277212"/>
    <w:rsid w:val="00281C8D"/>
    <w:rsid w:val="00281CE9"/>
    <w:rsid w:val="00282021"/>
    <w:rsid w:val="002832D9"/>
    <w:rsid w:val="00286520"/>
    <w:rsid w:val="00286F95"/>
    <w:rsid w:val="00287815"/>
    <w:rsid w:val="00287EA1"/>
    <w:rsid w:val="00291A96"/>
    <w:rsid w:val="00294111"/>
    <w:rsid w:val="00295126"/>
    <w:rsid w:val="0029598F"/>
    <w:rsid w:val="00296B72"/>
    <w:rsid w:val="002A0121"/>
    <w:rsid w:val="002A17E6"/>
    <w:rsid w:val="002A29DC"/>
    <w:rsid w:val="002A34A6"/>
    <w:rsid w:val="002A3CBA"/>
    <w:rsid w:val="002A3FC5"/>
    <w:rsid w:val="002A48D6"/>
    <w:rsid w:val="002A78E1"/>
    <w:rsid w:val="002A7DF4"/>
    <w:rsid w:val="002B1880"/>
    <w:rsid w:val="002B28C8"/>
    <w:rsid w:val="002C033D"/>
    <w:rsid w:val="002C049C"/>
    <w:rsid w:val="002C550B"/>
    <w:rsid w:val="002C5C07"/>
    <w:rsid w:val="002C60D4"/>
    <w:rsid w:val="002C63CA"/>
    <w:rsid w:val="002C65A2"/>
    <w:rsid w:val="002C6937"/>
    <w:rsid w:val="002C703E"/>
    <w:rsid w:val="002D02B8"/>
    <w:rsid w:val="002D07A2"/>
    <w:rsid w:val="002D21B1"/>
    <w:rsid w:val="002D2290"/>
    <w:rsid w:val="002D2AAC"/>
    <w:rsid w:val="002D4759"/>
    <w:rsid w:val="002D698E"/>
    <w:rsid w:val="002D6B8E"/>
    <w:rsid w:val="002E0439"/>
    <w:rsid w:val="002E0EF6"/>
    <w:rsid w:val="002E1921"/>
    <w:rsid w:val="002E1EAE"/>
    <w:rsid w:val="002E230F"/>
    <w:rsid w:val="002E4438"/>
    <w:rsid w:val="002E49AB"/>
    <w:rsid w:val="002E510F"/>
    <w:rsid w:val="002E61F5"/>
    <w:rsid w:val="002E78D0"/>
    <w:rsid w:val="002E7A2D"/>
    <w:rsid w:val="002F12B9"/>
    <w:rsid w:val="002F19F2"/>
    <w:rsid w:val="002F1DE0"/>
    <w:rsid w:val="002F222F"/>
    <w:rsid w:val="002F3022"/>
    <w:rsid w:val="002F3201"/>
    <w:rsid w:val="002F3604"/>
    <w:rsid w:val="00301FE1"/>
    <w:rsid w:val="003021ED"/>
    <w:rsid w:val="003022C3"/>
    <w:rsid w:val="00303855"/>
    <w:rsid w:val="0030466E"/>
    <w:rsid w:val="00305243"/>
    <w:rsid w:val="0030525F"/>
    <w:rsid w:val="00305809"/>
    <w:rsid w:val="00306E4B"/>
    <w:rsid w:val="00307E1B"/>
    <w:rsid w:val="00307E77"/>
    <w:rsid w:val="00310962"/>
    <w:rsid w:val="00311C44"/>
    <w:rsid w:val="00311E52"/>
    <w:rsid w:val="00313267"/>
    <w:rsid w:val="0031707E"/>
    <w:rsid w:val="003177E2"/>
    <w:rsid w:val="00320F27"/>
    <w:rsid w:val="003221EB"/>
    <w:rsid w:val="00322D70"/>
    <w:rsid w:val="00324F92"/>
    <w:rsid w:val="00325989"/>
    <w:rsid w:val="0032672A"/>
    <w:rsid w:val="003279D8"/>
    <w:rsid w:val="00331C28"/>
    <w:rsid w:val="00331D62"/>
    <w:rsid w:val="003338A0"/>
    <w:rsid w:val="0033445D"/>
    <w:rsid w:val="00334DF3"/>
    <w:rsid w:val="0033552A"/>
    <w:rsid w:val="00335658"/>
    <w:rsid w:val="00336739"/>
    <w:rsid w:val="00337100"/>
    <w:rsid w:val="00337475"/>
    <w:rsid w:val="00341C56"/>
    <w:rsid w:val="003432C2"/>
    <w:rsid w:val="003445BB"/>
    <w:rsid w:val="003447D7"/>
    <w:rsid w:val="00344B54"/>
    <w:rsid w:val="00345103"/>
    <w:rsid w:val="0034665C"/>
    <w:rsid w:val="00346DB8"/>
    <w:rsid w:val="00350991"/>
    <w:rsid w:val="0035231B"/>
    <w:rsid w:val="00353A41"/>
    <w:rsid w:val="0035495C"/>
    <w:rsid w:val="00355C42"/>
    <w:rsid w:val="00356A0F"/>
    <w:rsid w:val="00356E96"/>
    <w:rsid w:val="003602B0"/>
    <w:rsid w:val="003604A9"/>
    <w:rsid w:val="003605A0"/>
    <w:rsid w:val="00361787"/>
    <w:rsid w:val="00362CF9"/>
    <w:rsid w:val="00362EEF"/>
    <w:rsid w:val="00363D8B"/>
    <w:rsid w:val="003644BA"/>
    <w:rsid w:val="00366F92"/>
    <w:rsid w:val="003710EA"/>
    <w:rsid w:val="003711AC"/>
    <w:rsid w:val="00371678"/>
    <w:rsid w:val="0037213C"/>
    <w:rsid w:val="0037243A"/>
    <w:rsid w:val="003737E2"/>
    <w:rsid w:val="00373BE1"/>
    <w:rsid w:val="00384F5C"/>
    <w:rsid w:val="0038786F"/>
    <w:rsid w:val="003912B5"/>
    <w:rsid w:val="00391782"/>
    <w:rsid w:val="00391977"/>
    <w:rsid w:val="00392009"/>
    <w:rsid w:val="00392A39"/>
    <w:rsid w:val="00392C7A"/>
    <w:rsid w:val="003941C5"/>
    <w:rsid w:val="003942E5"/>
    <w:rsid w:val="003944EA"/>
    <w:rsid w:val="00394BA6"/>
    <w:rsid w:val="003969D5"/>
    <w:rsid w:val="00396E4A"/>
    <w:rsid w:val="0039744B"/>
    <w:rsid w:val="00397C1C"/>
    <w:rsid w:val="00397ED4"/>
    <w:rsid w:val="003A0164"/>
    <w:rsid w:val="003A1438"/>
    <w:rsid w:val="003A175D"/>
    <w:rsid w:val="003A1B87"/>
    <w:rsid w:val="003A20A8"/>
    <w:rsid w:val="003A21D4"/>
    <w:rsid w:val="003A23E6"/>
    <w:rsid w:val="003A399B"/>
    <w:rsid w:val="003A3CE1"/>
    <w:rsid w:val="003A66B0"/>
    <w:rsid w:val="003A73DC"/>
    <w:rsid w:val="003B0179"/>
    <w:rsid w:val="003B04EE"/>
    <w:rsid w:val="003B16BC"/>
    <w:rsid w:val="003B19D6"/>
    <w:rsid w:val="003B1F60"/>
    <w:rsid w:val="003B20BD"/>
    <w:rsid w:val="003B3304"/>
    <w:rsid w:val="003B419E"/>
    <w:rsid w:val="003B44DD"/>
    <w:rsid w:val="003B5AA7"/>
    <w:rsid w:val="003C1787"/>
    <w:rsid w:val="003C296C"/>
    <w:rsid w:val="003C2AA8"/>
    <w:rsid w:val="003C3B09"/>
    <w:rsid w:val="003C5762"/>
    <w:rsid w:val="003C5CE8"/>
    <w:rsid w:val="003C6785"/>
    <w:rsid w:val="003C7524"/>
    <w:rsid w:val="003C7FCA"/>
    <w:rsid w:val="003D06C0"/>
    <w:rsid w:val="003D13A8"/>
    <w:rsid w:val="003D1495"/>
    <w:rsid w:val="003D1CC9"/>
    <w:rsid w:val="003D230F"/>
    <w:rsid w:val="003D35C1"/>
    <w:rsid w:val="003D3D0A"/>
    <w:rsid w:val="003D3F47"/>
    <w:rsid w:val="003D6D20"/>
    <w:rsid w:val="003D6E1D"/>
    <w:rsid w:val="003D7B7D"/>
    <w:rsid w:val="003D7E85"/>
    <w:rsid w:val="003E0B4D"/>
    <w:rsid w:val="003E0C1F"/>
    <w:rsid w:val="003E18F4"/>
    <w:rsid w:val="003E2568"/>
    <w:rsid w:val="003E27D7"/>
    <w:rsid w:val="003E3D26"/>
    <w:rsid w:val="003E3D43"/>
    <w:rsid w:val="003E4E79"/>
    <w:rsid w:val="003E52AC"/>
    <w:rsid w:val="003E67D8"/>
    <w:rsid w:val="003E6E28"/>
    <w:rsid w:val="003E782F"/>
    <w:rsid w:val="003E7833"/>
    <w:rsid w:val="003F080E"/>
    <w:rsid w:val="003F0B38"/>
    <w:rsid w:val="003F2084"/>
    <w:rsid w:val="003F2293"/>
    <w:rsid w:val="003F3637"/>
    <w:rsid w:val="003F4036"/>
    <w:rsid w:val="003F4A3C"/>
    <w:rsid w:val="003F67EE"/>
    <w:rsid w:val="00400441"/>
    <w:rsid w:val="00401A9B"/>
    <w:rsid w:val="004033AE"/>
    <w:rsid w:val="00404DB7"/>
    <w:rsid w:val="0040668E"/>
    <w:rsid w:val="00406B41"/>
    <w:rsid w:val="00406D8A"/>
    <w:rsid w:val="00407A52"/>
    <w:rsid w:val="00411B3F"/>
    <w:rsid w:val="0041256D"/>
    <w:rsid w:val="0041397C"/>
    <w:rsid w:val="00414215"/>
    <w:rsid w:val="00414C61"/>
    <w:rsid w:val="00415DE0"/>
    <w:rsid w:val="004176C0"/>
    <w:rsid w:val="00420D25"/>
    <w:rsid w:val="00422C2D"/>
    <w:rsid w:val="0042447B"/>
    <w:rsid w:val="00424C8A"/>
    <w:rsid w:val="00424DCA"/>
    <w:rsid w:val="004260C0"/>
    <w:rsid w:val="004276CC"/>
    <w:rsid w:val="00427761"/>
    <w:rsid w:val="004300C6"/>
    <w:rsid w:val="00430D15"/>
    <w:rsid w:val="0043174C"/>
    <w:rsid w:val="00433A4A"/>
    <w:rsid w:val="00434442"/>
    <w:rsid w:val="004346B0"/>
    <w:rsid w:val="00435D32"/>
    <w:rsid w:val="00436837"/>
    <w:rsid w:val="00440917"/>
    <w:rsid w:val="0044100D"/>
    <w:rsid w:val="00441F92"/>
    <w:rsid w:val="004421B9"/>
    <w:rsid w:val="0044365B"/>
    <w:rsid w:val="00443969"/>
    <w:rsid w:val="00444722"/>
    <w:rsid w:val="004453C3"/>
    <w:rsid w:val="00447057"/>
    <w:rsid w:val="004474C4"/>
    <w:rsid w:val="00447DD7"/>
    <w:rsid w:val="0045021C"/>
    <w:rsid w:val="004509F1"/>
    <w:rsid w:val="00451D4E"/>
    <w:rsid w:val="004528C8"/>
    <w:rsid w:val="0045379B"/>
    <w:rsid w:val="004552D1"/>
    <w:rsid w:val="004561C3"/>
    <w:rsid w:val="0045707B"/>
    <w:rsid w:val="004578D2"/>
    <w:rsid w:val="00457943"/>
    <w:rsid w:val="0046173F"/>
    <w:rsid w:val="00461C65"/>
    <w:rsid w:val="00462049"/>
    <w:rsid w:val="00463505"/>
    <w:rsid w:val="00463A80"/>
    <w:rsid w:val="00463AAE"/>
    <w:rsid w:val="0046444E"/>
    <w:rsid w:val="00464B6F"/>
    <w:rsid w:val="00464F62"/>
    <w:rsid w:val="00465BFF"/>
    <w:rsid w:val="00466CA0"/>
    <w:rsid w:val="00467FC9"/>
    <w:rsid w:val="00470A4E"/>
    <w:rsid w:val="00471AEF"/>
    <w:rsid w:val="00472439"/>
    <w:rsid w:val="004725C3"/>
    <w:rsid w:val="00473446"/>
    <w:rsid w:val="00473F62"/>
    <w:rsid w:val="00474D89"/>
    <w:rsid w:val="004751BB"/>
    <w:rsid w:val="00475A88"/>
    <w:rsid w:val="004814A3"/>
    <w:rsid w:val="00482683"/>
    <w:rsid w:val="004831A7"/>
    <w:rsid w:val="004834A4"/>
    <w:rsid w:val="004835A7"/>
    <w:rsid w:val="00484A62"/>
    <w:rsid w:val="00484DEA"/>
    <w:rsid w:val="00485762"/>
    <w:rsid w:val="004859E1"/>
    <w:rsid w:val="00485DF8"/>
    <w:rsid w:val="004861BC"/>
    <w:rsid w:val="004900A1"/>
    <w:rsid w:val="00490ADC"/>
    <w:rsid w:val="00490BD8"/>
    <w:rsid w:val="00491EFD"/>
    <w:rsid w:val="004928C6"/>
    <w:rsid w:val="0049579C"/>
    <w:rsid w:val="004958B0"/>
    <w:rsid w:val="0049592B"/>
    <w:rsid w:val="00495E3A"/>
    <w:rsid w:val="004960BA"/>
    <w:rsid w:val="0049691C"/>
    <w:rsid w:val="00496955"/>
    <w:rsid w:val="00496DA4"/>
    <w:rsid w:val="00497208"/>
    <w:rsid w:val="004973A1"/>
    <w:rsid w:val="004A08FB"/>
    <w:rsid w:val="004A14F5"/>
    <w:rsid w:val="004A152E"/>
    <w:rsid w:val="004A25CF"/>
    <w:rsid w:val="004A3310"/>
    <w:rsid w:val="004A35CB"/>
    <w:rsid w:val="004A3B1A"/>
    <w:rsid w:val="004A4C17"/>
    <w:rsid w:val="004A57AE"/>
    <w:rsid w:val="004A71D4"/>
    <w:rsid w:val="004A7EC6"/>
    <w:rsid w:val="004B00E7"/>
    <w:rsid w:val="004B0127"/>
    <w:rsid w:val="004B1108"/>
    <w:rsid w:val="004B112E"/>
    <w:rsid w:val="004B1930"/>
    <w:rsid w:val="004B1EDE"/>
    <w:rsid w:val="004B31EE"/>
    <w:rsid w:val="004B46C3"/>
    <w:rsid w:val="004B5AD0"/>
    <w:rsid w:val="004B619C"/>
    <w:rsid w:val="004B6D29"/>
    <w:rsid w:val="004B706B"/>
    <w:rsid w:val="004B7B81"/>
    <w:rsid w:val="004C0505"/>
    <w:rsid w:val="004C182F"/>
    <w:rsid w:val="004C45F0"/>
    <w:rsid w:val="004C5FEC"/>
    <w:rsid w:val="004C6D8E"/>
    <w:rsid w:val="004C76DF"/>
    <w:rsid w:val="004C7CA0"/>
    <w:rsid w:val="004D0152"/>
    <w:rsid w:val="004D05B7"/>
    <w:rsid w:val="004D1560"/>
    <w:rsid w:val="004D1C80"/>
    <w:rsid w:val="004D35DE"/>
    <w:rsid w:val="004D429C"/>
    <w:rsid w:val="004D45A9"/>
    <w:rsid w:val="004D4676"/>
    <w:rsid w:val="004D49A8"/>
    <w:rsid w:val="004D735B"/>
    <w:rsid w:val="004D7962"/>
    <w:rsid w:val="004D7A22"/>
    <w:rsid w:val="004E0D58"/>
    <w:rsid w:val="004E258F"/>
    <w:rsid w:val="004E28D1"/>
    <w:rsid w:val="004E3075"/>
    <w:rsid w:val="004E3BB0"/>
    <w:rsid w:val="004E3D77"/>
    <w:rsid w:val="004E3FD1"/>
    <w:rsid w:val="004E52B8"/>
    <w:rsid w:val="004E5B7E"/>
    <w:rsid w:val="004E64FD"/>
    <w:rsid w:val="004E6E89"/>
    <w:rsid w:val="004E7357"/>
    <w:rsid w:val="004E7367"/>
    <w:rsid w:val="004E77C5"/>
    <w:rsid w:val="004E7C36"/>
    <w:rsid w:val="004F3778"/>
    <w:rsid w:val="004F451B"/>
    <w:rsid w:val="004F4C97"/>
    <w:rsid w:val="004F5506"/>
    <w:rsid w:val="004F59BA"/>
    <w:rsid w:val="004F7C5D"/>
    <w:rsid w:val="004F7F26"/>
    <w:rsid w:val="0050067E"/>
    <w:rsid w:val="005012DB"/>
    <w:rsid w:val="00501BFC"/>
    <w:rsid w:val="00504AC8"/>
    <w:rsid w:val="00505322"/>
    <w:rsid w:val="00507290"/>
    <w:rsid w:val="0050792C"/>
    <w:rsid w:val="005101E0"/>
    <w:rsid w:val="005102DF"/>
    <w:rsid w:val="005121C7"/>
    <w:rsid w:val="005128AD"/>
    <w:rsid w:val="0051313F"/>
    <w:rsid w:val="005135CE"/>
    <w:rsid w:val="005137C1"/>
    <w:rsid w:val="0051396D"/>
    <w:rsid w:val="005142E9"/>
    <w:rsid w:val="00517129"/>
    <w:rsid w:val="0051761D"/>
    <w:rsid w:val="00520556"/>
    <w:rsid w:val="005208C7"/>
    <w:rsid w:val="00521DB4"/>
    <w:rsid w:val="00522B58"/>
    <w:rsid w:val="005233A1"/>
    <w:rsid w:val="00523C2F"/>
    <w:rsid w:val="0052524E"/>
    <w:rsid w:val="00525440"/>
    <w:rsid w:val="00525734"/>
    <w:rsid w:val="00530422"/>
    <w:rsid w:val="00530B0E"/>
    <w:rsid w:val="00531A3E"/>
    <w:rsid w:val="00531DF7"/>
    <w:rsid w:val="00533BB6"/>
    <w:rsid w:val="00533E96"/>
    <w:rsid w:val="005340FF"/>
    <w:rsid w:val="0053475C"/>
    <w:rsid w:val="00534C52"/>
    <w:rsid w:val="0053507B"/>
    <w:rsid w:val="00535A56"/>
    <w:rsid w:val="00535B12"/>
    <w:rsid w:val="0054017E"/>
    <w:rsid w:val="00541003"/>
    <w:rsid w:val="0054147F"/>
    <w:rsid w:val="0054205B"/>
    <w:rsid w:val="00543B35"/>
    <w:rsid w:val="0054477B"/>
    <w:rsid w:val="00544B56"/>
    <w:rsid w:val="005457FE"/>
    <w:rsid w:val="00545F22"/>
    <w:rsid w:val="00546388"/>
    <w:rsid w:val="00546C21"/>
    <w:rsid w:val="00547FD3"/>
    <w:rsid w:val="00550057"/>
    <w:rsid w:val="00551AFC"/>
    <w:rsid w:val="005525E8"/>
    <w:rsid w:val="00552690"/>
    <w:rsid w:val="005529F0"/>
    <w:rsid w:val="00552E97"/>
    <w:rsid w:val="00553269"/>
    <w:rsid w:val="0055470D"/>
    <w:rsid w:val="005549A6"/>
    <w:rsid w:val="00554A01"/>
    <w:rsid w:val="005568C9"/>
    <w:rsid w:val="005569DF"/>
    <w:rsid w:val="00557445"/>
    <w:rsid w:val="0056085C"/>
    <w:rsid w:val="0056151B"/>
    <w:rsid w:val="005622A9"/>
    <w:rsid w:val="00562A21"/>
    <w:rsid w:val="00563748"/>
    <w:rsid w:val="005640F5"/>
    <w:rsid w:val="0056555C"/>
    <w:rsid w:val="00565D97"/>
    <w:rsid w:val="005662DD"/>
    <w:rsid w:val="00566B14"/>
    <w:rsid w:val="00567230"/>
    <w:rsid w:val="005716E3"/>
    <w:rsid w:val="0057209B"/>
    <w:rsid w:val="00572198"/>
    <w:rsid w:val="0057263E"/>
    <w:rsid w:val="00572B46"/>
    <w:rsid w:val="00572D3F"/>
    <w:rsid w:val="005733F6"/>
    <w:rsid w:val="0057372A"/>
    <w:rsid w:val="00574244"/>
    <w:rsid w:val="00574A99"/>
    <w:rsid w:val="00574BD6"/>
    <w:rsid w:val="00575BD3"/>
    <w:rsid w:val="00580EF0"/>
    <w:rsid w:val="00581CDF"/>
    <w:rsid w:val="00583834"/>
    <w:rsid w:val="0058417B"/>
    <w:rsid w:val="0058523A"/>
    <w:rsid w:val="00586CB5"/>
    <w:rsid w:val="00586D5F"/>
    <w:rsid w:val="005902BE"/>
    <w:rsid w:val="00594965"/>
    <w:rsid w:val="0059510B"/>
    <w:rsid w:val="005951F7"/>
    <w:rsid w:val="00596989"/>
    <w:rsid w:val="005A34B5"/>
    <w:rsid w:val="005A47B6"/>
    <w:rsid w:val="005A5051"/>
    <w:rsid w:val="005A7577"/>
    <w:rsid w:val="005A77C3"/>
    <w:rsid w:val="005B0B65"/>
    <w:rsid w:val="005B0D5A"/>
    <w:rsid w:val="005B0E88"/>
    <w:rsid w:val="005B29EB"/>
    <w:rsid w:val="005B2AFB"/>
    <w:rsid w:val="005B310D"/>
    <w:rsid w:val="005B3E62"/>
    <w:rsid w:val="005B4125"/>
    <w:rsid w:val="005B435C"/>
    <w:rsid w:val="005B4CC5"/>
    <w:rsid w:val="005B596B"/>
    <w:rsid w:val="005B59DA"/>
    <w:rsid w:val="005B6F21"/>
    <w:rsid w:val="005B77D8"/>
    <w:rsid w:val="005B7C33"/>
    <w:rsid w:val="005C0222"/>
    <w:rsid w:val="005C0873"/>
    <w:rsid w:val="005C09CA"/>
    <w:rsid w:val="005C0B3D"/>
    <w:rsid w:val="005C3058"/>
    <w:rsid w:val="005C4B10"/>
    <w:rsid w:val="005C734F"/>
    <w:rsid w:val="005C7E62"/>
    <w:rsid w:val="005D0510"/>
    <w:rsid w:val="005D0BBF"/>
    <w:rsid w:val="005D1309"/>
    <w:rsid w:val="005D14A4"/>
    <w:rsid w:val="005D2617"/>
    <w:rsid w:val="005D2B2F"/>
    <w:rsid w:val="005D3046"/>
    <w:rsid w:val="005D32EA"/>
    <w:rsid w:val="005D35B5"/>
    <w:rsid w:val="005D416E"/>
    <w:rsid w:val="005D45B8"/>
    <w:rsid w:val="005D48F9"/>
    <w:rsid w:val="005D4BDA"/>
    <w:rsid w:val="005D5A5A"/>
    <w:rsid w:val="005D67EA"/>
    <w:rsid w:val="005D6A54"/>
    <w:rsid w:val="005D6D32"/>
    <w:rsid w:val="005D6DE5"/>
    <w:rsid w:val="005D7360"/>
    <w:rsid w:val="005D7646"/>
    <w:rsid w:val="005E05BD"/>
    <w:rsid w:val="005E0AC3"/>
    <w:rsid w:val="005E0F5E"/>
    <w:rsid w:val="005E110D"/>
    <w:rsid w:val="005E14B1"/>
    <w:rsid w:val="005E2B2B"/>
    <w:rsid w:val="005E2C64"/>
    <w:rsid w:val="005E34C7"/>
    <w:rsid w:val="005E3E21"/>
    <w:rsid w:val="005E4454"/>
    <w:rsid w:val="005E4594"/>
    <w:rsid w:val="005E63A8"/>
    <w:rsid w:val="005E6B58"/>
    <w:rsid w:val="005F254B"/>
    <w:rsid w:val="005F2AE3"/>
    <w:rsid w:val="005F3237"/>
    <w:rsid w:val="005F4290"/>
    <w:rsid w:val="005F615A"/>
    <w:rsid w:val="005F6855"/>
    <w:rsid w:val="006003E7"/>
    <w:rsid w:val="00600569"/>
    <w:rsid w:val="0060069E"/>
    <w:rsid w:val="00601A6B"/>
    <w:rsid w:val="00606059"/>
    <w:rsid w:val="00607643"/>
    <w:rsid w:val="00607B38"/>
    <w:rsid w:val="006101F9"/>
    <w:rsid w:val="00611FE4"/>
    <w:rsid w:val="00613442"/>
    <w:rsid w:val="00614482"/>
    <w:rsid w:val="00615F8B"/>
    <w:rsid w:val="00616195"/>
    <w:rsid w:val="006167E8"/>
    <w:rsid w:val="00617BE5"/>
    <w:rsid w:val="00617EF4"/>
    <w:rsid w:val="00620BE5"/>
    <w:rsid w:val="006215F5"/>
    <w:rsid w:val="0062210B"/>
    <w:rsid w:val="00622459"/>
    <w:rsid w:val="00622CFE"/>
    <w:rsid w:val="00623767"/>
    <w:rsid w:val="00623BF9"/>
    <w:rsid w:val="00625048"/>
    <w:rsid w:val="00625816"/>
    <w:rsid w:val="0062609F"/>
    <w:rsid w:val="006267A5"/>
    <w:rsid w:val="006317B5"/>
    <w:rsid w:val="0063197E"/>
    <w:rsid w:val="00632DA7"/>
    <w:rsid w:val="006333B1"/>
    <w:rsid w:val="00634FF4"/>
    <w:rsid w:val="00636A85"/>
    <w:rsid w:val="00637D88"/>
    <w:rsid w:val="00637E57"/>
    <w:rsid w:val="00640799"/>
    <w:rsid w:val="0064353E"/>
    <w:rsid w:val="00646448"/>
    <w:rsid w:val="00646D33"/>
    <w:rsid w:val="00647AE0"/>
    <w:rsid w:val="00647C87"/>
    <w:rsid w:val="0065177E"/>
    <w:rsid w:val="00651AB1"/>
    <w:rsid w:val="006522DA"/>
    <w:rsid w:val="006529A7"/>
    <w:rsid w:val="006531F2"/>
    <w:rsid w:val="00653F01"/>
    <w:rsid w:val="00654189"/>
    <w:rsid w:val="00655CA3"/>
    <w:rsid w:val="00656698"/>
    <w:rsid w:val="006569B2"/>
    <w:rsid w:val="00656EAE"/>
    <w:rsid w:val="0066065F"/>
    <w:rsid w:val="006608F4"/>
    <w:rsid w:val="00660913"/>
    <w:rsid w:val="0066280D"/>
    <w:rsid w:val="006628FF"/>
    <w:rsid w:val="00663F5C"/>
    <w:rsid w:val="006646B3"/>
    <w:rsid w:val="006659C9"/>
    <w:rsid w:val="00665C4E"/>
    <w:rsid w:val="00665D6C"/>
    <w:rsid w:val="00670000"/>
    <w:rsid w:val="006718CA"/>
    <w:rsid w:val="0067241D"/>
    <w:rsid w:val="00672873"/>
    <w:rsid w:val="00672FE9"/>
    <w:rsid w:val="00673C9B"/>
    <w:rsid w:val="006744E4"/>
    <w:rsid w:val="00674724"/>
    <w:rsid w:val="006749B2"/>
    <w:rsid w:val="00676614"/>
    <w:rsid w:val="006768A1"/>
    <w:rsid w:val="0068111B"/>
    <w:rsid w:val="0068112B"/>
    <w:rsid w:val="00681CA4"/>
    <w:rsid w:val="00681F33"/>
    <w:rsid w:val="0068265A"/>
    <w:rsid w:val="006833F8"/>
    <w:rsid w:val="006840D9"/>
    <w:rsid w:val="00685D6A"/>
    <w:rsid w:val="0068631E"/>
    <w:rsid w:val="006866B3"/>
    <w:rsid w:val="00686D14"/>
    <w:rsid w:val="00687853"/>
    <w:rsid w:val="0069012A"/>
    <w:rsid w:val="00690B3C"/>
    <w:rsid w:val="006913F7"/>
    <w:rsid w:val="00691EAE"/>
    <w:rsid w:val="0069335A"/>
    <w:rsid w:val="00694197"/>
    <w:rsid w:val="0069518B"/>
    <w:rsid w:val="00695978"/>
    <w:rsid w:val="00695D0E"/>
    <w:rsid w:val="00695E15"/>
    <w:rsid w:val="006964CC"/>
    <w:rsid w:val="006966C4"/>
    <w:rsid w:val="006A0CFD"/>
    <w:rsid w:val="006A1519"/>
    <w:rsid w:val="006A1DFB"/>
    <w:rsid w:val="006A2482"/>
    <w:rsid w:val="006A3034"/>
    <w:rsid w:val="006A4FFA"/>
    <w:rsid w:val="006A5A7A"/>
    <w:rsid w:val="006A6802"/>
    <w:rsid w:val="006A7EB6"/>
    <w:rsid w:val="006B0A49"/>
    <w:rsid w:val="006B1A5F"/>
    <w:rsid w:val="006B1DDF"/>
    <w:rsid w:val="006B1F84"/>
    <w:rsid w:val="006B30F6"/>
    <w:rsid w:val="006B3F22"/>
    <w:rsid w:val="006B58ED"/>
    <w:rsid w:val="006B621D"/>
    <w:rsid w:val="006B667C"/>
    <w:rsid w:val="006B6799"/>
    <w:rsid w:val="006B6DA4"/>
    <w:rsid w:val="006B780D"/>
    <w:rsid w:val="006C0340"/>
    <w:rsid w:val="006C084D"/>
    <w:rsid w:val="006C171E"/>
    <w:rsid w:val="006C202E"/>
    <w:rsid w:val="006C260B"/>
    <w:rsid w:val="006C3C3A"/>
    <w:rsid w:val="006C4740"/>
    <w:rsid w:val="006C6C44"/>
    <w:rsid w:val="006C799D"/>
    <w:rsid w:val="006D0E0D"/>
    <w:rsid w:val="006D1D8C"/>
    <w:rsid w:val="006D39BB"/>
    <w:rsid w:val="006D39D1"/>
    <w:rsid w:val="006D467D"/>
    <w:rsid w:val="006D5D4C"/>
    <w:rsid w:val="006D6560"/>
    <w:rsid w:val="006D69D0"/>
    <w:rsid w:val="006D7B7F"/>
    <w:rsid w:val="006E02CC"/>
    <w:rsid w:val="006E295C"/>
    <w:rsid w:val="006E32F0"/>
    <w:rsid w:val="006E3C08"/>
    <w:rsid w:val="006E43E0"/>
    <w:rsid w:val="006E7489"/>
    <w:rsid w:val="006E77B2"/>
    <w:rsid w:val="006F0EB3"/>
    <w:rsid w:val="006F10F6"/>
    <w:rsid w:val="006F18A9"/>
    <w:rsid w:val="006F3D3A"/>
    <w:rsid w:val="006F5591"/>
    <w:rsid w:val="006F5D79"/>
    <w:rsid w:val="006F6433"/>
    <w:rsid w:val="006F6689"/>
    <w:rsid w:val="006F69E0"/>
    <w:rsid w:val="00700C75"/>
    <w:rsid w:val="007013BA"/>
    <w:rsid w:val="00701C58"/>
    <w:rsid w:val="00702390"/>
    <w:rsid w:val="00702CBF"/>
    <w:rsid w:val="00703430"/>
    <w:rsid w:val="00703964"/>
    <w:rsid w:val="00703B43"/>
    <w:rsid w:val="00704683"/>
    <w:rsid w:val="00704F4A"/>
    <w:rsid w:val="0070538E"/>
    <w:rsid w:val="00706141"/>
    <w:rsid w:val="00706752"/>
    <w:rsid w:val="0070682B"/>
    <w:rsid w:val="007068FC"/>
    <w:rsid w:val="00707C67"/>
    <w:rsid w:val="0071109F"/>
    <w:rsid w:val="00711521"/>
    <w:rsid w:val="0071184D"/>
    <w:rsid w:val="0071238E"/>
    <w:rsid w:val="00713327"/>
    <w:rsid w:val="007140CD"/>
    <w:rsid w:val="0071421C"/>
    <w:rsid w:val="007148AE"/>
    <w:rsid w:val="007148F7"/>
    <w:rsid w:val="00714A2B"/>
    <w:rsid w:val="00717FBE"/>
    <w:rsid w:val="00720985"/>
    <w:rsid w:val="00720A5C"/>
    <w:rsid w:val="0072174D"/>
    <w:rsid w:val="00721835"/>
    <w:rsid w:val="007222A5"/>
    <w:rsid w:val="0072281F"/>
    <w:rsid w:val="00722B58"/>
    <w:rsid w:val="00722F93"/>
    <w:rsid w:val="00724BF5"/>
    <w:rsid w:val="00724E97"/>
    <w:rsid w:val="007258CD"/>
    <w:rsid w:val="00725DAB"/>
    <w:rsid w:val="0073055A"/>
    <w:rsid w:val="007311B4"/>
    <w:rsid w:val="00731F2F"/>
    <w:rsid w:val="00733103"/>
    <w:rsid w:val="00734CDA"/>
    <w:rsid w:val="00736F7D"/>
    <w:rsid w:val="00737123"/>
    <w:rsid w:val="00740529"/>
    <w:rsid w:val="007412C4"/>
    <w:rsid w:val="0074195D"/>
    <w:rsid w:val="00741A3A"/>
    <w:rsid w:val="007420C3"/>
    <w:rsid w:val="007425A3"/>
    <w:rsid w:val="007427B5"/>
    <w:rsid w:val="00743B53"/>
    <w:rsid w:val="007441AA"/>
    <w:rsid w:val="0074459E"/>
    <w:rsid w:val="007451C5"/>
    <w:rsid w:val="00745708"/>
    <w:rsid w:val="00745AE7"/>
    <w:rsid w:val="0074604A"/>
    <w:rsid w:val="0074624E"/>
    <w:rsid w:val="0074682E"/>
    <w:rsid w:val="00747AF3"/>
    <w:rsid w:val="00753064"/>
    <w:rsid w:val="0075336D"/>
    <w:rsid w:val="00754FCB"/>
    <w:rsid w:val="00755E3F"/>
    <w:rsid w:val="0075616C"/>
    <w:rsid w:val="00756D86"/>
    <w:rsid w:val="0075771A"/>
    <w:rsid w:val="007579EF"/>
    <w:rsid w:val="00761052"/>
    <w:rsid w:val="007612DA"/>
    <w:rsid w:val="00761A3A"/>
    <w:rsid w:val="00761ED7"/>
    <w:rsid w:val="00762D53"/>
    <w:rsid w:val="00765050"/>
    <w:rsid w:val="0076566E"/>
    <w:rsid w:val="00766B29"/>
    <w:rsid w:val="00767114"/>
    <w:rsid w:val="007706FE"/>
    <w:rsid w:val="00771BD2"/>
    <w:rsid w:val="00772EC9"/>
    <w:rsid w:val="007754DD"/>
    <w:rsid w:val="007758E7"/>
    <w:rsid w:val="00776D22"/>
    <w:rsid w:val="007773CD"/>
    <w:rsid w:val="007779C1"/>
    <w:rsid w:val="00777AD4"/>
    <w:rsid w:val="007808DD"/>
    <w:rsid w:val="00780C25"/>
    <w:rsid w:val="00781207"/>
    <w:rsid w:val="007820BD"/>
    <w:rsid w:val="00782FB5"/>
    <w:rsid w:val="0078398F"/>
    <w:rsid w:val="00783B61"/>
    <w:rsid w:val="00784A7B"/>
    <w:rsid w:val="00785CDA"/>
    <w:rsid w:val="0079059A"/>
    <w:rsid w:val="007915F0"/>
    <w:rsid w:val="00791BE6"/>
    <w:rsid w:val="00791FAB"/>
    <w:rsid w:val="0079293A"/>
    <w:rsid w:val="00792C9D"/>
    <w:rsid w:val="0079329D"/>
    <w:rsid w:val="00793D2F"/>
    <w:rsid w:val="00794122"/>
    <w:rsid w:val="007945AF"/>
    <w:rsid w:val="0079494C"/>
    <w:rsid w:val="00794B79"/>
    <w:rsid w:val="0079620B"/>
    <w:rsid w:val="00797014"/>
    <w:rsid w:val="00797D14"/>
    <w:rsid w:val="007A0319"/>
    <w:rsid w:val="007A0B9B"/>
    <w:rsid w:val="007A1782"/>
    <w:rsid w:val="007A2151"/>
    <w:rsid w:val="007A3272"/>
    <w:rsid w:val="007A3410"/>
    <w:rsid w:val="007A351D"/>
    <w:rsid w:val="007A4F1E"/>
    <w:rsid w:val="007A6154"/>
    <w:rsid w:val="007A7F1B"/>
    <w:rsid w:val="007B05E4"/>
    <w:rsid w:val="007B0FBD"/>
    <w:rsid w:val="007B1619"/>
    <w:rsid w:val="007B21AC"/>
    <w:rsid w:val="007B3727"/>
    <w:rsid w:val="007B702B"/>
    <w:rsid w:val="007B74E4"/>
    <w:rsid w:val="007C08A2"/>
    <w:rsid w:val="007C15B8"/>
    <w:rsid w:val="007C390D"/>
    <w:rsid w:val="007C3F9F"/>
    <w:rsid w:val="007C5335"/>
    <w:rsid w:val="007C6A5D"/>
    <w:rsid w:val="007C703A"/>
    <w:rsid w:val="007C7E90"/>
    <w:rsid w:val="007D013F"/>
    <w:rsid w:val="007D0490"/>
    <w:rsid w:val="007D0EF0"/>
    <w:rsid w:val="007D11D5"/>
    <w:rsid w:val="007D1B81"/>
    <w:rsid w:val="007D1BAB"/>
    <w:rsid w:val="007D1BFE"/>
    <w:rsid w:val="007D36A3"/>
    <w:rsid w:val="007D39C8"/>
    <w:rsid w:val="007D3F76"/>
    <w:rsid w:val="007D68A5"/>
    <w:rsid w:val="007D6D60"/>
    <w:rsid w:val="007E0509"/>
    <w:rsid w:val="007E0733"/>
    <w:rsid w:val="007E0ECE"/>
    <w:rsid w:val="007E138E"/>
    <w:rsid w:val="007E1E51"/>
    <w:rsid w:val="007E29C5"/>
    <w:rsid w:val="007E3FE9"/>
    <w:rsid w:val="007E4698"/>
    <w:rsid w:val="007E4C78"/>
    <w:rsid w:val="007E54EA"/>
    <w:rsid w:val="007E6BBA"/>
    <w:rsid w:val="007E72C1"/>
    <w:rsid w:val="007E7435"/>
    <w:rsid w:val="007E7A5F"/>
    <w:rsid w:val="007F0CF5"/>
    <w:rsid w:val="007F0FC0"/>
    <w:rsid w:val="007F1C33"/>
    <w:rsid w:val="007F2B71"/>
    <w:rsid w:val="007F2D82"/>
    <w:rsid w:val="007F3952"/>
    <w:rsid w:val="007F48A5"/>
    <w:rsid w:val="007F70C1"/>
    <w:rsid w:val="007F7721"/>
    <w:rsid w:val="007F7DEB"/>
    <w:rsid w:val="00800D6E"/>
    <w:rsid w:val="008011A7"/>
    <w:rsid w:val="0080237B"/>
    <w:rsid w:val="008035C5"/>
    <w:rsid w:val="00803CD8"/>
    <w:rsid w:val="00803D65"/>
    <w:rsid w:val="00805258"/>
    <w:rsid w:val="0080554D"/>
    <w:rsid w:val="0080573C"/>
    <w:rsid w:val="008059AC"/>
    <w:rsid w:val="00805F3D"/>
    <w:rsid w:val="00807D3A"/>
    <w:rsid w:val="00807E8F"/>
    <w:rsid w:val="0081007D"/>
    <w:rsid w:val="008109C3"/>
    <w:rsid w:val="0081138B"/>
    <w:rsid w:val="0081252D"/>
    <w:rsid w:val="008135E7"/>
    <w:rsid w:val="008138CF"/>
    <w:rsid w:val="00813A01"/>
    <w:rsid w:val="00813BB5"/>
    <w:rsid w:val="0081496D"/>
    <w:rsid w:val="00814EC0"/>
    <w:rsid w:val="00815744"/>
    <w:rsid w:val="0081638A"/>
    <w:rsid w:val="0081639A"/>
    <w:rsid w:val="0081689C"/>
    <w:rsid w:val="008171CD"/>
    <w:rsid w:val="008172C6"/>
    <w:rsid w:val="0082010F"/>
    <w:rsid w:val="00822AC0"/>
    <w:rsid w:val="00822EA2"/>
    <w:rsid w:val="00823117"/>
    <w:rsid w:val="008257CF"/>
    <w:rsid w:val="00825D70"/>
    <w:rsid w:val="00827940"/>
    <w:rsid w:val="00827BBA"/>
    <w:rsid w:val="008304CA"/>
    <w:rsid w:val="008309FC"/>
    <w:rsid w:val="00830F46"/>
    <w:rsid w:val="0083205D"/>
    <w:rsid w:val="00832AE1"/>
    <w:rsid w:val="00832DE7"/>
    <w:rsid w:val="008331E2"/>
    <w:rsid w:val="0083325C"/>
    <w:rsid w:val="0083371A"/>
    <w:rsid w:val="008345CB"/>
    <w:rsid w:val="00834698"/>
    <w:rsid w:val="00835BCF"/>
    <w:rsid w:val="00836A24"/>
    <w:rsid w:val="00836A8D"/>
    <w:rsid w:val="008374EC"/>
    <w:rsid w:val="00837CE7"/>
    <w:rsid w:val="0084039E"/>
    <w:rsid w:val="00840720"/>
    <w:rsid w:val="0084088D"/>
    <w:rsid w:val="008414F5"/>
    <w:rsid w:val="00843A78"/>
    <w:rsid w:val="00844EC3"/>
    <w:rsid w:val="008454AE"/>
    <w:rsid w:val="00845FD1"/>
    <w:rsid w:val="008465B7"/>
    <w:rsid w:val="008466D2"/>
    <w:rsid w:val="008468F4"/>
    <w:rsid w:val="008475E0"/>
    <w:rsid w:val="00847FAC"/>
    <w:rsid w:val="0085001B"/>
    <w:rsid w:val="00850AE9"/>
    <w:rsid w:val="0085106D"/>
    <w:rsid w:val="00851683"/>
    <w:rsid w:val="00851FB3"/>
    <w:rsid w:val="00853410"/>
    <w:rsid w:val="0085389A"/>
    <w:rsid w:val="008542B7"/>
    <w:rsid w:val="00855206"/>
    <w:rsid w:val="008556A4"/>
    <w:rsid w:val="00855C2F"/>
    <w:rsid w:val="00856149"/>
    <w:rsid w:val="00860297"/>
    <w:rsid w:val="008607DB"/>
    <w:rsid w:val="00860F01"/>
    <w:rsid w:val="008610FC"/>
    <w:rsid w:val="008616AF"/>
    <w:rsid w:val="0086238B"/>
    <w:rsid w:val="008625AF"/>
    <w:rsid w:val="00863CFC"/>
    <w:rsid w:val="00863F51"/>
    <w:rsid w:val="00865B71"/>
    <w:rsid w:val="00865BEC"/>
    <w:rsid w:val="00870588"/>
    <w:rsid w:val="00872C6C"/>
    <w:rsid w:val="0087464B"/>
    <w:rsid w:val="00875582"/>
    <w:rsid w:val="008757CD"/>
    <w:rsid w:val="00876B1A"/>
    <w:rsid w:val="00880B64"/>
    <w:rsid w:val="00881E7B"/>
    <w:rsid w:val="00882473"/>
    <w:rsid w:val="00882E7A"/>
    <w:rsid w:val="008838CA"/>
    <w:rsid w:val="0088595F"/>
    <w:rsid w:val="00887659"/>
    <w:rsid w:val="0089109C"/>
    <w:rsid w:val="008910C8"/>
    <w:rsid w:val="00892897"/>
    <w:rsid w:val="00892940"/>
    <w:rsid w:val="00892DC4"/>
    <w:rsid w:val="008932FE"/>
    <w:rsid w:val="008942A4"/>
    <w:rsid w:val="00894DE2"/>
    <w:rsid w:val="00896612"/>
    <w:rsid w:val="00896A1A"/>
    <w:rsid w:val="00897366"/>
    <w:rsid w:val="008A12B1"/>
    <w:rsid w:val="008A2639"/>
    <w:rsid w:val="008A4AC1"/>
    <w:rsid w:val="008A4F82"/>
    <w:rsid w:val="008A50BA"/>
    <w:rsid w:val="008A6F38"/>
    <w:rsid w:val="008B04A8"/>
    <w:rsid w:val="008B25E0"/>
    <w:rsid w:val="008B2C3F"/>
    <w:rsid w:val="008B2F2E"/>
    <w:rsid w:val="008B3BAE"/>
    <w:rsid w:val="008B3CDE"/>
    <w:rsid w:val="008B4047"/>
    <w:rsid w:val="008B4CF7"/>
    <w:rsid w:val="008B4E31"/>
    <w:rsid w:val="008B4F2C"/>
    <w:rsid w:val="008B598F"/>
    <w:rsid w:val="008B72C2"/>
    <w:rsid w:val="008C034D"/>
    <w:rsid w:val="008C062A"/>
    <w:rsid w:val="008C06FB"/>
    <w:rsid w:val="008C0746"/>
    <w:rsid w:val="008C0DE9"/>
    <w:rsid w:val="008C117B"/>
    <w:rsid w:val="008C22AB"/>
    <w:rsid w:val="008C28EB"/>
    <w:rsid w:val="008C2D6C"/>
    <w:rsid w:val="008C4589"/>
    <w:rsid w:val="008C5B3B"/>
    <w:rsid w:val="008C5CCC"/>
    <w:rsid w:val="008C6426"/>
    <w:rsid w:val="008C6CE8"/>
    <w:rsid w:val="008C772F"/>
    <w:rsid w:val="008C7C74"/>
    <w:rsid w:val="008D047F"/>
    <w:rsid w:val="008D0918"/>
    <w:rsid w:val="008D111A"/>
    <w:rsid w:val="008D120C"/>
    <w:rsid w:val="008D54A2"/>
    <w:rsid w:val="008D5A1C"/>
    <w:rsid w:val="008D7DE7"/>
    <w:rsid w:val="008E0A2A"/>
    <w:rsid w:val="008E0E49"/>
    <w:rsid w:val="008E20E3"/>
    <w:rsid w:val="008E2B26"/>
    <w:rsid w:val="008E2E29"/>
    <w:rsid w:val="008E3BF7"/>
    <w:rsid w:val="008E3F0B"/>
    <w:rsid w:val="008E41C4"/>
    <w:rsid w:val="008E4C20"/>
    <w:rsid w:val="008F24F4"/>
    <w:rsid w:val="008F2AEA"/>
    <w:rsid w:val="008F5245"/>
    <w:rsid w:val="008F7401"/>
    <w:rsid w:val="008F7B65"/>
    <w:rsid w:val="008F7CD3"/>
    <w:rsid w:val="008F7F65"/>
    <w:rsid w:val="00900300"/>
    <w:rsid w:val="009004BB"/>
    <w:rsid w:val="00901E1D"/>
    <w:rsid w:val="00901F98"/>
    <w:rsid w:val="00902059"/>
    <w:rsid w:val="0090281F"/>
    <w:rsid w:val="00903B02"/>
    <w:rsid w:val="00905A41"/>
    <w:rsid w:val="009073AA"/>
    <w:rsid w:val="009073AD"/>
    <w:rsid w:val="009078E5"/>
    <w:rsid w:val="00911587"/>
    <w:rsid w:val="0091189D"/>
    <w:rsid w:val="0091253D"/>
    <w:rsid w:val="00912992"/>
    <w:rsid w:val="0091447F"/>
    <w:rsid w:val="00915567"/>
    <w:rsid w:val="00917103"/>
    <w:rsid w:val="00920187"/>
    <w:rsid w:val="00920753"/>
    <w:rsid w:val="009208BD"/>
    <w:rsid w:val="009208D3"/>
    <w:rsid w:val="0092251E"/>
    <w:rsid w:val="00922FA4"/>
    <w:rsid w:val="009230D2"/>
    <w:rsid w:val="00923CF3"/>
    <w:rsid w:val="00923E9C"/>
    <w:rsid w:val="00924F04"/>
    <w:rsid w:val="00925D49"/>
    <w:rsid w:val="00926022"/>
    <w:rsid w:val="0092611F"/>
    <w:rsid w:val="00926B7F"/>
    <w:rsid w:val="00926DDC"/>
    <w:rsid w:val="00927104"/>
    <w:rsid w:val="00931062"/>
    <w:rsid w:val="00932FC6"/>
    <w:rsid w:val="00933F82"/>
    <w:rsid w:val="00935208"/>
    <w:rsid w:val="0093529F"/>
    <w:rsid w:val="009354ED"/>
    <w:rsid w:val="00935BEF"/>
    <w:rsid w:val="0093605F"/>
    <w:rsid w:val="0093650E"/>
    <w:rsid w:val="00936C5D"/>
    <w:rsid w:val="00937657"/>
    <w:rsid w:val="0094274C"/>
    <w:rsid w:val="00943090"/>
    <w:rsid w:val="00945506"/>
    <w:rsid w:val="0094561C"/>
    <w:rsid w:val="0094581C"/>
    <w:rsid w:val="00945C7B"/>
    <w:rsid w:val="00945DDD"/>
    <w:rsid w:val="009460D3"/>
    <w:rsid w:val="009465C7"/>
    <w:rsid w:val="00946A2D"/>
    <w:rsid w:val="00946F71"/>
    <w:rsid w:val="00947CB0"/>
    <w:rsid w:val="00952635"/>
    <w:rsid w:val="009529EA"/>
    <w:rsid w:val="0095344A"/>
    <w:rsid w:val="0095449A"/>
    <w:rsid w:val="0095496B"/>
    <w:rsid w:val="00954B2E"/>
    <w:rsid w:val="00954FF6"/>
    <w:rsid w:val="00955EFD"/>
    <w:rsid w:val="00956153"/>
    <w:rsid w:val="0095636E"/>
    <w:rsid w:val="00956577"/>
    <w:rsid w:val="00956D02"/>
    <w:rsid w:val="00957483"/>
    <w:rsid w:val="00960439"/>
    <w:rsid w:val="00961A06"/>
    <w:rsid w:val="009630A9"/>
    <w:rsid w:val="00963663"/>
    <w:rsid w:val="0096402C"/>
    <w:rsid w:val="009643D7"/>
    <w:rsid w:val="009660BB"/>
    <w:rsid w:val="00966C5E"/>
    <w:rsid w:val="00967827"/>
    <w:rsid w:val="00967D1B"/>
    <w:rsid w:val="00970262"/>
    <w:rsid w:val="00970780"/>
    <w:rsid w:val="00970F0E"/>
    <w:rsid w:val="00971492"/>
    <w:rsid w:val="00971EB0"/>
    <w:rsid w:val="00972C47"/>
    <w:rsid w:val="00972EBA"/>
    <w:rsid w:val="00973A0D"/>
    <w:rsid w:val="00973ECF"/>
    <w:rsid w:val="00976526"/>
    <w:rsid w:val="0097681E"/>
    <w:rsid w:val="009772B6"/>
    <w:rsid w:val="009806E0"/>
    <w:rsid w:val="00981D5E"/>
    <w:rsid w:val="00982483"/>
    <w:rsid w:val="0098329A"/>
    <w:rsid w:val="009834FF"/>
    <w:rsid w:val="00984C0B"/>
    <w:rsid w:val="00985D83"/>
    <w:rsid w:val="00986D1C"/>
    <w:rsid w:val="0098730A"/>
    <w:rsid w:val="009904D0"/>
    <w:rsid w:val="0099086E"/>
    <w:rsid w:val="0099087E"/>
    <w:rsid w:val="009909E1"/>
    <w:rsid w:val="0099131F"/>
    <w:rsid w:val="00992133"/>
    <w:rsid w:val="00992781"/>
    <w:rsid w:val="00992C96"/>
    <w:rsid w:val="00993007"/>
    <w:rsid w:val="009936D5"/>
    <w:rsid w:val="00994BBF"/>
    <w:rsid w:val="009958E8"/>
    <w:rsid w:val="009A03CE"/>
    <w:rsid w:val="009A1AC7"/>
    <w:rsid w:val="009A2BB5"/>
    <w:rsid w:val="009A2E57"/>
    <w:rsid w:val="009A3E2F"/>
    <w:rsid w:val="009A4CD2"/>
    <w:rsid w:val="009A616A"/>
    <w:rsid w:val="009A6AE2"/>
    <w:rsid w:val="009A6C4E"/>
    <w:rsid w:val="009A74AC"/>
    <w:rsid w:val="009A7845"/>
    <w:rsid w:val="009A7D77"/>
    <w:rsid w:val="009B0D11"/>
    <w:rsid w:val="009B1A0F"/>
    <w:rsid w:val="009B1B5C"/>
    <w:rsid w:val="009B1D8B"/>
    <w:rsid w:val="009B291B"/>
    <w:rsid w:val="009B4A94"/>
    <w:rsid w:val="009B6345"/>
    <w:rsid w:val="009B6940"/>
    <w:rsid w:val="009B72DA"/>
    <w:rsid w:val="009B755A"/>
    <w:rsid w:val="009B78A0"/>
    <w:rsid w:val="009C0EEB"/>
    <w:rsid w:val="009C2DC1"/>
    <w:rsid w:val="009C325B"/>
    <w:rsid w:val="009C395D"/>
    <w:rsid w:val="009C41C0"/>
    <w:rsid w:val="009C4D32"/>
    <w:rsid w:val="009C5A1A"/>
    <w:rsid w:val="009C5D2C"/>
    <w:rsid w:val="009C65B4"/>
    <w:rsid w:val="009C6C3E"/>
    <w:rsid w:val="009C77DD"/>
    <w:rsid w:val="009D18B3"/>
    <w:rsid w:val="009D1BCA"/>
    <w:rsid w:val="009D1FF9"/>
    <w:rsid w:val="009D26C1"/>
    <w:rsid w:val="009D2907"/>
    <w:rsid w:val="009D3FA0"/>
    <w:rsid w:val="009D4AB7"/>
    <w:rsid w:val="009D5209"/>
    <w:rsid w:val="009D54A5"/>
    <w:rsid w:val="009D55CB"/>
    <w:rsid w:val="009D5761"/>
    <w:rsid w:val="009D6032"/>
    <w:rsid w:val="009D6966"/>
    <w:rsid w:val="009D6AA6"/>
    <w:rsid w:val="009D75DA"/>
    <w:rsid w:val="009E0FB3"/>
    <w:rsid w:val="009E17A6"/>
    <w:rsid w:val="009E1D34"/>
    <w:rsid w:val="009E260E"/>
    <w:rsid w:val="009E3C5F"/>
    <w:rsid w:val="009E4904"/>
    <w:rsid w:val="009E4D78"/>
    <w:rsid w:val="009E5A52"/>
    <w:rsid w:val="009E66A8"/>
    <w:rsid w:val="009E66BF"/>
    <w:rsid w:val="009E67F5"/>
    <w:rsid w:val="009E6F2D"/>
    <w:rsid w:val="009E7C9F"/>
    <w:rsid w:val="009E7EBA"/>
    <w:rsid w:val="009F1AE6"/>
    <w:rsid w:val="009F2B14"/>
    <w:rsid w:val="009F2D50"/>
    <w:rsid w:val="009F332E"/>
    <w:rsid w:val="009F3572"/>
    <w:rsid w:val="009F3CB2"/>
    <w:rsid w:val="009F462D"/>
    <w:rsid w:val="009F4793"/>
    <w:rsid w:val="009F4834"/>
    <w:rsid w:val="009F4A7F"/>
    <w:rsid w:val="009F5419"/>
    <w:rsid w:val="009F5A81"/>
    <w:rsid w:val="009F6AE3"/>
    <w:rsid w:val="009F6DEA"/>
    <w:rsid w:val="00A0261A"/>
    <w:rsid w:val="00A02CEC"/>
    <w:rsid w:val="00A03659"/>
    <w:rsid w:val="00A04C5F"/>
    <w:rsid w:val="00A0519C"/>
    <w:rsid w:val="00A0738C"/>
    <w:rsid w:val="00A120A7"/>
    <w:rsid w:val="00A1219C"/>
    <w:rsid w:val="00A122BB"/>
    <w:rsid w:val="00A1372C"/>
    <w:rsid w:val="00A13DC1"/>
    <w:rsid w:val="00A13FFB"/>
    <w:rsid w:val="00A14942"/>
    <w:rsid w:val="00A15207"/>
    <w:rsid w:val="00A15BA8"/>
    <w:rsid w:val="00A16089"/>
    <w:rsid w:val="00A16438"/>
    <w:rsid w:val="00A17088"/>
    <w:rsid w:val="00A17719"/>
    <w:rsid w:val="00A178B0"/>
    <w:rsid w:val="00A23BCD"/>
    <w:rsid w:val="00A25610"/>
    <w:rsid w:val="00A2572E"/>
    <w:rsid w:val="00A258D1"/>
    <w:rsid w:val="00A26B83"/>
    <w:rsid w:val="00A26CC0"/>
    <w:rsid w:val="00A3003E"/>
    <w:rsid w:val="00A300E3"/>
    <w:rsid w:val="00A303F1"/>
    <w:rsid w:val="00A30593"/>
    <w:rsid w:val="00A31B8E"/>
    <w:rsid w:val="00A31DE9"/>
    <w:rsid w:val="00A32870"/>
    <w:rsid w:val="00A338A7"/>
    <w:rsid w:val="00A33EB9"/>
    <w:rsid w:val="00A33ED6"/>
    <w:rsid w:val="00A3438E"/>
    <w:rsid w:val="00A344B4"/>
    <w:rsid w:val="00A36A2D"/>
    <w:rsid w:val="00A40504"/>
    <w:rsid w:val="00A430DD"/>
    <w:rsid w:val="00A44261"/>
    <w:rsid w:val="00A44482"/>
    <w:rsid w:val="00A44EDD"/>
    <w:rsid w:val="00A45620"/>
    <w:rsid w:val="00A45C4D"/>
    <w:rsid w:val="00A45EDC"/>
    <w:rsid w:val="00A4629E"/>
    <w:rsid w:val="00A46CF4"/>
    <w:rsid w:val="00A47609"/>
    <w:rsid w:val="00A47702"/>
    <w:rsid w:val="00A477F8"/>
    <w:rsid w:val="00A478C7"/>
    <w:rsid w:val="00A47D4E"/>
    <w:rsid w:val="00A47EB6"/>
    <w:rsid w:val="00A5039C"/>
    <w:rsid w:val="00A50427"/>
    <w:rsid w:val="00A513F2"/>
    <w:rsid w:val="00A51469"/>
    <w:rsid w:val="00A5218E"/>
    <w:rsid w:val="00A52CF6"/>
    <w:rsid w:val="00A536E6"/>
    <w:rsid w:val="00A536E7"/>
    <w:rsid w:val="00A54006"/>
    <w:rsid w:val="00A553F0"/>
    <w:rsid w:val="00A5587C"/>
    <w:rsid w:val="00A56572"/>
    <w:rsid w:val="00A56B4D"/>
    <w:rsid w:val="00A60032"/>
    <w:rsid w:val="00A6041B"/>
    <w:rsid w:val="00A6047E"/>
    <w:rsid w:val="00A60785"/>
    <w:rsid w:val="00A610C5"/>
    <w:rsid w:val="00A61EFB"/>
    <w:rsid w:val="00A6261F"/>
    <w:rsid w:val="00A626A5"/>
    <w:rsid w:val="00A62F45"/>
    <w:rsid w:val="00A63604"/>
    <w:rsid w:val="00A63B06"/>
    <w:rsid w:val="00A64695"/>
    <w:rsid w:val="00A6497D"/>
    <w:rsid w:val="00A64B7D"/>
    <w:rsid w:val="00A65C48"/>
    <w:rsid w:val="00A675F8"/>
    <w:rsid w:val="00A70739"/>
    <w:rsid w:val="00A70888"/>
    <w:rsid w:val="00A71226"/>
    <w:rsid w:val="00A726CB"/>
    <w:rsid w:val="00A72C26"/>
    <w:rsid w:val="00A73372"/>
    <w:rsid w:val="00A734CF"/>
    <w:rsid w:val="00A735FE"/>
    <w:rsid w:val="00A73AD4"/>
    <w:rsid w:val="00A73B9C"/>
    <w:rsid w:val="00A75600"/>
    <w:rsid w:val="00A758F1"/>
    <w:rsid w:val="00A80E2B"/>
    <w:rsid w:val="00A8221D"/>
    <w:rsid w:val="00A831C6"/>
    <w:rsid w:val="00A83605"/>
    <w:rsid w:val="00A85158"/>
    <w:rsid w:val="00A8641D"/>
    <w:rsid w:val="00A86ABC"/>
    <w:rsid w:val="00A87B16"/>
    <w:rsid w:val="00A87E07"/>
    <w:rsid w:val="00A9049A"/>
    <w:rsid w:val="00A908D8"/>
    <w:rsid w:val="00A9091D"/>
    <w:rsid w:val="00A90F49"/>
    <w:rsid w:val="00A9121F"/>
    <w:rsid w:val="00A92549"/>
    <w:rsid w:val="00A92B1B"/>
    <w:rsid w:val="00A93A5E"/>
    <w:rsid w:val="00A93B67"/>
    <w:rsid w:val="00A93F6F"/>
    <w:rsid w:val="00A94071"/>
    <w:rsid w:val="00A94114"/>
    <w:rsid w:val="00A95095"/>
    <w:rsid w:val="00A95182"/>
    <w:rsid w:val="00A9531F"/>
    <w:rsid w:val="00A9589D"/>
    <w:rsid w:val="00A95FC0"/>
    <w:rsid w:val="00A96B04"/>
    <w:rsid w:val="00A9751C"/>
    <w:rsid w:val="00A97CCC"/>
    <w:rsid w:val="00AA0EC9"/>
    <w:rsid w:val="00AA1345"/>
    <w:rsid w:val="00AA15B3"/>
    <w:rsid w:val="00AA1D64"/>
    <w:rsid w:val="00AA218F"/>
    <w:rsid w:val="00AA27EB"/>
    <w:rsid w:val="00AA41E3"/>
    <w:rsid w:val="00AA56EA"/>
    <w:rsid w:val="00AA5DF5"/>
    <w:rsid w:val="00AA5EE2"/>
    <w:rsid w:val="00AA63FB"/>
    <w:rsid w:val="00AA7B35"/>
    <w:rsid w:val="00AB016B"/>
    <w:rsid w:val="00AB0A45"/>
    <w:rsid w:val="00AB0FD3"/>
    <w:rsid w:val="00AB1316"/>
    <w:rsid w:val="00AB3708"/>
    <w:rsid w:val="00AB3B11"/>
    <w:rsid w:val="00AB56BC"/>
    <w:rsid w:val="00AB5D2C"/>
    <w:rsid w:val="00AB6C46"/>
    <w:rsid w:val="00AB6D98"/>
    <w:rsid w:val="00AB6FA8"/>
    <w:rsid w:val="00AB74C2"/>
    <w:rsid w:val="00AC10A3"/>
    <w:rsid w:val="00AC265C"/>
    <w:rsid w:val="00AC3FE9"/>
    <w:rsid w:val="00AC5A10"/>
    <w:rsid w:val="00AC61CF"/>
    <w:rsid w:val="00AC6847"/>
    <w:rsid w:val="00AC6BCE"/>
    <w:rsid w:val="00AC6D20"/>
    <w:rsid w:val="00AD1926"/>
    <w:rsid w:val="00AD1BCB"/>
    <w:rsid w:val="00AD20AB"/>
    <w:rsid w:val="00AD3718"/>
    <w:rsid w:val="00AD3DE1"/>
    <w:rsid w:val="00AD5136"/>
    <w:rsid w:val="00AD5AC0"/>
    <w:rsid w:val="00AD63C2"/>
    <w:rsid w:val="00AD69FA"/>
    <w:rsid w:val="00AD746D"/>
    <w:rsid w:val="00AE2C68"/>
    <w:rsid w:val="00AE3376"/>
    <w:rsid w:val="00AE3DBB"/>
    <w:rsid w:val="00AE4802"/>
    <w:rsid w:val="00AE5EFD"/>
    <w:rsid w:val="00AE6686"/>
    <w:rsid w:val="00AE6F8C"/>
    <w:rsid w:val="00AE7493"/>
    <w:rsid w:val="00AF0474"/>
    <w:rsid w:val="00AF0A04"/>
    <w:rsid w:val="00AF1BA5"/>
    <w:rsid w:val="00AF26B0"/>
    <w:rsid w:val="00AF2B9F"/>
    <w:rsid w:val="00AF3972"/>
    <w:rsid w:val="00AF3E4D"/>
    <w:rsid w:val="00AF3E56"/>
    <w:rsid w:val="00AF4B76"/>
    <w:rsid w:val="00AF6538"/>
    <w:rsid w:val="00B0088D"/>
    <w:rsid w:val="00B00F4C"/>
    <w:rsid w:val="00B0234A"/>
    <w:rsid w:val="00B0285B"/>
    <w:rsid w:val="00B04611"/>
    <w:rsid w:val="00B04792"/>
    <w:rsid w:val="00B068A4"/>
    <w:rsid w:val="00B0738E"/>
    <w:rsid w:val="00B073D3"/>
    <w:rsid w:val="00B075DD"/>
    <w:rsid w:val="00B10F4C"/>
    <w:rsid w:val="00B113F5"/>
    <w:rsid w:val="00B117AB"/>
    <w:rsid w:val="00B1325E"/>
    <w:rsid w:val="00B13DDC"/>
    <w:rsid w:val="00B17282"/>
    <w:rsid w:val="00B1728C"/>
    <w:rsid w:val="00B175FD"/>
    <w:rsid w:val="00B177FD"/>
    <w:rsid w:val="00B2161D"/>
    <w:rsid w:val="00B21B67"/>
    <w:rsid w:val="00B23CAD"/>
    <w:rsid w:val="00B258C4"/>
    <w:rsid w:val="00B31D0B"/>
    <w:rsid w:val="00B3237D"/>
    <w:rsid w:val="00B331ED"/>
    <w:rsid w:val="00B333E0"/>
    <w:rsid w:val="00B33C1B"/>
    <w:rsid w:val="00B340AD"/>
    <w:rsid w:val="00B34714"/>
    <w:rsid w:val="00B34869"/>
    <w:rsid w:val="00B34E93"/>
    <w:rsid w:val="00B35C07"/>
    <w:rsid w:val="00B35D60"/>
    <w:rsid w:val="00B35E89"/>
    <w:rsid w:val="00B3615C"/>
    <w:rsid w:val="00B36847"/>
    <w:rsid w:val="00B41021"/>
    <w:rsid w:val="00B43665"/>
    <w:rsid w:val="00B441A6"/>
    <w:rsid w:val="00B442FC"/>
    <w:rsid w:val="00B44B3B"/>
    <w:rsid w:val="00B45E9F"/>
    <w:rsid w:val="00B45ECC"/>
    <w:rsid w:val="00B46118"/>
    <w:rsid w:val="00B461EC"/>
    <w:rsid w:val="00B46593"/>
    <w:rsid w:val="00B465BD"/>
    <w:rsid w:val="00B47E58"/>
    <w:rsid w:val="00B501E6"/>
    <w:rsid w:val="00B50220"/>
    <w:rsid w:val="00B515AD"/>
    <w:rsid w:val="00B526AF"/>
    <w:rsid w:val="00B53203"/>
    <w:rsid w:val="00B561C1"/>
    <w:rsid w:val="00B60E51"/>
    <w:rsid w:val="00B6418D"/>
    <w:rsid w:val="00B64793"/>
    <w:rsid w:val="00B6795F"/>
    <w:rsid w:val="00B700C9"/>
    <w:rsid w:val="00B70741"/>
    <w:rsid w:val="00B70C8E"/>
    <w:rsid w:val="00B70D42"/>
    <w:rsid w:val="00B71D5B"/>
    <w:rsid w:val="00B72A3A"/>
    <w:rsid w:val="00B73D0E"/>
    <w:rsid w:val="00B74625"/>
    <w:rsid w:val="00B74B4C"/>
    <w:rsid w:val="00B74D17"/>
    <w:rsid w:val="00B75634"/>
    <w:rsid w:val="00B762BC"/>
    <w:rsid w:val="00B7678C"/>
    <w:rsid w:val="00B76D19"/>
    <w:rsid w:val="00B808DA"/>
    <w:rsid w:val="00B812CC"/>
    <w:rsid w:val="00B81673"/>
    <w:rsid w:val="00B8298F"/>
    <w:rsid w:val="00B830B4"/>
    <w:rsid w:val="00B8424E"/>
    <w:rsid w:val="00B84C75"/>
    <w:rsid w:val="00B8510B"/>
    <w:rsid w:val="00B859E4"/>
    <w:rsid w:val="00B85AF1"/>
    <w:rsid w:val="00B85FAA"/>
    <w:rsid w:val="00B86394"/>
    <w:rsid w:val="00B8663A"/>
    <w:rsid w:val="00B86ABD"/>
    <w:rsid w:val="00B86BAE"/>
    <w:rsid w:val="00B870FD"/>
    <w:rsid w:val="00B91CFB"/>
    <w:rsid w:val="00B92506"/>
    <w:rsid w:val="00B9256C"/>
    <w:rsid w:val="00B9269D"/>
    <w:rsid w:val="00B931DD"/>
    <w:rsid w:val="00B93D10"/>
    <w:rsid w:val="00B95013"/>
    <w:rsid w:val="00B953F2"/>
    <w:rsid w:val="00B956DB"/>
    <w:rsid w:val="00B95851"/>
    <w:rsid w:val="00B95875"/>
    <w:rsid w:val="00B960D8"/>
    <w:rsid w:val="00B9635B"/>
    <w:rsid w:val="00B96559"/>
    <w:rsid w:val="00B9735B"/>
    <w:rsid w:val="00B974F1"/>
    <w:rsid w:val="00BA0C20"/>
    <w:rsid w:val="00BA1AB9"/>
    <w:rsid w:val="00BA1FFA"/>
    <w:rsid w:val="00BA4670"/>
    <w:rsid w:val="00BA4893"/>
    <w:rsid w:val="00BA5463"/>
    <w:rsid w:val="00BA636A"/>
    <w:rsid w:val="00BB0C14"/>
    <w:rsid w:val="00BB23F8"/>
    <w:rsid w:val="00BB42B0"/>
    <w:rsid w:val="00BB4F2C"/>
    <w:rsid w:val="00BB646F"/>
    <w:rsid w:val="00BB6DC7"/>
    <w:rsid w:val="00BB7903"/>
    <w:rsid w:val="00BB7B62"/>
    <w:rsid w:val="00BB7F07"/>
    <w:rsid w:val="00BC08BD"/>
    <w:rsid w:val="00BC1257"/>
    <w:rsid w:val="00BC1AB9"/>
    <w:rsid w:val="00BC291D"/>
    <w:rsid w:val="00BC546D"/>
    <w:rsid w:val="00BC6A36"/>
    <w:rsid w:val="00BC754B"/>
    <w:rsid w:val="00BD087C"/>
    <w:rsid w:val="00BD09AF"/>
    <w:rsid w:val="00BD1E49"/>
    <w:rsid w:val="00BD20ED"/>
    <w:rsid w:val="00BD4434"/>
    <w:rsid w:val="00BD4946"/>
    <w:rsid w:val="00BD5015"/>
    <w:rsid w:val="00BD53B1"/>
    <w:rsid w:val="00BD5CF6"/>
    <w:rsid w:val="00BD6B27"/>
    <w:rsid w:val="00BD7425"/>
    <w:rsid w:val="00BD76FC"/>
    <w:rsid w:val="00BD7EDC"/>
    <w:rsid w:val="00BE04E3"/>
    <w:rsid w:val="00BE16EC"/>
    <w:rsid w:val="00BE1A77"/>
    <w:rsid w:val="00BE1AF2"/>
    <w:rsid w:val="00BE1BF5"/>
    <w:rsid w:val="00BE1E4E"/>
    <w:rsid w:val="00BE20F3"/>
    <w:rsid w:val="00BE3190"/>
    <w:rsid w:val="00BE3E9D"/>
    <w:rsid w:val="00BE4BE7"/>
    <w:rsid w:val="00BE5FDF"/>
    <w:rsid w:val="00BE6E9E"/>
    <w:rsid w:val="00BE75E8"/>
    <w:rsid w:val="00BF0781"/>
    <w:rsid w:val="00BF1EA2"/>
    <w:rsid w:val="00BF2502"/>
    <w:rsid w:val="00BF303C"/>
    <w:rsid w:val="00BF31C6"/>
    <w:rsid w:val="00BF34FD"/>
    <w:rsid w:val="00BF371C"/>
    <w:rsid w:val="00BF4C1A"/>
    <w:rsid w:val="00BF60E2"/>
    <w:rsid w:val="00BF6690"/>
    <w:rsid w:val="00BF747D"/>
    <w:rsid w:val="00C02DC2"/>
    <w:rsid w:val="00C05853"/>
    <w:rsid w:val="00C05A5E"/>
    <w:rsid w:val="00C06274"/>
    <w:rsid w:val="00C07568"/>
    <w:rsid w:val="00C0757A"/>
    <w:rsid w:val="00C07898"/>
    <w:rsid w:val="00C10834"/>
    <w:rsid w:val="00C10DED"/>
    <w:rsid w:val="00C11804"/>
    <w:rsid w:val="00C122EF"/>
    <w:rsid w:val="00C12762"/>
    <w:rsid w:val="00C13179"/>
    <w:rsid w:val="00C135D6"/>
    <w:rsid w:val="00C14135"/>
    <w:rsid w:val="00C14271"/>
    <w:rsid w:val="00C151E2"/>
    <w:rsid w:val="00C1741A"/>
    <w:rsid w:val="00C177C0"/>
    <w:rsid w:val="00C20525"/>
    <w:rsid w:val="00C2064A"/>
    <w:rsid w:val="00C2082C"/>
    <w:rsid w:val="00C20B08"/>
    <w:rsid w:val="00C218AA"/>
    <w:rsid w:val="00C21AF7"/>
    <w:rsid w:val="00C22C9A"/>
    <w:rsid w:val="00C230D4"/>
    <w:rsid w:val="00C24B07"/>
    <w:rsid w:val="00C255C5"/>
    <w:rsid w:val="00C258DB"/>
    <w:rsid w:val="00C25A2D"/>
    <w:rsid w:val="00C2690A"/>
    <w:rsid w:val="00C27D3E"/>
    <w:rsid w:val="00C301C5"/>
    <w:rsid w:val="00C31861"/>
    <w:rsid w:val="00C31A44"/>
    <w:rsid w:val="00C363EE"/>
    <w:rsid w:val="00C37C85"/>
    <w:rsid w:val="00C403FB"/>
    <w:rsid w:val="00C40ADD"/>
    <w:rsid w:val="00C4100C"/>
    <w:rsid w:val="00C4391C"/>
    <w:rsid w:val="00C441AD"/>
    <w:rsid w:val="00C44756"/>
    <w:rsid w:val="00C44A4C"/>
    <w:rsid w:val="00C44A8F"/>
    <w:rsid w:val="00C44CA0"/>
    <w:rsid w:val="00C468E3"/>
    <w:rsid w:val="00C46BAA"/>
    <w:rsid w:val="00C46D7A"/>
    <w:rsid w:val="00C47314"/>
    <w:rsid w:val="00C47BD3"/>
    <w:rsid w:val="00C507D5"/>
    <w:rsid w:val="00C50F21"/>
    <w:rsid w:val="00C53F3E"/>
    <w:rsid w:val="00C55376"/>
    <w:rsid w:val="00C5539C"/>
    <w:rsid w:val="00C56217"/>
    <w:rsid w:val="00C564CD"/>
    <w:rsid w:val="00C56645"/>
    <w:rsid w:val="00C572C1"/>
    <w:rsid w:val="00C576E1"/>
    <w:rsid w:val="00C60CEA"/>
    <w:rsid w:val="00C61F39"/>
    <w:rsid w:val="00C63AAE"/>
    <w:rsid w:val="00C63BA5"/>
    <w:rsid w:val="00C6423A"/>
    <w:rsid w:val="00C64881"/>
    <w:rsid w:val="00C649A7"/>
    <w:rsid w:val="00C64DE3"/>
    <w:rsid w:val="00C66D4F"/>
    <w:rsid w:val="00C703CB"/>
    <w:rsid w:val="00C719E6"/>
    <w:rsid w:val="00C73A5D"/>
    <w:rsid w:val="00C74E5F"/>
    <w:rsid w:val="00C75233"/>
    <w:rsid w:val="00C817DF"/>
    <w:rsid w:val="00C821F1"/>
    <w:rsid w:val="00C82615"/>
    <w:rsid w:val="00C834BC"/>
    <w:rsid w:val="00C83E82"/>
    <w:rsid w:val="00C84014"/>
    <w:rsid w:val="00C859CD"/>
    <w:rsid w:val="00C85BAD"/>
    <w:rsid w:val="00C86A63"/>
    <w:rsid w:val="00C87437"/>
    <w:rsid w:val="00C90723"/>
    <w:rsid w:val="00C908B8"/>
    <w:rsid w:val="00C9121D"/>
    <w:rsid w:val="00C921F8"/>
    <w:rsid w:val="00C925ED"/>
    <w:rsid w:val="00C92646"/>
    <w:rsid w:val="00C9396D"/>
    <w:rsid w:val="00C93B35"/>
    <w:rsid w:val="00C95371"/>
    <w:rsid w:val="00C960A6"/>
    <w:rsid w:val="00C963ED"/>
    <w:rsid w:val="00C976B5"/>
    <w:rsid w:val="00C97B8A"/>
    <w:rsid w:val="00CA0039"/>
    <w:rsid w:val="00CA2C36"/>
    <w:rsid w:val="00CA2FF6"/>
    <w:rsid w:val="00CA3BD3"/>
    <w:rsid w:val="00CA43BF"/>
    <w:rsid w:val="00CA5891"/>
    <w:rsid w:val="00CA7C76"/>
    <w:rsid w:val="00CA7E9D"/>
    <w:rsid w:val="00CB0C1E"/>
    <w:rsid w:val="00CB24D7"/>
    <w:rsid w:val="00CB3638"/>
    <w:rsid w:val="00CB3979"/>
    <w:rsid w:val="00CB4D0C"/>
    <w:rsid w:val="00CB6C94"/>
    <w:rsid w:val="00CB73D1"/>
    <w:rsid w:val="00CB7FF2"/>
    <w:rsid w:val="00CC0511"/>
    <w:rsid w:val="00CC0D50"/>
    <w:rsid w:val="00CC1714"/>
    <w:rsid w:val="00CC2E34"/>
    <w:rsid w:val="00CC4BD1"/>
    <w:rsid w:val="00CC528B"/>
    <w:rsid w:val="00CC563C"/>
    <w:rsid w:val="00CC76DC"/>
    <w:rsid w:val="00CC7D4D"/>
    <w:rsid w:val="00CD0567"/>
    <w:rsid w:val="00CD0ADD"/>
    <w:rsid w:val="00CD1CAF"/>
    <w:rsid w:val="00CD202D"/>
    <w:rsid w:val="00CD404E"/>
    <w:rsid w:val="00CD40C6"/>
    <w:rsid w:val="00CD428D"/>
    <w:rsid w:val="00CD43E4"/>
    <w:rsid w:val="00CD472E"/>
    <w:rsid w:val="00CD4786"/>
    <w:rsid w:val="00CD51CE"/>
    <w:rsid w:val="00CD64D0"/>
    <w:rsid w:val="00CE030D"/>
    <w:rsid w:val="00CE05EC"/>
    <w:rsid w:val="00CE1871"/>
    <w:rsid w:val="00CE2A42"/>
    <w:rsid w:val="00CE3303"/>
    <w:rsid w:val="00CE34F0"/>
    <w:rsid w:val="00CE4207"/>
    <w:rsid w:val="00CE4D21"/>
    <w:rsid w:val="00CE4FE1"/>
    <w:rsid w:val="00CE610A"/>
    <w:rsid w:val="00CE646F"/>
    <w:rsid w:val="00CE6865"/>
    <w:rsid w:val="00CE6C02"/>
    <w:rsid w:val="00CE7758"/>
    <w:rsid w:val="00CF0167"/>
    <w:rsid w:val="00CF0C11"/>
    <w:rsid w:val="00CF12AD"/>
    <w:rsid w:val="00CF14BC"/>
    <w:rsid w:val="00CF2EC9"/>
    <w:rsid w:val="00CF5353"/>
    <w:rsid w:val="00CF69F3"/>
    <w:rsid w:val="00D00571"/>
    <w:rsid w:val="00D02222"/>
    <w:rsid w:val="00D02674"/>
    <w:rsid w:val="00D03BB7"/>
    <w:rsid w:val="00D040E8"/>
    <w:rsid w:val="00D045DD"/>
    <w:rsid w:val="00D04DB4"/>
    <w:rsid w:val="00D05F46"/>
    <w:rsid w:val="00D06062"/>
    <w:rsid w:val="00D0694C"/>
    <w:rsid w:val="00D06EC8"/>
    <w:rsid w:val="00D07689"/>
    <w:rsid w:val="00D10AD9"/>
    <w:rsid w:val="00D113DC"/>
    <w:rsid w:val="00D11407"/>
    <w:rsid w:val="00D11580"/>
    <w:rsid w:val="00D11C86"/>
    <w:rsid w:val="00D12090"/>
    <w:rsid w:val="00D12821"/>
    <w:rsid w:val="00D12AAE"/>
    <w:rsid w:val="00D1342B"/>
    <w:rsid w:val="00D16A3C"/>
    <w:rsid w:val="00D16A5B"/>
    <w:rsid w:val="00D17188"/>
    <w:rsid w:val="00D17533"/>
    <w:rsid w:val="00D20343"/>
    <w:rsid w:val="00D20DCD"/>
    <w:rsid w:val="00D2346C"/>
    <w:rsid w:val="00D23692"/>
    <w:rsid w:val="00D2388E"/>
    <w:rsid w:val="00D23E92"/>
    <w:rsid w:val="00D240DD"/>
    <w:rsid w:val="00D24B3F"/>
    <w:rsid w:val="00D24E9D"/>
    <w:rsid w:val="00D25AD7"/>
    <w:rsid w:val="00D261EE"/>
    <w:rsid w:val="00D26223"/>
    <w:rsid w:val="00D27B16"/>
    <w:rsid w:val="00D27E1A"/>
    <w:rsid w:val="00D3246E"/>
    <w:rsid w:val="00D329F0"/>
    <w:rsid w:val="00D333E7"/>
    <w:rsid w:val="00D34CB6"/>
    <w:rsid w:val="00D36C16"/>
    <w:rsid w:val="00D41C3C"/>
    <w:rsid w:val="00D42952"/>
    <w:rsid w:val="00D42EAB"/>
    <w:rsid w:val="00D42F5D"/>
    <w:rsid w:val="00D43292"/>
    <w:rsid w:val="00D43A27"/>
    <w:rsid w:val="00D47DD6"/>
    <w:rsid w:val="00D502C9"/>
    <w:rsid w:val="00D50928"/>
    <w:rsid w:val="00D51D04"/>
    <w:rsid w:val="00D51D89"/>
    <w:rsid w:val="00D5264B"/>
    <w:rsid w:val="00D52BE1"/>
    <w:rsid w:val="00D54844"/>
    <w:rsid w:val="00D5527A"/>
    <w:rsid w:val="00D55D2A"/>
    <w:rsid w:val="00D55D79"/>
    <w:rsid w:val="00D56F0A"/>
    <w:rsid w:val="00D576A3"/>
    <w:rsid w:val="00D6025A"/>
    <w:rsid w:val="00D60A17"/>
    <w:rsid w:val="00D60ACF"/>
    <w:rsid w:val="00D61ED6"/>
    <w:rsid w:val="00D634E6"/>
    <w:rsid w:val="00D658C1"/>
    <w:rsid w:val="00D672BD"/>
    <w:rsid w:val="00D67909"/>
    <w:rsid w:val="00D7029D"/>
    <w:rsid w:val="00D71187"/>
    <w:rsid w:val="00D712E5"/>
    <w:rsid w:val="00D7164F"/>
    <w:rsid w:val="00D72C89"/>
    <w:rsid w:val="00D74385"/>
    <w:rsid w:val="00D74DD0"/>
    <w:rsid w:val="00D752CB"/>
    <w:rsid w:val="00D7563E"/>
    <w:rsid w:val="00D80FD7"/>
    <w:rsid w:val="00D82111"/>
    <w:rsid w:val="00D82F73"/>
    <w:rsid w:val="00D83A65"/>
    <w:rsid w:val="00D849DA"/>
    <w:rsid w:val="00D8520F"/>
    <w:rsid w:val="00D85CFD"/>
    <w:rsid w:val="00D869C2"/>
    <w:rsid w:val="00D86D4F"/>
    <w:rsid w:val="00D878F0"/>
    <w:rsid w:val="00D904C8"/>
    <w:rsid w:val="00D9197A"/>
    <w:rsid w:val="00D9231F"/>
    <w:rsid w:val="00D923A3"/>
    <w:rsid w:val="00D947AD"/>
    <w:rsid w:val="00D94815"/>
    <w:rsid w:val="00D958C0"/>
    <w:rsid w:val="00D96C12"/>
    <w:rsid w:val="00D97C5D"/>
    <w:rsid w:val="00DA0FF3"/>
    <w:rsid w:val="00DA3AD3"/>
    <w:rsid w:val="00DA3BC9"/>
    <w:rsid w:val="00DA3D77"/>
    <w:rsid w:val="00DA5251"/>
    <w:rsid w:val="00DA556B"/>
    <w:rsid w:val="00DA5C60"/>
    <w:rsid w:val="00DA5DF2"/>
    <w:rsid w:val="00DA61D8"/>
    <w:rsid w:val="00DA6587"/>
    <w:rsid w:val="00DA65D0"/>
    <w:rsid w:val="00DA7569"/>
    <w:rsid w:val="00DA76A5"/>
    <w:rsid w:val="00DA7D3B"/>
    <w:rsid w:val="00DB0059"/>
    <w:rsid w:val="00DB074D"/>
    <w:rsid w:val="00DB2613"/>
    <w:rsid w:val="00DB2C83"/>
    <w:rsid w:val="00DB38CF"/>
    <w:rsid w:val="00DB3BDC"/>
    <w:rsid w:val="00DB3E8D"/>
    <w:rsid w:val="00DB47A2"/>
    <w:rsid w:val="00DB49E0"/>
    <w:rsid w:val="00DB5898"/>
    <w:rsid w:val="00DB58A9"/>
    <w:rsid w:val="00DB723E"/>
    <w:rsid w:val="00DB738F"/>
    <w:rsid w:val="00DB74AC"/>
    <w:rsid w:val="00DC00A3"/>
    <w:rsid w:val="00DC30E2"/>
    <w:rsid w:val="00DC4E7C"/>
    <w:rsid w:val="00DC79F0"/>
    <w:rsid w:val="00DC7BD1"/>
    <w:rsid w:val="00DC7C5A"/>
    <w:rsid w:val="00DD0C65"/>
    <w:rsid w:val="00DD15A5"/>
    <w:rsid w:val="00DD3722"/>
    <w:rsid w:val="00DD3865"/>
    <w:rsid w:val="00DD4489"/>
    <w:rsid w:val="00DD46E7"/>
    <w:rsid w:val="00DD54F4"/>
    <w:rsid w:val="00DD5912"/>
    <w:rsid w:val="00DD59CF"/>
    <w:rsid w:val="00DD7073"/>
    <w:rsid w:val="00DD7145"/>
    <w:rsid w:val="00DD797C"/>
    <w:rsid w:val="00DE023B"/>
    <w:rsid w:val="00DE0762"/>
    <w:rsid w:val="00DE0768"/>
    <w:rsid w:val="00DE0C3D"/>
    <w:rsid w:val="00DE1A46"/>
    <w:rsid w:val="00DE33DA"/>
    <w:rsid w:val="00DE3428"/>
    <w:rsid w:val="00DE3447"/>
    <w:rsid w:val="00DE39A6"/>
    <w:rsid w:val="00DE4481"/>
    <w:rsid w:val="00DE4DB2"/>
    <w:rsid w:val="00DE6277"/>
    <w:rsid w:val="00DE6D3E"/>
    <w:rsid w:val="00DE6FC6"/>
    <w:rsid w:val="00DE7E13"/>
    <w:rsid w:val="00DF0FB5"/>
    <w:rsid w:val="00DF1B10"/>
    <w:rsid w:val="00DF2197"/>
    <w:rsid w:val="00DF226E"/>
    <w:rsid w:val="00DF3326"/>
    <w:rsid w:val="00DF36EE"/>
    <w:rsid w:val="00DF3EF4"/>
    <w:rsid w:val="00DF43A3"/>
    <w:rsid w:val="00DF51E2"/>
    <w:rsid w:val="00DF56DA"/>
    <w:rsid w:val="00DF65DE"/>
    <w:rsid w:val="00DF69D8"/>
    <w:rsid w:val="00DF6BD5"/>
    <w:rsid w:val="00DF7B8E"/>
    <w:rsid w:val="00E00660"/>
    <w:rsid w:val="00E013CE"/>
    <w:rsid w:val="00E013F2"/>
    <w:rsid w:val="00E01457"/>
    <w:rsid w:val="00E02228"/>
    <w:rsid w:val="00E033B2"/>
    <w:rsid w:val="00E046FD"/>
    <w:rsid w:val="00E061CB"/>
    <w:rsid w:val="00E0657C"/>
    <w:rsid w:val="00E06C3A"/>
    <w:rsid w:val="00E07581"/>
    <w:rsid w:val="00E1099C"/>
    <w:rsid w:val="00E10CEE"/>
    <w:rsid w:val="00E12758"/>
    <w:rsid w:val="00E140A0"/>
    <w:rsid w:val="00E143CE"/>
    <w:rsid w:val="00E14928"/>
    <w:rsid w:val="00E158FB"/>
    <w:rsid w:val="00E17388"/>
    <w:rsid w:val="00E17785"/>
    <w:rsid w:val="00E20621"/>
    <w:rsid w:val="00E209E2"/>
    <w:rsid w:val="00E20C86"/>
    <w:rsid w:val="00E22DAE"/>
    <w:rsid w:val="00E23687"/>
    <w:rsid w:val="00E249D9"/>
    <w:rsid w:val="00E24DE8"/>
    <w:rsid w:val="00E2572D"/>
    <w:rsid w:val="00E264EC"/>
    <w:rsid w:val="00E271C0"/>
    <w:rsid w:val="00E3143B"/>
    <w:rsid w:val="00E319CB"/>
    <w:rsid w:val="00E32A41"/>
    <w:rsid w:val="00E32F27"/>
    <w:rsid w:val="00E34E8F"/>
    <w:rsid w:val="00E35163"/>
    <w:rsid w:val="00E35584"/>
    <w:rsid w:val="00E35655"/>
    <w:rsid w:val="00E35B38"/>
    <w:rsid w:val="00E36066"/>
    <w:rsid w:val="00E36CE6"/>
    <w:rsid w:val="00E371CC"/>
    <w:rsid w:val="00E37B97"/>
    <w:rsid w:val="00E37CBD"/>
    <w:rsid w:val="00E37D9D"/>
    <w:rsid w:val="00E404EF"/>
    <w:rsid w:val="00E40916"/>
    <w:rsid w:val="00E40F0B"/>
    <w:rsid w:val="00E418DC"/>
    <w:rsid w:val="00E4325C"/>
    <w:rsid w:val="00E4406F"/>
    <w:rsid w:val="00E45FC5"/>
    <w:rsid w:val="00E46594"/>
    <w:rsid w:val="00E471BF"/>
    <w:rsid w:val="00E477E4"/>
    <w:rsid w:val="00E5025F"/>
    <w:rsid w:val="00E51567"/>
    <w:rsid w:val="00E51F0A"/>
    <w:rsid w:val="00E51F49"/>
    <w:rsid w:val="00E5362E"/>
    <w:rsid w:val="00E5481F"/>
    <w:rsid w:val="00E56749"/>
    <w:rsid w:val="00E571DB"/>
    <w:rsid w:val="00E57B19"/>
    <w:rsid w:val="00E57E27"/>
    <w:rsid w:val="00E6100C"/>
    <w:rsid w:val="00E64D39"/>
    <w:rsid w:val="00E653AB"/>
    <w:rsid w:val="00E654B4"/>
    <w:rsid w:val="00E65781"/>
    <w:rsid w:val="00E66091"/>
    <w:rsid w:val="00E67148"/>
    <w:rsid w:val="00E6736B"/>
    <w:rsid w:val="00E704AB"/>
    <w:rsid w:val="00E70F0C"/>
    <w:rsid w:val="00E71AE1"/>
    <w:rsid w:val="00E72ACB"/>
    <w:rsid w:val="00E7302B"/>
    <w:rsid w:val="00E740C2"/>
    <w:rsid w:val="00E7428A"/>
    <w:rsid w:val="00E74CD5"/>
    <w:rsid w:val="00E75E52"/>
    <w:rsid w:val="00E7600F"/>
    <w:rsid w:val="00E7662E"/>
    <w:rsid w:val="00E77064"/>
    <w:rsid w:val="00E80295"/>
    <w:rsid w:val="00E802CB"/>
    <w:rsid w:val="00E817BD"/>
    <w:rsid w:val="00E83569"/>
    <w:rsid w:val="00E83739"/>
    <w:rsid w:val="00E85321"/>
    <w:rsid w:val="00E85CA5"/>
    <w:rsid w:val="00E85CE4"/>
    <w:rsid w:val="00E86ECD"/>
    <w:rsid w:val="00E877C6"/>
    <w:rsid w:val="00E90753"/>
    <w:rsid w:val="00E90BF0"/>
    <w:rsid w:val="00E90CB9"/>
    <w:rsid w:val="00E90DD5"/>
    <w:rsid w:val="00E91273"/>
    <w:rsid w:val="00E92F5E"/>
    <w:rsid w:val="00E930CD"/>
    <w:rsid w:val="00E93C57"/>
    <w:rsid w:val="00E93F60"/>
    <w:rsid w:val="00E9427E"/>
    <w:rsid w:val="00E944FE"/>
    <w:rsid w:val="00E94565"/>
    <w:rsid w:val="00E946CB"/>
    <w:rsid w:val="00E95098"/>
    <w:rsid w:val="00E95A76"/>
    <w:rsid w:val="00E968F0"/>
    <w:rsid w:val="00E97365"/>
    <w:rsid w:val="00EA11C6"/>
    <w:rsid w:val="00EA1E72"/>
    <w:rsid w:val="00EA268F"/>
    <w:rsid w:val="00EA4C90"/>
    <w:rsid w:val="00EA4EC9"/>
    <w:rsid w:val="00EA5070"/>
    <w:rsid w:val="00EA545C"/>
    <w:rsid w:val="00EA5885"/>
    <w:rsid w:val="00EA5C59"/>
    <w:rsid w:val="00EB1E74"/>
    <w:rsid w:val="00EB46B9"/>
    <w:rsid w:val="00EB4FBE"/>
    <w:rsid w:val="00EB500D"/>
    <w:rsid w:val="00EB649F"/>
    <w:rsid w:val="00EB66AD"/>
    <w:rsid w:val="00EB7474"/>
    <w:rsid w:val="00EB7FD5"/>
    <w:rsid w:val="00EC0C64"/>
    <w:rsid w:val="00EC26DE"/>
    <w:rsid w:val="00EC3868"/>
    <w:rsid w:val="00EC389C"/>
    <w:rsid w:val="00EC4236"/>
    <w:rsid w:val="00EC4D6B"/>
    <w:rsid w:val="00EC4EE0"/>
    <w:rsid w:val="00EC5284"/>
    <w:rsid w:val="00EC6143"/>
    <w:rsid w:val="00EC6734"/>
    <w:rsid w:val="00EC7409"/>
    <w:rsid w:val="00ED04D6"/>
    <w:rsid w:val="00ED1D36"/>
    <w:rsid w:val="00ED206A"/>
    <w:rsid w:val="00ED27BC"/>
    <w:rsid w:val="00ED4219"/>
    <w:rsid w:val="00ED536C"/>
    <w:rsid w:val="00ED6389"/>
    <w:rsid w:val="00ED6DEE"/>
    <w:rsid w:val="00ED7038"/>
    <w:rsid w:val="00ED775A"/>
    <w:rsid w:val="00ED7B56"/>
    <w:rsid w:val="00ED7C62"/>
    <w:rsid w:val="00EE1196"/>
    <w:rsid w:val="00EE131C"/>
    <w:rsid w:val="00EE2128"/>
    <w:rsid w:val="00EE21D3"/>
    <w:rsid w:val="00EE297A"/>
    <w:rsid w:val="00EE2B01"/>
    <w:rsid w:val="00EE36BC"/>
    <w:rsid w:val="00EE4477"/>
    <w:rsid w:val="00EE4FDA"/>
    <w:rsid w:val="00EE5188"/>
    <w:rsid w:val="00EE6EF6"/>
    <w:rsid w:val="00EE775F"/>
    <w:rsid w:val="00EE788A"/>
    <w:rsid w:val="00EE7C8B"/>
    <w:rsid w:val="00EE7FB9"/>
    <w:rsid w:val="00EF068E"/>
    <w:rsid w:val="00EF0E23"/>
    <w:rsid w:val="00EF159B"/>
    <w:rsid w:val="00EF2E3C"/>
    <w:rsid w:val="00EF3DA5"/>
    <w:rsid w:val="00EF5DD3"/>
    <w:rsid w:val="00EF5DDD"/>
    <w:rsid w:val="00EF6161"/>
    <w:rsid w:val="00EF621E"/>
    <w:rsid w:val="00EF63DC"/>
    <w:rsid w:val="00EF71F9"/>
    <w:rsid w:val="00F0018E"/>
    <w:rsid w:val="00F00CA6"/>
    <w:rsid w:val="00F0172C"/>
    <w:rsid w:val="00F02011"/>
    <w:rsid w:val="00F0203E"/>
    <w:rsid w:val="00F02E5D"/>
    <w:rsid w:val="00F03CE1"/>
    <w:rsid w:val="00F057AA"/>
    <w:rsid w:val="00F062AA"/>
    <w:rsid w:val="00F0646F"/>
    <w:rsid w:val="00F06612"/>
    <w:rsid w:val="00F07091"/>
    <w:rsid w:val="00F07336"/>
    <w:rsid w:val="00F07FE2"/>
    <w:rsid w:val="00F11A7C"/>
    <w:rsid w:val="00F11DCC"/>
    <w:rsid w:val="00F12396"/>
    <w:rsid w:val="00F12B56"/>
    <w:rsid w:val="00F14F69"/>
    <w:rsid w:val="00F14FB3"/>
    <w:rsid w:val="00F154A3"/>
    <w:rsid w:val="00F15EB6"/>
    <w:rsid w:val="00F161F8"/>
    <w:rsid w:val="00F16649"/>
    <w:rsid w:val="00F166C4"/>
    <w:rsid w:val="00F2112F"/>
    <w:rsid w:val="00F21D40"/>
    <w:rsid w:val="00F22E71"/>
    <w:rsid w:val="00F23178"/>
    <w:rsid w:val="00F24114"/>
    <w:rsid w:val="00F242BD"/>
    <w:rsid w:val="00F244C4"/>
    <w:rsid w:val="00F25362"/>
    <w:rsid w:val="00F259A2"/>
    <w:rsid w:val="00F260D6"/>
    <w:rsid w:val="00F2791F"/>
    <w:rsid w:val="00F30350"/>
    <w:rsid w:val="00F30822"/>
    <w:rsid w:val="00F31203"/>
    <w:rsid w:val="00F3221B"/>
    <w:rsid w:val="00F339CB"/>
    <w:rsid w:val="00F339FF"/>
    <w:rsid w:val="00F36133"/>
    <w:rsid w:val="00F363B4"/>
    <w:rsid w:val="00F36C37"/>
    <w:rsid w:val="00F37828"/>
    <w:rsid w:val="00F41764"/>
    <w:rsid w:val="00F42D0A"/>
    <w:rsid w:val="00F434A3"/>
    <w:rsid w:val="00F4482B"/>
    <w:rsid w:val="00F44E3E"/>
    <w:rsid w:val="00F451C4"/>
    <w:rsid w:val="00F47063"/>
    <w:rsid w:val="00F476E5"/>
    <w:rsid w:val="00F50F9C"/>
    <w:rsid w:val="00F51424"/>
    <w:rsid w:val="00F518A6"/>
    <w:rsid w:val="00F529E6"/>
    <w:rsid w:val="00F52BBE"/>
    <w:rsid w:val="00F53303"/>
    <w:rsid w:val="00F53A3C"/>
    <w:rsid w:val="00F53D9D"/>
    <w:rsid w:val="00F55438"/>
    <w:rsid w:val="00F55AED"/>
    <w:rsid w:val="00F56F54"/>
    <w:rsid w:val="00F57794"/>
    <w:rsid w:val="00F57BF7"/>
    <w:rsid w:val="00F6014F"/>
    <w:rsid w:val="00F604CB"/>
    <w:rsid w:val="00F6161B"/>
    <w:rsid w:val="00F62DC4"/>
    <w:rsid w:val="00F63C65"/>
    <w:rsid w:val="00F64227"/>
    <w:rsid w:val="00F6457C"/>
    <w:rsid w:val="00F66A9A"/>
    <w:rsid w:val="00F67476"/>
    <w:rsid w:val="00F67DD5"/>
    <w:rsid w:val="00F7069F"/>
    <w:rsid w:val="00F71595"/>
    <w:rsid w:val="00F7195D"/>
    <w:rsid w:val="00F720C1"/>
    <w:rsid w:val="00F72918"/>
    <w:rsid w:val="00F73615"/>
    <w:rsid w:val="00F7468D"/>
    <w:rsid w:val="00F75A68"/>
    <w:rsid w:val="00F761DF"/>
    <w:rsid w:val="00F76FF1"/>
    <w:rsid w:val="00F813AE"/>
    <w:rsid w:val="00F8185D"/>
    <w:rsid w:val="00F81FC7"/>
    <w:rsid w:val="00F828CF"/>
    <w:rsid w:val="00F82D7F"/>
    <w:rsid w:val="00F840C4"/>
    <w:rsid w:val="00F84783"/>
    <w:rsid w:val="00F84AAA"/>
    <w:rsid w:val="00F851A9"/>
    <w:rsid w:val="00F85226"/>
    <w:rsid w:val="00F854E4"/>
    <w:rsid w:val="00F85609"/>
    <w:rsid w:val="00F90BB5"/>
    <w:rsid w:val="00F91795"/>
    <w:rsid w:val="00F91F7E"/>
    <w:rsid w:val="00F92793"/>
    <w:rsid w:val="00F92A9D"/>
    <w:rsid w:val="00F9350E"/>
    <w:rsid w:val="00F9375E"/>
    <w:rsid w:val="00F939C8"/>
    <w:rsid w:val="00F947C2"/>
    <w:rsid w:val="00F94D97"/>
    <w:rsid w:val="00F95196"/>
    <w:rsid w:val="00F96624"/>
    <w:rsid w:val="00F96E82"/>
    <w:rsid w:val="00F97E4E"/>
    <w:rsid w:val="00FA09F3"/>
    <w:rsid w:val="00FA0D0F"/>
    <w:rsid w:val="00FA0D4E"/>
    <w:rsid w:val="00FA1DA1"/>
    <w:rsid w:val="00FA5045"/>
    <w:rsid w:val="00FB0137"/>
    <w:rsid w:val="00FB11CC"/>
    <w:rsid w:val="00FB1488"/>
    <w:rsid w:val="00FB1AFD"/>
    <w:rsid w:val="00FB200D"/>
    <w:rsid w:val="00FB3A9B"/>
    <w:rsid w:val="00FB3C4A"/>
    <w:rsid w:val="00FB3C90"/>
    <w:rsid w:val="00FB3E52"/>
    <w:rsid w:val="00FB5925"/>
    <w:rsid w:val="00FB596A"/>
    <w:rsid w:val="00FB6D5C"/>
    <w:rsid w:val="00FB74D9"/>
    <w:rsid w:val="00FC1807"/>
    <w:rsid w:val="00FC199B"/>
    <w:rsid w:val="00FC1D61"/>
    <w:rsid w:val="00FC29B3"/>
    <w:rsid w:val="00FC4FE6"/>
    <w:rsid w:val="00FC513F"/>
    <w:rsid w:val="00FC6F38"/>
    <w:rsid w:val="00FC70DB"/>
    <w:rsid w:val="00FC7B60"/>
    <w:rsid w:val="00FC7E26"/>
    <w:rsid w:val="00FD030A"/>
    <w:rsid w:val="00FD2102"/>
    <w:rsid w:val="00FD21D0"/>
    <w:rsid w:val="00FD4508"/>
    <w:rsid w:val="00FD5B41"/>
    <w:rsid w:val="00FD5BD7"/>
    <w:rsid w:val="00FD5C5F"/>
    <w:rsid w:val="00FD6E63"/>
    <w:rsid w:val="00FD728C"/>
    <w:rsid w:val="00FD7ACE"/>
    <w:rsid w:val="00FE0963"/>
    <w:rsid w:val="00FE1007"/>
    <w:rsid w:val="00FE12CE"/>
    <w:rsid w:val="00FE134B"/>
    <w:rsid w:val="00FE1F69"/>
    <w:rsid w:val="00FE2B88"/>
    <w:rsid w:val="00FE2D41"/>
    <w:rsid w:val="00FE546F"/>
    <w:rsid w:val="00FE589D"/>
    <w:rsid w:val="00FE5FA0"/>
    <w:rsid w:val="00FE6F0C"/>
    <w:rsid w:val="00FE7182"/>
    <w:rsid w:val="00FE7699"/>
    <w:rsid w:val="00FE7F48"/>
    <w:rsid w:val="00FF006F"/>
    <w:rsid w:val="00FF019D"/>
    <w:rsid w:val="00FF1D4B"/>
    <w:rsid w:val="00FF2441"/>
    <w:rsid w:val="00FF3509"/>
    <w:rsid w:val="00FF3745"/>
    <w:rsid w:val="00FF38DE"/>
    <w:rsid w:val="00FF400F"/>
    <w:rsid w:val="00FF7116"/>
    <w:rsid w:val="00FF7F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colormru v:ext="edit" colors="#ddd,#dbdbdb"/>
    </o:shapedefaults>
    <o:shapelayout v:ext="edit">
      <o:idmap v:ext="edit" data="1"/>
      <o:rules v:ext="edit">
        <o:r id="V:Rule29" type="connector" idref="#Elbow Connector 245"/>
        <o:r id="V:Rule30" type="connector" idref="#Straight Arrow Connector 249"/>
        <o:r id="V:Rule31" type="connector" idref="#Straight Arrow Connector 277"/>
        <o:r id="V:Rule32" type="connector" idref="#Straight Arrow Connector 270"/>
        <o:r id="V:Rule33" type="connector" idref="#Straight Arrow Connector 282"/>
        <o:r id="V:Rule34" type="connector" idref="#AutoShape 115"/>
        <o:r id="V:Rule35" type="connector" idref="#AutoShape 116"/>
        <o:r id="V:Rule36" type="connector" idref="#Straight Arrow Connector 7"/>
        <o:r id="V:Rule37" type="connector" idref="#AutoShape 118"/>
        <o:r id="V:Rule38" type="connector" idref="#Elbow Connector 271"/>
        <o:r id="V:Rule39" type="connector" idref="#Straight Arrow Connector 242"/>
        <o:r id="V:Rule40" type="connector" idref="#Elbow Connector 250"/>
        <o:r id="V:Rule41" type="connector" idref="#AutoShape 117"/>
        <o:r id="V:Rule42" type="connector" idref="#Straight Arrow Connector 269"/>
        <o:r id="V:Rule43" type="connector" idref="#Straight Arrow Connector 11"/>
        <o:r id="V:Rule44" type="connector" idref="#Straight Arrow Connector 21"/>
        <o:r id="V:Rule45" type="connector" idref="#Elbow Connector 247"/>
        <o:r id="V:Rule46" type="connector" idref="#Straight Arrow Connector 4"/>
        <o:r id="V:Rule47" type="connector" idref="#Straight Arrow Connector 279"/>
        <o:r id="V:Rule48" type="connector" idref="#Straight Arrow Connector 26"/>
        <o:r id="V:Rule49" type="connector" idref="#Straight Arrow Connector 31"/>
        <o:r id="V:Rule50" type="connector" idref="#Straight Arrow Connector 27"/>
        <o:r id="V:Rule51" type="connector" idref="#Straight Arrow Connector 278"/>
        <o:r id="V:Rule52" type="connector" idref="#Straight Arrow Connector 283"/>
        <o:r id="V:Rule53" type="connector" idref="#Elbow Connector 272"/>
        <o:r id="V:Rule54" type="connector" idref="#Straight Arrow Connector 23"/>
        <o:r id="V:Rule55" type="connector" idref="#Straight Arrow Connector 276"/>
        <o:r id="V:Rule56" type="connector" idref="#Straight Arrow Connector 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annotation text" w:uiPriority="99"/>
    <w:lsdException w:name="caption" w:semiHidden="1" w:unhideWhenUsed="1" w:qFormat="1"/>
    <w:lsdException w:name="annotation reference" w:uiPriority="99"/>
    <w:lsdException w:name="Title" w:qFormat="1"/>
    <w:lsdException w:name="Default Paragraph Font" w:uiPriority="1"/>
    <w:lsdException w:name="Subtitle" w:qFormat="1"/>
    <w:lsdException w:name="Hyperlink" w:uiPriority="99"/>
    <w:lsdException w:name="Strong" w:qFormat="1"/>
    <w:lsdException w:name="Emphasis" w:qFormat="1"/>
    <w:lsdException w:name="Plain Text" w:uiPriority="99"/>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B0137"/>
    <w:rPr>
      <w:rFonts w:ascii="Arial" w:hAnsi="Arial"/>
      <w:szCs w:val="24"/>
    </w:rPr>
  </w:style>
  <w:style w:type="paragraph" w:styleId="Heading1">
    <w:name w:val="heading 1"/>
    <w:aliases w:val=" Char"/>
    <w:basedOn w:val="Normal"/>
    <w:next w:val="BodyText"/>
    <w:qFormat/>
    <w:rsid w:val="00767114"/>
    <w:pPr>
      <w:keepNext/>
      <w:keepLines/>
      <w:numPr>
        <w:numId w:val="2"/>
      </w:numPr>
      <w:shd w:val="pct10" w:color="auto" w:fill="auto"/>
      <w:spacing w:before="220" w:after="220" w:line="280" w:lineRule="atLeast"/>
      <w:ind w:right="1152"/>
      <w:outlineLvl w:val="0"/>
    </w:pPr>
    <w:rPr>
      <w:b/>
      <w:spacing w:val="-10"/>
      <w:kern w:val="28"/>
      <w:sz w:val="32"/>
      <w:szCs w:val="20"/>
    </w:rPr>
  </w:style>
  <w:style w:type="paragraph" w:styleId="Heading2">
    <w:name w:val="heading 2"/>
    <w:aliases w:val=" Char1"/>
    <w:basedOn w:val="Normal"/>
    <w:next w:val="Normal"/>
    <w:link w:val="Heading2Char"/>
    <w:qFormat/>
    <w:rsid w:val="00767114"/>
    <w:pPr>
      <w:keepNext/>
      <w:numPr>
        <w:ilvl w:val="1"/>
        <w:numId w:val="2"/>
      </w:numPr>
      <w:spacing w:before="240" w:after="60"/>
      <w:outlineLvl w:val="1"/>
    </w:pPr>
    <w:rPr>
      <w:rFonts w:cs="Arial"/>
      <w:b/>
      <w:bCs/>
      <w:i/>
      <w:iCs/>
      <w:sz w:val="28"/>
      <w:szCs w:val="28"/>
    </w:rPr>
  </w:style>
  <w:style w:type="paragraph" w:styleId="Heading3">
    <w:name w:val="heading 3"/>
    <w:basedOn w:val="Normal"/>
    <w:next w:val="Normal"/>
    <w:link w:val="Heading3Char"/>
    <w:qFormat/>
    <w:rsid w:val="00767114"/>
    <w:pPr>
      <w:keepNext/>
      <w:numPr>
        <w:ilvl w:val="2"/>
        <w:numId w:val="2"/>
      </w:numPr>
      <w:spacing w:before="240" w:after="60"/>
      <w:outlineLvl w:val="2"/>
    </w:pPr>
    <w:rPr>
      <w:rFonts w:cs="Arial"/>
      <w:b/>
      <w:bCs/>
      <w:sz w:val="24"/>
      <w:szCs w:val="26"/>
    </w:rPr>
  </w:style>
  <w:style w:type="paragraph" w:styleId="Heading4">
    <w:name w:val="heading 4"/>
    <w:basedOn w:val="Normal"/>
    <w:next w:val="Normal"/>
    <w:link w:val="Heading4Char"/>
    <w:unhideWhenUsed/>
    <w:qFormat/>
    <w:rsid w:val="00466CA0"/>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466CA0"/>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466CA0"/>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466CA0"/>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466CA0"/>
    <w:pPr>
      <w:keepNext/>
      <w:keepLines/>
      <w:numPr>
        <w:ilvl w:val="7"/>
        <w:numId w:val="2"/>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nhideWhenUsed/>
    <w:qFormat/>
    <w:rsid w:val="00466CA0"/>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E78D0"/>
    <w:pPr>
      <w:tabs>
        <w:tab w:val="center" w:pos="4320"/>
        <w:tab w:val="right" w:pos="8640"/>
      </w:tabs>
    </w:pPr>
  </w:style>
  <w:style w:type="paragraph" w:styleId="Footer">
    <w:name w:val="footer"/>
    <w:basedOn w:val="Normal"/>
    <w:rsid w:val="002E78D0"/>
    <w:pPr>
      <w:tabs>
        <w:tab w:val="center" w:pos="4320"/>
        <w:tab w:val="right" w:pos="8640"/>
      </w:tabs>
    </w:pPr>
  </w:style>
  <w:style w:type="paragraph" w:customStyle="1" w:styleId="CompanyName">
    <w:name w:val="Company Name"/>
    <w:basedOn w:val="Normal"/>
    <w:rsid w:val="002E78D0"/>
    <w:pPr>
      <w:keepNext/>
      <w:keepLines/>
      <w:spacing w:line="220" w:lineRule="atLeast"/>
      <w:ind w:left="1080"/>
    </w:pPr>
    <w:rPr>
      <w:spacing w:val="-30"/>
      <w:kern w:val="28"/>
      <w:sz w:val="60"/>
      <w:szCs w:val="20"/>
    </w:rPr>
  </w:style>
  <w:style w:type="paragraph" w:styleId="BodyText">
    <w:name w:val="Body Text"/>
    <w:basedOn w:val="Normal"/>
    <w:rsid w:val="00EF63DC"/>
    <w:pPr>
      <w:spacing w:after="220" w:line="220" w:lineRule="atLeast"/>
      <w:ind w:right="630"/>
    </w:pPr>
    <w:rPr>
      <w:szCs w:val="20"/>
    </w:rPr>
  </w:style>
  <w:style w:type="paragraph" w:styleId="TOC1">
    <w:name w:val="toc 1"/>
    <w:basedOn w:val="Normal"/>
    <w:next w:val="Normal"/>
    <w:autoRedefine/>
    <w:uiPriority w:val="39"/>
    <w:qFormat/>
    <w:rsid w:val="002477FF"/>
    <w:pPr>
      <w:tabs>
        <w:tab w:val="left" w:pos="660"/>
        <w:tab w:val="right" w:leader="dot" w:pos="9360"/>
      </w:tabs>
    </w:pPr>
  </w:style>
  <w:style w:type="character" w:styleId="Hyperlink">
    <w:name w:val="Hyperlink"/>
    <w:basedOn w:val="DefaultParagraphFont"/>
    <w:uiPriority w:val="99"/>
    <w:rsid w:val="00E930CD"/>
    <w:rPr>
      <w:color w:val="0000FF"/>
      <w:u w:val="single"/>
    </w:rPr>
  </w:style>
  <w:style w:type="character" w:styleId="PageNumber">
    <w:name w:val="page number"/>
    <w:basedOn w:val="DefaultParagraphFont"/>
    <w:rsid w:val="00E930CD"/>
  </w:style>
  <w:style w:type="table" w:styleId="TableGrid">
    <w:name w:val="Table Grid"/>
    <w:basedOn w:val="TableNormal"/>
    <w:uiPriority w:val="59"/>
    <w:rsid w:val="00673C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qFormat/>
    <w:rsid w:val="00CF0167"/>
    <w:pPr>
      <w:tabs>
        <w:tab w:val="right" w:leader="dot" w:pos="9350"/>
      </w:tabs>
    </w:pPr>
  </w:style>
  <w:style w:type="paragraph" w:styleId="BalloonText">
    <w:name w:val="Balloon Text"/>
    <w:basedOn w:val="Normal"/>
    <w:semiHidden/>
    <w:rsid w:val="000C3A82"/>
    <w:rPr>
      <w:rFonts w:ascii="Tahoma" w:hAnsi="Tahoma" w:cs="Tahoma"/>
      <w:sz w:val="16"/>
      <w:szCs w:val="16"/>
    </w:rPr>
  </w:style>
  <w:style w:type="paragraph" w:customStyle="1" w:styleId="msolistparagraph0">
    <w:name w:val="msolistparagraph"/>
    <w:basedOn w:val="Normal"/>
    <w:rsid w:val="00F91795"/>
    <w:pPr>
      <w:ind w:left="720"/>
    </w:pPr>
  </w:style>
  <w:style w:type="paragraph" w:styleId="TOC3">
    <w:name w:val="toc 3"/>
    <w:basedOn w:val="Normal"/>
    <w:next w:val="Normal"/>
    <w:autoRedefine/>
    <w:uiPriority w:val="39"/>
    <w:qFormat/>
    <w:rsid w:val="00CF0167"/>
    <w:pPr>
      <w:tabs>
        <w:tab w:val="right" w:leader="dot" w:pos="9350"/>
      </w:tabs>
    </w:pPr>
  </w:style>
  <w:style w:type="paragraph" w:customStyle="1" w:styleId="Content2">
    <w:name w:val="Content 2"/>
    <w:basedOn w:val="Normal"/>
    <w:rsid w:val="00B21B67"/>
    <w:pPr>
      <w:ind w:left="1440"/>
    </w:pPr>
    <w:rPr>
      <w:rFonts w:cs="Arial"/>
    </w:rPr>
  </w:style>
  <w:style w:type="paragraph" w:customStyle="1" w:styleId="Head1">
    <w:name w:val="Head_1"/>
    <w:next w:val="Normal"/>
    <w:rsid w:val="00A758F1"/>
    <w:pPr>
      <w:pageBreakBefore/>
      <w:pBdr>
        <w:bottom w:val="single" w:sz="4" w:space="1" w:color="000000"/>
      </w:pBdr>
      <w:tabs>
        <w:tab w:val="num" w:pos="720"/>
      </w:tabs>
      <w:suppressAutoHyphens/>
      <w:spacing w:before="240" w:after="240"/>
    </w:pPr>
    <w:rPr>
      <w:rFonts w:ascii="Arial" w:eastAsia="Arial" w:hAnsi="Arial"/>
      <w:b/>
      <w:color w:val="4E84C4"/>
      <w:sz w:val="36"/>
      <w:lang w:eastAsia="ar-SA"/>
    </w:rPr>
  </w:style>
  <w:style w:type="paragraph" w:customStyle="1" w:styleId="Head2">
    <w:name w:val="Head_2"/>
    <w:next w:val="Normal"/>
    <w:rsid w:val="00A758F1"/>
    <w:pPr>
      <w:keepNext/>
      <w:numPr>
        <w:numId w:val="1"/>
      </w:numPr>
      <w:suppressAutoHyphens/>
      <w:spacing w:before="240" w:after="120" w:line="280" w:lineRule="exact"/>
    </w:pPr>
    <w:rPr>
      <w:rFonts w:ascii="Arial" w:eastAsia="Arial" w:hAnsi="Arial"/>
      <w:b/>
      <w:color w:val="4E84C4"/>
      <w:sz w:val="28"/>
      <w:lang w:eastAsia="ar-SA"/>
    </w:rPr>
  </w:style>
  <w:style w:type="paragraph" w:styleId="BodyText2">
    <w:name w:val="Body Text 2"/>
    <w:basedOn w:val="Normal"/>
    <w:rsid w:val="001B609A"/>
    <w:pPr>
      <w:spacing w:after="120" w:line="480" w:lineRule="auto"/>
    </w:pPr>
  </w:style>
  <w:style w:type="paragraph" w:styleId="Subtitle">
    <w:name w:val="Subtitle"/>
    <w:basedOn w:val="Normal"/>
    <w:qFormat/>
    <w:rsid w:val="00F85609"/>
    <w:rPr>
      <w:b/>
      <w:bCs/>
    </w:rPr>
  </w:style>
  <w:style w:type="character" w:styleId="CommentReference">
    <w:name w:val="annotation reference"/>
    <w:basedOn w:val="DefaultParagraphFont"/>
    <w:uiPriority w:val="99"/>
    <w:rsid w:val="004E77C5"/>
    <w:rPr>
      <w:sz w:val="16"/>
      <w:szCs w:val="16"/>
    </w:rPr>
  </w:style>
  <w:style w:type="paragraph" w:styleId="CommentText">
    <w:name w:val="annotation text"/>
    <w:basedOn w:val="Normal"/>
    <w:link w:val="CommentTextChar"/>
    <w:uiPriority w:val="99"/>
    <w:rsid w:val="004E77C5"/>
    <w:rPr>
      <w:szCs w:val="20"/>
    </w:rPr>
  </w:style>
  <w:style w:type="paragraph" w:styleId="CommentSubject">
    <w:name w:val="annotation subject"/>
    <w:basedOn w:val="CommentText"/>
    <w:next w:val="CommentText"/>
    <w:semiHidden/>
    <w:rsid w:val="004E77C5"/>
    <w:rPr>
      <w:b/>
      <w:bCs/>
    </w:rPr>
  </w:style>
  <w:style w:type="character" w:styleId="Emphasis">
    <w:name w:val="Emphasis"/>
    <w:qFormat/>
    <w:rsid w:val="00BD7EDC"/>
    <w:rPr>
      <w:caps/>
      <w:sz w:val="18"/>
    </w:rPr>
  </w:style>
  <w:style w:type="paragraph" w:styleId="PlainText">
    <w:name w:val="Plain Text"/>
    <w:basedOn w:val="Normal"/>
    <w:link w:val="PlainTextChar"/>
    <w:uiPriority w:val="99"/>
    <w:rsid w:val="001353A9"/>
    <w:rPr>
      <w:rFonts w:ascii="Courier New" w:hAnsi="Courier New" w:cs="Courier New"/>
      <w:szCs w:val="20"/>
    </w:rPr>
  </w:style>
  <w:style w:type="paragraph" w:customStyle="1" w:styleId="StyleHeading1SmallcapsLeft-025Firstline025">
    <w:name w:val="Style Heading 1 + Small caps Left:  -0.25&quot; First line:  0.25&quot;"/>
    <w:basedOn w:val="Heading1"/>
    <w:rsid w:val="001D0B65"/>
    <w:pPr>
      <w:shd w:val="pct25" w:color="auto" w:fill="auto"/>
      <w:ind w:right="720" w:firstLine="360"/>
    </w:pPr>
    <w:rPr>
      <w:bCs/>
      <w:smallCaps/>
    </w:rPr>
  </w:style>
  <w:style w:type="paragraph" w:customStyle="1" w:styleId="CharCharCharCharCharCharCharCharCharCharCharCharCharCharChar">
    <w:name w:val="Char Char Char Char Char Char Char Char Char Char Char Char Char Char Char"/>
    <w:basedOn w:val="Normal"/>
    <w:rsid w:val="00AB0A45"/>
    <w:pPr>
      <w:spacing w:after="160" w:line="240" w:lineRule="exact"/>
    </w:pPr>
    <w:rPr>
      <w:rFonts w:ascii="Verdana" w:hAnsi="Verdana" w:cs="Verdana"/>
      <w:szCs w:val="20"/>
    </w:rPr>
  </w:style>
  <w:style w:type="paragraph" w:styleId="ListParagraph">
    <w:name w:val="List Paragraph"/>
    <w:basedOn w:val="Normal"/>
    <w:uiPriority w:val="34"/>
    <w:qFormat/>
    <w:rsid w:val="00420D25"/>
    <w:pPr>
      <w:ind w:left="720"/>
      <w:contextualSpacing/>
    </w:pPr>
    <w:rPr>
      <w:rFonts w:ascii="Times New Roman" w:hAnsi="Times New Roman"/>
      <w:szCs w:val="20"/>
    </w:rPr>
  </w:style>
  <w:style w:type="paragraph" w:customStyle="1" w:styleId="1">
    <w:name w:val="Стиль1"/>
    <w:basedOn w:val="Normal"/>
    <w:rsid w:val="00E51F49"/>
    <w:pPr>
      <w:ind w:left="360"/>
    </w:pPr>
    <w:rPr>
      <w:rFonts w:cs="Arial"/>
      <w:b/>
      <w:color w:val="000080"/>
      <w:sz w:val="24"/>
    </w:rPr>
  </w:style>
  <w:style w:type="character" w:customStyle="1" w:styleId="CommentTextChar">
    <w:name w:val="Comment Text Char"/>
    <w:basedOn w:val="DefaultParagraphFont"/>
    <w:link w:val="CommentText"/>
    <w:uiPriority w:val="99"/>
    <w:rsid w:val="00256898"/>
    <w:rPr>
      <w:rFonts w:ascii="Arial" w:hAnsi="Arial"/>
    </w:rPr>
  </w:style>
  <w:style w:type="character" w:customStyle="1" w:styleId="EmailStyle42">
    <w:name w:val="EmailStyle42"/>
    <w:basedOn w:val="DefaultParagraphFont"/>
    <w:semiHidden/>
    <w:rsid w:val="007420C3"/>
    <w:rPr>
      <w:rFonts w:ascii="Arial" w:hAnsi="Arial" w:cs="Arial"/>
      <w:color w:val="000080"/>
      <w:sz w:val="20"/>
      <w:szCs w:val="20"/>
    </w:rPr>
  </w:style>
  <w:style w:type="paragraph" w:styleId="NormalWeb">
    <w:name w:val="Normal (Web)"/>
    <w:basedOn w:val="Normal"/>
    <w:uiPriority w:val="99"/>
    <w:unhideWhenUsed/>
    <w:rsid w:val="00C66D4F"/>
    <w:pPr>
      <w:spacing w:before="100" w:beforeAutospacing="1" w:after="100" w:afterAutospacing="1"/>
    </w:pPr>
    <w:rPr>
      <w:rFonts w:ascii="Times New Roman" w:eastAsiaTheme="minorHAnsi" w:hAnsi="Times New Roman"/>
      <w:sz w:val="24"/>
    </w:rPr>
  </w:style>
  <w:style w:type="character" w:customStyle="1" w:styleId="PlainTextChar">
    <w:name w:val="Plain Text Char"/>
    <w:basedOn w:val="DefaultParagraphFont"/>
    <w:link w:val="PlainText"/>
    <w:uiPriority w:val="99"/>
    <w:rsid w:val="00A23BCD"/>
    <w:rPr>
      <w:rFonts w:ascii="Courier New" w:hAnsi="Courier New" w:cs="Courier New"/>
    </w:rPr>
  </w:style>
  <w:style w:type="paragraph" w:styleId="Revision">
    <w:name w:val="Revision"/>
    <w:hidden/>
    <w:uiPriority w:val="99"/>
    <w:semiHidden/>
    <w:rsid w:val="00A23BCD"/>
    <w:rPr>
      <w:rFonts w:ascii="Arial" w:hAnsi="Arial"/>
      <w:szCs w:val="24"/>
    </w:rPr>
  </w:style>
  <w:style w:type="table" w:styleId="MediumGrid3-Accent1">
    <w:name w:val="Medium Grid 3 Accent 1"/>
    <w:basedOn w:val="TableNormal"/>
    <w:uiPriority w:val="69"/>
    <w:rsid w:val="00A23BCD"/>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TableGrid1">
    <w:name w:val="Table Grid1"/>
    <w:basedOn w:val="TableNormal"/>
    <w:next w:val="TableGrid"/>
    <w:rsid w:val="005A47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rsid w:val="005A47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rsid w:val="00767114"/>
    <w:rPr>
      <w:rFonts w:ascii="Arial" w:hAnsi="Arial" w:cs="Arial"/>
      <w:b/>
      <w:bCs/>
      <w:sz w:val="24"/>
      <w:szCs w:val="26"/>
    </w:rPr>
  </w:style>
  <w:style w:type="table" w:customStyle="1" w:styleId="TableGrid3">
    <w:name w:val="Table Grid3"/>
    <w:basedOn w:val="TableNormal"/>
    <w:next w:val="TableGrid"/>
    <w:rsid w:val="00F470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rsid w:val="00F470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7577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1">
    <w:name w:val="Table Grid51"/>
    <w:basedOn w:val="TableNormal"/>
    <w:next w:val="TableGrid"/>
    <w:uiPriority w:val="59"/>
    <w:rsid w:val="00F66A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next w:val="TableGrid"/>
    <w:uiPriority w:val="59"/>
    <w:rsid w:val="00F66A9A"/>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ableHeadingsLeftCharChar">
    <w:name w:val="Table Headings Left Char Char"/>
    <w:link w:val="TableHeadingsLeftChar"/>
    <w:locked/>
    <w:rsid w:val="00457943"/>
    <w:rPr>
      <w:rFonts w:ascii="Arial" w:hAnsi="Arial" w:cs="Arial"/>
      <w:b/>
      <w:bCs/>
      <w:sz w:val="18"/>
    </w:rPr>
  </w:style>
  <w:style w:type="paragraph" w:customStyle="1" w:styleId="TableHeadingsLeftChar">
    <w:name w:val="Table Headings Left Char"/>
    <w:basedOn w:val="Normal"/>
    <w:link w:val="TableHeadingsLeftCharChar"/>
    <w:rsid w:val="00457943"/>
    <w:pPr>
      <w:widowControl w:val="0"/>
      <w:overflowPunct w:val="0"/>
      <w:autoSpaceDE w:val="0"/>
      <w:autoSpaceDN w:val="0"/>
      <w:adjustRightInd w:val="0"/>
    </w:pPr>
    <w:rPr>
      <w:rFonts w:cs="Arial"/>
      <w:b/>
      <w:bCs/>
      <w:sz w:val="18"/>
      <w:szCs w:val="20"/>
    </w:rPr>
  </w:style>
  <w:style w:type="character" w:customStyle="1" w:styleId="Heading4Char">
    <w:name w:val="Heading 4 Char"/>
    <w:basedOn w:val="DefaultParagraphFont"/>
    <w:link w:val="Heading4"/>
    <w:rsid w:val="00466CA0"/>
    <w:rPr>
      <w:rFonts w:asciiTheme="majorHAnsi" w:eastAsiaTheme="majorEastAsia" w:hAnsiTheme="majorHAnsi" w:cstheme="majorBidi"/>
      <w:b/>
      <w:bCs/>
      <w:i/>
      <w:iCs/>
      <w:color w:val="4F81BD" w:themeColor="accent1"/>
      <w:szCs w:val="24"/>
    </w:rPr>
  </w:style>
  <w:style w:type="character" w:customStyle="1" w:styleId="Heading5Char">
    <w:name w:val="Heading 5 Char"/>
    <w:basedOn w:val="DefaultParagraphFont"/>
    <w:link w:val="Heading5"/>
    <w:rsid w:val="00466CA0"/>
    <w:rPr>
      <w:rFonts w:asciiTheme="majorHAnsi" w:eastAsiaTheme="majorEastAsia" w:hAnsiTheme="majorHAnsi" w:cstheme="majorBidi"/>
      <w:color w:val="243F60" w:themeColor="accent1" w:themeShade="7F"/>
      <w:szCs w:val="24"/>
    </w:rPr>
  </w:style>
  <w:style w:type="character" w:customStyle="1" w:styleId="Heading6Char">
    <w:name w:val="Heading 6 Char"/>
    <w:basedOn w:val="DefaultParagraphFont"/>
    <w:link w:val="Heading6"/>
    <w:rsid w:val="00466CA0"/>
    <w:rPr>
      <w:rFonts w:asciiTheme="majorHAnsi" w:eastAsiaTheme="majorEastAsia" w:hAnsiTheme="majorHAnsi" w:cstheme="majorBidi"/>
      <w:i/>
      <w:iCs/>
      <w:color w:val="243F60" w:themeColor="accent1" w:themeShade="7F"/>
      <w:szCs w:val="24"/>
    </w:rPr>
  </w:style>
  <w:style w:type="character" w:customStyle="1" w:styleId="Heading7Char">
    <w:name w:val="Heading 7 Char"/>
    <w:basedOn w:val="DefaultParagraphFont"/>
    <w:link w:val="Heading7"/>
    <w:rsid w:val="00466CA0"/>
    <w:rPr>
      <w:rFonts w:asciiTheme="majorHAnsi" w:eastAsiaTheme="majorEastAsia" w:hAnsiTheme="majorHAnsi" w:cstheme="majorBidi"/>
      <w:i/>
      <w:iCs/>
      <w:color w:val="404040" w:themeColor="text1" w:themeTint="BF"/>
      <w:szCs w:val="24"/>
    </w:rPr>
  </w:style>
  <w:style w:type="character" w:customStyle="1" w:styleId="Heading8Char">
    <w:name w:val="Heading 8 Char"/>
    <w:basedOn w:val="DefaultParagraphFont"/>
    <w:link w:val="Heading8"/>
    <w:rsid w:val="00466CA0"/>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rsid w:val="00466CA0"/>
    <w:rPr>
      <w:rFonts w:asciiTheme="majorHAnsi" w:eastAsiaTheme="majorEastAsia" w:hAnsiTheme="majorHAnsi" w:cstheme="majorBidi"/>
      <w:i/>
      <w:iCs/>
      <w:color w:val="404040" w:themeColor="text1" w:themeTint="BF"/>
    </w:rPr>
  </w:style>
  <w:style w:type="paragraph" w:styleId="TOCHeading">
    <w:name w:val="TOC Heading"/>
    <w:basedOn w:val="Heading1"/>
    <w:next w:val="Normal"/>
    <w:uiPriority w:val="39"/>
    <w:semiHidden/>
    <w:unhideWhenUsed/>
    <w:qFormat/>
    <w:rsid w:val="00923CF3"/>
    <w:pPr>
      <w:numPr>
        <w:numId w:val="0"/>
      </w:numPr>
      <w:shd w:val="clear" w:color="auto" w:fill="auto"/>
      <w:spacing w:before="480" w:after="0" w:line="276" w:lineRule="auto"/>
      <w:ind w:right="0"/>
      <w:outlineLvl w:val="9"/>
    </w:pPr>
    <w:rPr>
      <w:rFonts w:asciiTheme="majorHAnsi" w:eastAsiaTheme="majorEastAsia" w:hAnsiTheme="majorHAnsi" w:cstheme="majorBidi"/>
      <w:bCs/>
      <w:color w:val="365F91" w:themeColor="accent1" w:themeShade="BF"/>
      <w:spacing w:val="0"/>
      <w:kern w:val="0"/>
      <w:sz w:val="28"/>
      <w:szCs w:val="28"/>
      <w:lang w:eastAsia="ja-JP"/>
    </w:rPr>
  </w:style>
  <w:style w:type="character" w:customStyle="1" w:styleId="Heading2Char">
    <w:name w:val="Heading 2 Char"/>
    <w:aliases w:val=" Char1 Char"/>
    <w:basedOn w:val="DefaultParagraphFont"/>
    <w:link w:val="Heading2"/>
    <w:rsid w:val="005C0222"/>
    <w:rPr>
      <w:rFonts w:ascii="Arial" w:hAnsi="Arial" w:cs="Arial"/>
      <w:b/>
      <w:bCs/>
      <w:i/>
      <w:i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annotation text" w:uiPriority="99"/>
    <w:lsdException w:name="caption" w:semiHidden="1" w:unhideWhenUsed="1" w:qFormat="1"/>
    <w:lsdException w:name="annotation reference" w:uiPriority="99"/>
    <w:lsdException w:name="Title" w:qFormat="1"/>
    <w:lsdException w:name="Default Paragraph Font" w:uiPriority="1"/>
    <w:lsdException w:name="Subtitle" w:qFormat="1"/>
    <w:lsdException w:name="Hyperlink" w:uiPriority="99"/>
    <w:lsdException w:name="Strong" w:qFormat="1"/>
    <w:lsdException w:name="Emphasis" w:qFormat="1"/>
    <w:lsdException w:name="Plain Text" w:uiPriority="99"/>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B0137"/>
    <w:rPr>
      <w:rFonts w:ascii="Arial" w:hAnsi="Arial"/>
      <w:szCs w:val="24"/>
    </w:rPr>
  </w:style>
  <w:style w:type="paragraph" w:styleId="Heading1">
    <w:name w:val="heading 1"/>
    <w:aliases w:val=" Char"/>
    <w:basedOn w:val="Normal"/>
    <w:next w:val="BodyText"/>
    <w:qFormat/>
    <w:rsid w:val="00767114"/>
    <w:pPr>
      <w:keepNext/>
      <w:keepLines/>
      <w:numPr>
        <w:numId w:val="2"/>
      </w:numPr>
      <w:shd w:val="pct10" w:color="auto" w:fill="auto"/>
      <w:spacing w:before="220" w:after="220" w:line="280" w:lineRule="atLeast"/>
      <w:ind w:right="1152"/>
      <w:outlineLvl w:val="0"/>
    </w:pPr>
    <w:rPr>
      <w:b/>
      <w:spacing w:val="-10"/>
      <w:kern w:val="28"/>
      <w:sz w:val="32"/>
      <w:szCs w:val="20"/>
    </w:rPr>
  </w:style>
  <w:style w:type="paragraph" w:styleId="Heading2">
    <w:name w:val="heading 2"/>
    <w:aliases w:val=" Char1"/>
    <w:basedOn w:val="Normal"/>
    <w:next w:val="Normal"/>
    <w:link w:val="Heading2Char"/>
    <w:qFormat/>
    <w:rsid w:val="00767114"/>
    <w:pPr>
      <w:keepNext/>
      <w:numPr>
        <w:ilvl w:val="1"/>
        <w:numId w:val="2"/>
      </w:numPr>
      <w:spacing w:before="240" w:after="60"/>
      <w:outlineLvl w:val="1"/>
    </w:pPr>
    <w:rPr>
      <w:rFonts w:cs="Arial"/>
      <w:b/>
      <w:bCs/>
      <w:i/>
      <w:iCs/>
      <w:sz w:val="28"/>
      <w:szCs w:val="28"/>
    </w:rPr>
  </w:style>
  <w:style w:type="paragraph" w:styleId="Heading3">
    <w:name w:val="heading 3"/>
    <w:basedOn w:val="Normal"/>
    <w:next w:val="Normal"/>
    <w:link w:val="Heading3Char"/>
    <w:qFormat/>
    <w:rsid w:val="00767114"/>
    <w:pPr>
      <w:keepNext/>
      <w:numPr>
        <w:ilvl w:val="2"/>
        <w:numId w:val="2"/>
      </w:numPr>
      <w:spacing w:before="240" w:after="60"/>
      <w:outlineLvl w:val="2"/>
    </w:pPr>
    <w:rPr>
      <w:rFonts w:cs="Arial"/>
      <w:b/>
      <w:bCs/>
      <w:sz w:val="24"/>
      <w:szCs w:val="26"/>
    </w:rPr>
  </w:style>
  <w:style w:type="paragraph" w:styleId="Heading4">
    <w:name w:val="heading 4"/>
    <w:basedOn w:val="Normal"/>
    <w:next w:val="Normal"/>
    <w:link w:val="Heading4Char"/>
    <w:unhideWhenUsed/>
    <w:qFormat/>
    <w:rsid w:val="00466CA0"/>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466CA0"/>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466CA0"/>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466CA0"/>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466CA0"/>
    <w:pPr>
      <w:keepNext/>
      <w:keepLines/>
      <w:numPr>
        <w:ilvl w:val="7"/>
        <w:numId w:val="2"/>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nhideWhenUsed/>
    <w:qFormat/>
    <w:rsid w:val="00466CA0"/>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E78D0"/>
    <w:pPr>
      <w:tabs>
        <w:tab w:val="center" w:pos="4320"/>
        <w:tab w:val="right" w:pos="8640"/>
      </w:tabs>
    </w:pPr>
  </w:style>
  <w:style w:type="paragraph" w:styleId="Footer">
    <w:name w:val="footer"/>
    <w:basedOn w:val="Normal"/>
    <w:rsid w:val="002E78D0"/>
    <w:pPr>
      <w:tabs>
        <w:tab w:val="center" w:pos="4320"/>
        <w:tab w:val="right" w:pos="8640"/>
      </w:tabs>
    </w:pPr>
  </w:style>
  <w:style w:type="paragraph" w:customStyle="1" w:styleId="CompanyName">
    <w:name w:val="Company Name"/>
    <w:basedOn w:val="Normal"/>
    <w:rsid w:val="002E78D0"/>
    <w:pPr>
      <w:keepNext/>
      <w:keepLines/>
      <w:spacing w:line="220" w:lineRule="atLeast"/>
      <w:ind w:left="1080"/>
    </w:pPr>
    <w:rPr>
      <w:spacing w:val="-30"/>
      <w:kern w:val="28"/>
      <w:sz w:val="60"/>
      <w:szCs w:val="20"/>
    </w:rPr>
  </w:style>
  <w:style w:type="paragraph" w:styleId="BodyText">
    <w:name w:val="Body Text"/>
    <w:basedOn w:val="Normal"/>
    <w:rsid w:val="00EF63DC"/>
    <w:pPr>
      <w:spacing w:after="220" w:line="220" w:lineRule="atLeast"/>
      <w:ind w:right="630"/>
    </w:pPr>
    <w:rPr>
      <w:szCs w:val="20"/>
    </w:rPr>
  </w:style>
  <w:style w:type="paragraph" w:styleId="TOC1">
    <w:name w:val="toc 1"/>
    <w:basedOn w:val="Normal"/>
    <w:next w:val="Normal"/>
    <w:autoRedefine/>
    <w:uiPriority w:val="39"/>
    <w:qFormat/>
    <w:rsid w:val="002477FF"/>
    <w:pPr>
      <w:tabs>
        <w:tab w:val="left" w:pos="660"/>
        <w:tab w:val="right" w:leader="dot" w:pos="9360"/>
      </w:tabs>
    </w:pPr>
  </w:style>
  <w:style w:type="character" w:styleId="Hyperlink">
    <w:name w:val="Hyperlink"/>
    <w:basedOn w:val="DefaultParagraphFont"/>
    <w:uiPriority w:val="99"/>
    <w:rsid w:val="00E930CD"/>
    <w:rPr>
      <w:color w:val="0000FF"/>
      <w:u w:val="single"/>
    </w:rPr>
  </w:style>
  <w:style w:type="character" w:styleId="PageNumber">
    <w:name w:val="page number"/>
    <w:basedOn w:val="DefaultParagraphFont"/>
    <w:rsid w:val="00E930CD"/>
  </w:style>
  <w:style w:type="table" w:styleId="TableGrid">
    <w:name w:val="Table Grid"/>
    <w:basedOn w:val="TableNormal"/>
    <w:uiPriority w:val="59"/>
    <w:rsid w:val="00673C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qFormat/>
    <w:rsid w:val="00CF0167"/>
    <w:pPr>
      <w:tabs>
        <w:tab w:val="right" w:leader="dot" w:pos="9350"/>
      </w:tabs>
    </w:pPr>
  </w:style>
  <w:style w:type="paragraph" w:styleId="BalloonText">
    <w:name w:val="Balloon Text"/>
    <w:basedOn w:val="Normal"/>
    <w:semiHidden/>
    <w:rsid w:val="000C3A82"/>
    <w:rPr>
      <w:rFonts w:ascii="Tahoma" w:hAnsi="Tahoma" w:cs="Tahoma"/>
      <w:sz w:val="16"/>
      <w:szCs w:val="16"/>
    </w:rPr>
  </w:style>
  <w:style w:type="paragraph" w:customStyle="1" w:styleId="msolistparagraph0">
    <w:name w:val="msolistparagraph"/>
    <w:basedOn w:val="Normal"/>
    <w:rsid w:val="00F91795"/>
    <w:pPr>
      <w:ind w:left="720"/>
    </w:pPr>
  </w:style>
  <w:style w:type="paragraph" w:styleId="TOC3">
    <w:name w:val="toc 3"/>
    <w:basedOn w:val="Normal"/>
    <w:next w:val="Normal"/>
    <w:autoRedefine/>
    <w:uiPriority w:val="39"/>
    <w:qFormat/>
    <w:rsid w:val="00CF0167"/>
    <w:pPr>
      <w:tabs>
        <w:tab w:val="right" w:leader="dot" w:pos="9350"/>
      </w:tabs>
    </w:pPr>
  </w:style>
  <w:style w:type="paragraph" w:customStyle="1" w:styleId="Content2">
    <w:name w:val="Content 2"/>
    <w:basedOn w:val="Normal"/>
    <w:rsid w:val="00B21B67"/>
    <w:pPr>
      <w:ind w:left="1440"/>
    </w:pPr>
    <w:rPr>
      <w:rFonts w:cs="Arial"/>
    </w:rPr>
  </w:style>
  <w:style w:type="paragraph" w:customStyle="1" w:styleId="Head1">
    <w:name w:val="Head_1"/>
    <w:next w:val="Normal"/>
    <w:rsid w:val="00A758F1"/>
    <w:pPr>
      <w:pageBreakBefore/>
      <w:pBdr>
        <w:bottom w:val="single" w:sz="4" w:space="1" w:color="000000"/>
      </w:pBdr>
      <w:tabs>
        <w:tab w:val="num" w:pos="720"/>
      </w:tabs>
      <w:suppressAutoHyphens/>
      <w:spacing w:before="240" w:after="240"/>
    </w:pPr>
    <w:rPr>
      <w:rFonts w:ascii="Arial" w:eastAsia="Arial" w:hAnsi="Arial"/>
      <w:b/>
      <w:color w:val="4E84C4"/>
      <w:sz w:val="36"/>
      <w:lang w:eastAsia="ar-SA"/>
    </w:rPr>
  </w:style>
  <w:style w:type="paragraph" w:customStyle="1" w:styleId="Head2">
    <w:name w:val="Head_2"/>
    <w:next w:val="Normal"/>
    <w:rsid w:val="00A758F1"/>
    <w:pPr>
      <w:keepNext/>
      <w:numPr>
        <w:numId w:val="1"/>
      </w:numPr>
      <w:suppressAutoHyphens/>
      <w:spacing w:before="240" w:after="120" w:line="280" w:lineRule="exact"/>
    </w:pPr>
    <w:rPr>
      <w:rFonts w:ascii="Arial" w:eastAsia="Arial" w:hAnsi="Arial"/>
      <w:b/>
      <w:color w:val="4E84C4"/>
      <w:sz w:val="28"/>
      <w:lang w:eastAsia="ar-SA"/>
    </w:rPr>
  </w:style>
  <w:style w:type="paragraph" w:styleId="BodyText2">
    <w:name w:val="Body Text 2"/>
    <w:basedOn w:val="Normal"/>
    <w:rsid w:val="001B609A"/>
    <w:pPr>
      <w:spacing w:after="120" w:line="480" w:lineRule="auto"/>
    </w:pPr>
  </w:style>
  <w:style w:type="paragraph" w:styleId="Subtitle">
    <w:name w:val="Subtitle"/>
    <w:basedOn w:val="Normal"/>
    <w:qFormat/>
    <w:rsid w:val="00F85609"/>
    <w:rPr>
      <w:b/>
      <w:bCs/>
    </w:rPr>
  </w:style>
  <w:style w:type="character" w:styleId="CommentReference">
    <w:name w:val="annotation reference"/>
    <w:basedOn w:val="DefaultParagraphFont"/>
    <w:uiPriority w:val="99"/>
    <w:rsid w:val="004E77C5"/>
    <w:rPr>
      <w:sz w:val="16"/>
      <w:szCs w:val="16"/>
    </w:rPr>
  </w:style>
  <w:style w:type="paragraph" w:styleId="CommentText">
    <w:name w:val="annotation text"/>
    <w:basedOn w:val="Normal"/>
    <w:link w:val="CommentTextChar"/>
    <w:uiPriority w:val="99"/>
    <w:rsid w:val="004E77C5"/>
    <w:rPr>
      <w:szCs w:val="20"/>
    </w:rPr>
  </w:style>
  <w:style w:type="paragraph" w:styleId="CommentSubject">
    <w:name w:val="annotation subject"/>
    <w:basedOn w:val="CommentText"/>
    <w:next w:val="CommentText"/>
    <w:semiHidden/>
    <w:rsid w:val="004E77C5"/>
    <w:rPr>
      <w:b/>
      <w:bCs/>
    </w:rPr>
  </w:style>
  <w:style w:type="character" w:styleId="Emphasis">
    <w:name w:val="Emphasis"/>
    <w:qFormat/>
    <w:rsid w:val="00BD7EDC"/>
    <w:rPr>
      <w:caps/>
      <w:sz w:val="18"/>
    </w:rPr>
  </w:style>
  <w:style w:type="paragraph" w:styleId="PlainText">
    <w:name w:val="Plain Text"/>
    <w:basedOn w:val="Normal"/>
    <w:link w:val="PlainTextChar"/>
    <w:uiPriority w:val="99"/>
    <w:rsid w:val="001353A9"/>
    <w:rPr>
      <w:rFonts w:ascii="Courier New" w:hAnsi="Courier New" w:cs="Courier New"/>
      <w:szCs w:val="20"/>
    </w:rPr>
  </w:style>
  <w:style w:type="paragraph" w:customStyle="1" w:styleId="StyleHeading1SmallcapsLeft-025Firstline025">
    <w:name w:val="Style Heading 1 + Small caps Left:  -0.25&quot; First line:  0.25&quot;"/>
    <w:basedOn w:val="Heading1"/>
    <w:rsid w:val="001D0B65"/>
    <w:pPr>
      <w:shd w:val="pct25" w:color="auto" w:fill="auto"/>
      <w:ind w:right="720" w:firstLine="360"/>
    </w:pPr>
    <w:rPr>
      <w:bCs/>
      <w:smallCaps/>
    </w:rPr>
  </w:style>
  <w:style w:type="paragraph" w:customStyle="1" w:styleId="CharCharCharCharCharCharCharCharCharCharCharCharCharCharChar">
    <w:name w:val="Char Char Char Char Char Char Char Char Char Char Char Char Char Char Char"/>
    <w:basedOn w:val="Normal"/>
    <w:rsid w:val="00AB0A45"/>
    <w:pPr>
      <w:spacing w:after="160" w:line="240" w:lineRule="exact"/>
    </w:pPr>
    <w:rPr>
      <w:rFonts w:ascii="Verdana" w:hAnsi="Verdana" w:cs="Verdana"/>
      <w:szCs w:val="20"/>
    </w:rPr>
  </w:style>
  <w:style w:type="paragraph" w:styleId="ListParagraph">
    <w:name w:val="List Paragraph"/>
    <w:basedOn w:val="Normal"/>
    <w:uiPriority w:val="34"/>
    <w:qFormat/>
    <w:rsid w:val="00420D25"/>
    <w:pPr>
      <w:ind w:left="720"/>
      <w:contextualSpacing/>
    </w:pPr>
    <w:rPr>
      <w:rFonts w:ascii="Times New Roman" w:hAnsi="Times New Roman"/>
      <w:szCs w:val="20"/>
    </w:rPr>
  </w:style>
  <w:style w:type="paragraph" w:customStyle="1" w:styleId="1">
    <w:name w:val="Стиль1"/>
    <w:basedOn w:val="Normal"/>
    <w:rsid w:val="00E51F49"/>
    <w:pPr>
      <w:ind w:left="360"/>
    </w:pPr>
    <w:rPr>
      <w:rFonts w:cs="Arial"/>
      <w:b/>
      <w:color w:val="000080"/>
      <w:sz w:val="24"/>
    </w:rPr>
  </w:style>
  <w:style w:type="character" w:customStyle="1" w:styleId="CommentTextChar">
    <w:name w:val="Comment Text Char"/>
    <w:basedOn w:val="DefaultParagraphFont"/>
    <w:link w:val="CommentText"/>
    <w:uiPriority w:val="99"/>
    <w:rsid w:val="00256898"/>
    <w:rPr>
      <w:rFonts w:ascii="Arial" w:hAnsi="Arial"/>
    </w:rPr>
  </w:style>
  <w:style w:type="character" w:customStyle="1" w:styleId="EmailStyle42">
    <w:name w:val="EmailStyle42"/>
    <w:basedOn w:val="DefaultParagraphFont"/>
    <w:semiHidden/>
    <w:rsid w:val="007420C3"/>
    <w:rPr>
      <w:rFonts w:ascii="Arial" w:hAnsi="Arial" w:cs="Arial"/>
      <w:color w:val="000080"/>
      <w:sz w:val="20"/>
      <w:szCs w:val="20"/>
    </w:rPr>
  </w:style>
  <w:style w:type="paragraph" w:styleId="NormalWeb">
    <w:name w:val="Normal (Web)"/>
    <w:basedOn w:val="Normal"/>
    <w:uiPriority w:val="99"/>
    <w:unhideWhenUsed/>
    <w:rsid w:val="00C66D4F"/>
    <w:pPr>
      <w:spacing w:before="100" w:beforeAutospacing="1" w:after="100" w:afterAutospacing="1"/>
    </w:pPr>
    <w:rPr>
      <w:rFonts w:ascii="Times New Roman" w:eastAsiaTheme="minorHAnsi" w:hAnsi="Times New Roman"/>
      <w:sz w:val="24"/>
    </w:rPr>
  </w:style>
  <w:style w:type="character" w:customStyle="1" w:styleId="PlainTextChar">
    <w:name w:val="Plain Text Char"/>
    <w:basedOn w:val="DefaultParagraphFont"/>
    <w:link w:val="PlainText"/>
    <w:uiPriority w:val="99"/>
    <w:rsid w:val="00A23BCD"/>
    <w:rPr>
      <w:rFonts w:ascii="Courier New" w:hAnsi="Courier New" w:cs="Courier New"/>
    </w:rPr>
  </w:style>
  <w:style w:type="paragraph" w:styleId="Revision">
    <w:name w:val="Revision"/>
    <w:hidden/>
    <w:uiPriority w:val="99"/>
    <w:semiHidden/>
    <w:rsid w:val="00A23BCD"/>
    <w:rPr>
      <w:rFonts w:ascii="Arial" w:hAnsi="Arial"/>
      <w:szCs w:val="24"/>
    </w:rPr>
  </w:style>
  <w:style w:type="table" w:styleId="MediumGrid3-Accent1">
    <w:name w:val="Medium Grid 3 Accent 1"/>
    <w:basedOn w:val="TableNormal"/>
    <w:uiPriority w:val="69"/>
    <w:rsid w:val="00A23BCD"/>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TableGrid1">
    <w:name w:val="Table Grid1"/>
    <w:basedOn w:val="TableNormal"/>
    <w:next w:val="TableGrid"/>
    <w:rsid w:val="005A47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rsid w:val="005A47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rsid w:val="00767114"/>
    <w:rPr>
      <w:rFonts w:ascii="Arial" w:hAnsi="Arial" w:cs="Arial"/>
      <w:b/>
      <w:bCs/>
      <w:sz w:val="24"/>
      <w:szCs w:val="26"/>
    </w:rPr>
  </w:style>
  <w:style w:type="table" w:customStyle="1" w:styleId="TableGrid3">
    <w:name w:val="Table Grid3"/>
    <w:basedOn w:val="TableNormal"/>
    <w:next w:val="TableGrid"/>
    <w:rsid w:val="00F470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rsid w:val="00F470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7577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1">
    <w:name w:val="Table Grid51"/>
    <w:basedOn w:val="TableNormal"/>
    <w:next w:val="TableGrid"/>
    <w:uiPriority w:val="59"/>
    <w:rsid w:val="00F66A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next w:val="TableGrid"/>
    <w:uiPriority w:val="59"/>
    <w:rsid w:val="00F66A9A"/>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ableHeadingsLeftCharChar">
    <w:name w:val="Table Headings Left Char Char"/>
    <w:link w:val="TableHeadingsLeftChar"/>
    <w:locked/>
    <w:rsid w:val="00457943"/>
    <w:rPr>
      <w:rFonts w:ascii="Arial" w:hAnsi="Arial" w:cs="Arial"/>
      <w:b/>
      <w:bCs/>
      <w:sz w:val="18"/>
    </w:rPr>
  </w:style>
  <w:style w:type="paragraph" w:customStyle="1" w:styleId="TableHeadingsLeftChar">
    <w:name w:val="Table Headings Left Char"/>
    <w:basedOn w:val="Normal"/>
    <w:link w:val="TableHeadingsLeftCharChar"/>
    <w:rsid w:val="00457943"/>
    <w:pPr>
      <w:widowControl w:val="0"/>
      <w:overflowPunct w:val="0"/>
      <w:autoSpaceDE w:val="0"/>
      <w:autoSpaceDN w:val="0"/>
      <w:adjustRightInd w:val="0"/>
    </w:pPr>
    <w:rPr>
      <w:rFonts w:cs="Arial"/>
      <w:b/>
      <w:bCs/>
      <w:sz w:val="18"/>
      <w:szCs w:val="20"/>
    </w:rPr>
  </w:style>
  <w:style w:type="character" w:customStyle="1" w:styleId="Heading4Char">
    <w:name w:val="Heading 4 Char"/>
    <w:basedOn w:val="DefaultParagraphFont"/>
    <w:link w:val="Heading4"/>
    <w:rsid w:val="00466CA0"/>
    <w:rPr>
      <w:rFonts w:asciiTheme="majorHAnsi" w:eastAsiaTheme="majorEastAsia" w:hAnsiTheme="majorHAnsi" w:cstheme="majorBidi"/>
      <w:b/>
      <w:bCs/>
      <w:i/>
      <w:iCs/>
      <w:color w:val="4F81BD" w:themeColor="accent1"/>
      <w:szCs w:val="24"/>
    </w:rPr>
  </w:style>
  <w:style w:type="character" w:customStyle="1" w:styleId="Heading5Char">
    <w:name w:val="Heading 5 Char"/>
    <w:basedOn w:val="DefaultParagraphFont"/>
    <w:link w:val="Heading5"/>
    <w:rsid w:val="00466CA0"/>
    <w:rPr>
      <w:rFonts w:asciiTheme="majorHAnsi" w:eastAsiaTheme="majorEastAsia" w:hAnsiTheme="majorHAnsi" w:cstheme="majorBidi"/>
      <w:color w:val="243F60" w:themeColor="accent1" w:themeShade="7F"/>
      <w:szCs w:val="24"/>
    </w:rPr>
  </w:style>
  <w:style w:type="character" w:customStyle="1" w:styleId="Heading6Char">
    <w:name w:val="Heading 6 Char"/>
    <w:basedOn w:val="DefaultParagraphFont"/>
    <w:link w:val="Heading6"/>
    <w:rsid w:val="00466CA0"/>
    <w:rPr>
      <w:rFonts w:asciiTheme="majorHAnsi" w:eastAsiaTheme="majorEastAsia" w:hAnsiTheme="majorHAnsi" w:cstheme="majorBidi"/>
      <w:i/>
      <w:iCs/>
      <w:color w:val="243F60" w:themeColor="accent1" w:themeShade="7F"/>
      <w:szCs w:val="24"/>
    </w:rPr>
  </w:style>
  <w:style w:type="character" w:customStyle="1" w:styleId="Heading7Char">
    <w:name w:val="Heading 7 Char"/>
    <w:basedOn w:val="DefaultParagraphFont"/>
    <w:link w:val="Heading7"/>
    <w:rsid w:val="00466CA0"/>
    <w:rPr>
      <w:rFonts w:asciiTheme="majorHAnsi" w:eastAsiaTheme="majorEastAsia" w:hAnsiTheme="majorHAnsi" w:cstheme="majorBidi"/>
      <w:i/>
      <w:iCs/>
      <w:color w:val="404040" w:themeColor="text1" w:themeTint="BF"/>
      <w:szCs w:val="24"/>
    </w:rPr>
  </w:style>
  <w:style w:type="character" w:customStyle="1" w:styleId="Heading8Char">
    <w:name w:val="Heading 8 Char"/>
    <w:basedOn w:val="DefaultParagraphFont"/>
    <w:link w:val="Heading8"/>
    <w:rsid w:val="00466CA0"/>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rsid w:val="00466CA0"/>
    <w:rPr>
      <w:rFonts w:asciiTheme="majorHAnsi" w:eastAsiaTheme="majorEastAsia" w:hAnsiTheme="majorHAnsi" w:cstheme="majorBidi"/>
      <w:i/>
      <w:iCs/>
      <w:color w:val="404040" w:themeColor="text1" w:themeTint="BF"/>
    </w:rPr>
  </w:style>
  <w:style w:type="paragraph" w:styleId="TOCHeading">
    <w:name w:val="TOC Heading"/>
    <w:basedOn w:val="Heading1"/>
    <w:next w:val="Normal"/>
    <w:uiPriority w:val="39"/>
    <w:semiHidden/>
    <w:unhideWhenUsed/>
    <w:qFormat/>
    <w:rsid w:val="00923CF3"/>
    <w:pPr>
      <w:numPr>
        <w:numId w:val="0"/>
      </w:numPr>
      <w:shd w:val="clear" w:color="auto" w:fill="auto"/>
      <w:spacing w:before="480" w:after="0" w:line="276" w:lineRule="auto"/>
      <w:ind w:right="0"/>
      <w:outlineLvl w:val="9"/>
    </w:pPr>
    <w:rPr>
      <w:rFonts w:asciiTheme="majorHAnsi" w:eastAsiaTheme="majorEastAsia" w:hAnsiTheme="majorHAnsi" w:cstheme="majorBidi"/>
      <w:bCs/>
      <w:color w:val="365F91" w:themeColor="accent1" w:themeShade="BF"/>
      <w:spacing w:val="0"/>
      <w:kern w:val="0"/>
      <w:sz w:val="28"/>
      <w:szCs w:val="28"/>
      <w:lang w:eastAsia="ja-JP"/>
    </w:rPr>
  </w:style>
  <w:style w:type="character" w:customStyle="1" w:styleId="Heading2Char">
    <w:name w:val="Heading 2 Char"/>
    <w:aliases w:val=" Char1 Char"/>
    <w:basedOn w:val="DefaultParagraphFont"/>
    <w:link w:val="Heading2"/>
    <w:rsid w:val="005C0222"/>
    <w:rPr>
      <w:rFonts w:ascii="Arial" w:hAnsi="Arial" w:cs="Arial"/>
      <w:b/>
      <w:bCs/>
      <w:i/>
      <w:iCs/>
      <w:sz w:val="28"/>
      <w:szCs w:val="28"/>
    </w:rPr>
  </w:style>
</w:styles>
</file>

<file path=word/webSettings.xml><?xml version="1.0" encoding="utf-8"?>
<w:webSettings xmlns:r="http://schemas.openxmlformats.org/officeDocument/2006/relationships" xmlns:w="http://schemas.openxmlformats.org/wordprocessingml/2006/main">
  <w:divs>
    <w:div w:id="20713089">
      <w:bodyDiv w:val="1"/>
      <w:marLeft w:val="0"/>
      <w:marRight w:val="0"/>
      <w:marTop w:val="0"/>
      <w:marBottom w:val="0"/>
      <w:divBdr>
        <w:top w:val="none" w:sz="0" w:space="0" w:color="auto"/>
        <w:left w:val="none" w:sz="0" w:space="0" w:color="auto"/>
        <w:bottom w:val="none" w:sz="0" w:space="0" w:color="auto"/>
        <w:right w:val="none" w:sz="0" w:space="0" w:color="auto"/>
      </w:divBdr>
    </w:div>
    <w:div w:id="58288194">
      <w:bodyDiv w:val="1"/>
      <w:marLeft w:val="0"/>
      <w:marRight w:val="0"/>
      <w:marTop w:val="0"/>
      <w:marBottom w:val="0"/>
      <w:divBdr>
        <w:top w:val="none" w:sz="0" w:space="0" w:color="auto"/>
        <w:left w:val="none" w:sz="0" w:space="0" w:color="auto"/>
        <w:bottom w:val="none" w:sz="0" w:space="0" w:color="auto"/>
        <w:right w:val="none" w:sz="0" w:space="0" w:color="auto"/>
      </w:divBdr>
    </w:div>
    <w:div w:id="66879302">
      <w:bodyDiv w:val="1"/>
      <w:marLeft w:val="0"/>
      <w:marRight w:val="0"/>
      <w:marTop w:val="0"/>
      <w:marBottom w:val="0"/>
      <w:divBdr>
        <w:top w:val="none" w:sz="0" w:space="0" w:color="auto"/>
        <w:left w:val="none" w:sz="0" w:space="0" w:color="auto"/>
        <w:bottom w:val="none" w:sz="0" w:space="0" w:color="auto"/>
        <w:right w:val="none" w:sz="0" w:space="0" w:color="auto"/>
      </w:divBdr>
      <w:divsChild>
        <w:div w:id="353042939">
          <w:marLeft w:val="0"/>
          <w:marRight w:val="0"/>
          <w:marTop w:val="0"/>
          <w:marBottom w:val="0"/>
          <w:divBdr>
            <w:top w:val="none" w:sz="0" w:space="0" w:color="auto"/>
            <w:left w:val="none" w:sz="0" w:space="0" w:color="auto"/>
            <w:bottom w:val="none" w:sz="0" w:space="0" w:color="auto"/>
            <w:right w:val="none" w:sz="0" w:space="0" w:color="auto"/>
          </w:divBdr>
        </w:div>
      </w:divsChild>
    </w:div>
    <w:div w:id="69432559">
      <w:bodyDiv w:val="1"/>
      <w:marLeft w:val="0"/>
      <w:marRight w:val="0"/>
      <w:marTop w:val="0"/>
      <w:marBottom w:val="0"/>
      <w:divBdr>
        <w:top w:val="none" w:sz="0" w:space="0" w:color="auto"/>
        <w:left w:val="none" w:sz="0" w:space="0" w:color="auto"/>
        <w:bottom w:val="none" w:sz="0" w:space="0" w:color="auto"/>
        <w:right w:val="none" w:sz="0" w:space="0" w:color="auto"/>
      </w:divBdr>
    </w:div>
    <w:div w:id="85855627">
      <w:bodyDiv w:val="1"/>
      <w:marLeft w:val="0"/>
      <w:marRight w:val="0"/>
      <w:marTop w:val="0"/>
      <w:marBottom w:val="0"/>
      <w:divBdr>
        <w:top w:val="none" w:sz="0" w:space="0" w:color="auto"/>
        <w:left w:val="none" w:sz="0" w:space="0" w:color="auto"/>
        <w:bottom w:val="none" w:sz="0" w:space="0" w:color="auto"/>
        <w:right w:val="none" w:sz="0" w:space="0" w:color="auto"/>
      </w:divBdr>
    </w:div>
    <w:div w:id="139538902">
      <w:bodyDiv w:val="1"/>
      <w:marLeft w:val="0"/>
      <w:marRight w:val="0"/>
      <w:marTop w:val="0"/>
      <w:marBottom w:val="0"/>
      <w:divBdr>
        <w:top w:val="none" w:sz="0" w:space="0" w:color="auto"/>
        <w:left w:val="none" w:sz="0" w:space="0" w:color="auto"/>
        <w:bottom w:val="none" w:sz="0" w:space="0" w:color="auto"/>
        <w:right w:val="none" w:sz="0" w:space="0" w:color="auto"/>
      </w:divBdr>
    </w:div>
    <w:div w:id="141049582">
      <w:bodyDiv w:val="1"/>
      <w:marLeft w:val="0"/>
      <w:marRight w:val="0"/>
      <w:marTop w:val="0"/>
      <w:marBottom w:val="0"/>
      <w:divBdr>
        <w:top w:val="none" w:sz="0" w:space="0" w:color="auto"/>
        <w:left w:val="none" w:sz="0" w:space="0" w:color="auto"/>
        <w:bottom w:val="none" w:sz="0" w:space="0" w:color="auto"/>
        <w:right w:val="none" w:sz="0" w:space="0" w:color="auto"/>
      </w:divBdr>
    </w:div>
    <w:div w:id="152452120">
      <w:bodyDiv w:val="1"/>
      <w:marLeft w:val="0"/>
      <w:marRight w:val="0"/>
      <w:marTop w:val="0"/>
      <w:marBottom w:val="0"/>
      <w:divBdr>
        <w:top w:val="none" w:sz="0" w:space="0" w:color="auto"/>
        <w:left w:val="none" w:sz="0" w:space="0" w:color="auto"/>
        <w:bottom w:val="none" w:sz="0" w:space="0" w:color="auto"/>
        <w:right w:val="none" w:sz="0" w:space="0" w:color="auto"/>
      </w:divBdr>
    </w:div>
    <w:div w:id="190849261">
      <w:bodyDiv w:val="1"/>
      <w:marLeft w:val="0"/>
      <w:marRight w:val="0"/>
      <w:marTop w:val="0"/>
      <w:marBottom w:val="0"/>
      <w:divBdr>
        <w:top w:val="none" w:sz="0" w:space="0" w:color="auto"/>
        <w:left w:val="none" w:sz="0" w:space="0" w:color="auto"/>
        <w:bottom w:val="none" w:sz="0" w:space="0" w:color="auto"/>
        <w:right w:val="none" w:sz="0" w:space="0" w:color="auto"/>
      </w:divBdr>
    </w:div>
    <w:div w:id="210582967">
      <w:bodyDiv w:val="1"/>
      <w:marLeft w:val="0"/>
      <w:marRight w:val="0"/>
      <w:marTop w:val="0"/>
      <w:marBottom w:val="0"/>
      <w:divBdr>
        <w:top w:val="none" w:sz="0" w:space="0" w:color="auto"/>
        <w:left w:val="none" w:sz="0" w:space="0" w:color="auto"/>
        <w:bottom w:val="none" w:sz="0" w:space="0" w:color="auto"/>
        <w:right w:val="none" w:sz="0" w:space="0" w:color="auto"/>
      </w:divBdr>
    </w:div>
    <w:div w:id="226763280">
      <w:bodyDiv w:val="1"/>
      <w:marLeft w:val="0"/>
      <w:marRight w:val="0"/>
      <w:marTop w:val="0"/>
      <w:marBottom w:val="0"/>
      <w:divBdr>
        <w:top w:val="none" w:sz="0" w:space="0" w:color="auto"/>
        <w:left w:val="none" w:sz="0" w:space="0" w:color="auto"/>
        <w:bottom w:val="none" w:sz="0" w:space="0" w:color="auto"/>
        <w:right w:val="none" w:sz="0" w:space="0" w:color="auto"/>
      </w:divBdr>
    </w:div>
    <w:div w:id="278343240">
      <w:bodyDiv w:val="1"/>
      <w:marLeft w:val="0"/>
      <w:marRight w:val="0"/>
      <w:marTop w:val="0"/>
      <w:marBottom w:val="0"/>
      <w:divBdr>
        <w:top w:val="none" w:sz="0" w:space="0" w:color="auto"/>
        <w:left w:val="none" w:sz="0" w:space="0" w:color="auto"/>
        <w:bottom w:val="none" w:sz="0" w:space="0" w:color="auto"/>
        <w:right w:val="none" w:sz="0" w:space="0" w:color="auto"/>
      </w:divBdr>
    </w:div>
    <w:div w:id="293949229">
      <w:bodyDiv w:val="1"/>
      <w:marLeft w:val="0"/>
      <w:marRight w:val="0"/>
      <w:marTop w:val="0"/>
      <w:marBottom w:val="0"/>
      <w:divBdr>
        <w:top w:val="none" w:sz="0" w:space="0" w:color="auto"/>
        <w:left w:val="none" w:sz="0" w:space="0" w:color="auto"/>
        <w:bottom w:val="none" w:sz="0" w:space="0" w:color="auto"/>
        <w:right w:val="none" w:sz="0" w:space="0" w:color="auto"/>
      </w:divBdr>
    </w:div>
    <w:div w:id="316419321">
      <w:bodyDiv w:val="1"/>
      <w:marLeft w:val="0"/>
      <w:marRight w:val="0"/>
      <w:marTop w:val="0"/>
      <w:marBottom w:val="0"/>
      <w:divBdr>
        <w:top w:val="none" w:sz="0" w:space="0" w:color="auto"/>
        <w:left w:val="none" w:sz="0" w:space="0" w:color="auto"/>
        <w:bottom w:val="none" w:sz="0" w:space="0" w:color="auto"/>
        <w:right w:val="none" w:sz="0" w:space="0" w:color="auto"/>
      </w:divBdr>
    </w:div>
    <w:div w:id="337467236">
      <w:bodyDiv w:val="1"/>
      <w:marLeft w:val="0"/>
      <w:marRight w:val="0"/>
      <w:marTop w:val="0"/>
      <w:marBottom w:val="0"/>
      <w:divBdr>
        <w:top w:val="none" w:sz="0" w:space="0" w:color="auto"/>
        <w:left w:val="none" w:sz="0" w:space="0" w:color="auto"/>
        <w:bottom w:val="none" w:sz="0" w:space="0" w:color="auto"/>
        <w:right w:val="none" w:sz="0" w:space="0" w:color="auto"/>
      </w:divBdr>
    </w:div>
    <w:div w:id="351809437">
      <w:bodyDiv w:val="1"/>
      <w:marLeft w:val="0"/>
      <w:marRight w:val="0"/>
      <w:marTop w:val="0"/>
      <w:marBottom w:val="0"/>
      <w:divBdr>
        <w:top w:val="none" w:sz="0" w:space="0" w:color="auto"/>
        <w:left w:val="none" w:sz="0" w:space="0" w:color="auto"/>
        <w:bottom w:val="none" w:sz="0" w:space="0" w:color="auto"/>
        <w:right w:val="none" w:sz="0" w:space="0" w:color="auto"/>
      </w:divBdr>
    </w:div>
    <w:div w:id="357899561">
      <w:bodyDiv w:val="1"/>
      <w:marLeft w:val="0"/>
      <w:marRight w:val="0"/>
      <w:marTop w:val="0"/>
      <w:marBottom w:val="0"/>
      <w:divBdr>
        <w:top w:val="none" w:sz="0" w:space="0" w:color="auto"/>
        <w:left w:val="none" w:sz="0" w:space="0" w:color="auto"/>
        <w:bottom w:val="none" w:sz="0" w:space="0" w:color="auto"/>
        <w:right w:val="none" w:sz="0" w:space="0" w:color="auto"/>
      </w:divBdr>
    </w:div>
    <w:div w:id="387340268">
      <w:bodyDiv w:val="1"/>
      <w:marLeft w:val="0"/>
      <w:marRight w:val="0"/>
      <w:marTop w:val="0"/>
      <w:marBottom w:val="0"/>
      <w:divBdr>
        <w:top w:val="none" w:sz="0" w:space="0" w:color="auto"/>
        <w:left w:val="none" w:sz="0" w:space="0" w:color="auto"/>
        <w:bottom w:val="none" w:sz="0" w:space="0" w:color="auto"/>
        <w:right w:val="none" w:sz="0" w:space="0" w:color="auto"/>
      </w:divBdr>
    </w:div>
    <w:div w:id="432484444">
      <w:bodyDiv w:val="1"/>
      <w:marLeft w:val="0"/>
      <w:marRight w:val="0"/>
      <w:marTop w:val="0"/>
      <w:marBottom w:val="0"/>
      <w:divBdr>
        <w:top w:val="none" w:sz="0" w:space="0" w:color="auto"/>
        <w:left w:val="none" w:sz="0" w:space="0" w:color="auto"/>
        <w:bottom w:val="none" w:sz="0" w:space="0" w:color="auto"/>
        <w:right w:val="none" w:sz="0" w:space="0" w:color="auto"/>
      </w:divBdr>
      <w:divsChild>
        <w:div w:id="849637942">
          <w:marLeft w:val="0"/>
          <w:marRight w:val="0"/>
          <w:marTop w:val="0"/>
          <w:marBottom w:val="0"/>
          <w:divBdr>
            <w:top w:val="dashed" w:sz="8" w:space="1" w:color="auto"/>
            <w:left w:val="dashed" w:sz="8" w:space="4" w:color="auto"/>
            <w:bottom w:val="dashed" w:sz="8" w:space="1" w:color="auto"/>
            <w:right w:val="dashed" w:sz="8" w:space="4" w:color="auto"/>
          </w:divBdr>
        </w:div>
      </w:divsChild>
    </w:div>
    <w:div w:id="433792149">
      <w:bodyDiv w:val="1"/>
      <w:marLeft w:val="0"/>
      <w:marRight w:val="0"/>
      <w:marTop w:val="0"/>
      <w:marBottom w:val="0"/>
      <w:divBdr>
        <w:top w:val="none" w:sz="0" w:space="0" w:color="auto"/>
        <w:left w:val="none" w:sz="0" w:space="0" w:color="auto"/>
        <w:bottom w:val="none" w:sz="0" w:space="0" w:color="auto"/>
        <w:right w:val="none" w:sz="0" w:space="0" w:color="auto"/>
      </w:divBdr>
    </w:div>
    <w:div w:id="475341177">
      <w:bodyDiv w:val="1"/>
      <w:marLeft w:val="0"/>
      <w:marRight w:val="0"/>
      <w:marTop w:val="0"/>
      <w:marBottom w:val="0"/>
      <w:divBdr>
        <w:top w:val="none" w:sz="0" w:space="0" w:color="auto"/>
        <w:left w:val="none" w:sz="0" w:space="0" w:color="auto"/>
        <w:bottom w:val="none" w:sz="0" w:space="0" w:color="auto"/>
        <w:right w:val="none" w:sz="0" w:space="0" w:color="auto"/>
      </w:divBdr>
      <w:divsChild>
        <w:div w:id="1567300681">
          <w:marLeft w:val="0"/>
          <w:marRight w:val="0"/>
          <w:marTop w:val="0"/>
          <w:marBottom w:val="0"/>
          <w:divBdr>
            <w:top w:val="none" w:sz="0" w:space="0" w:color="auto"/>
            <w:left w:val="none" w:sz="0" w:space="0" w:color="auto"/>
            <w:bottom w:val="none" w:sz="0" w:space="0" w:color="auto"/>
            <w:right w:val="none" w:sz="0" w:space="0" w:color="auto"/>
          </w:divBdr>
        </w:div>
      </w:divsChild>
    </w:div>
    <w:div w:id="477771332">
      <w:bodyDiv w:val="1"/>
      <w:marLeft w:val="0"/>
      <w:marRight w:val="0"/>
      <w:marTop w:val="0"/>
      <w:marBottom w:val="0"/>
      <w:divBdr>
        <w:top w:val="none" w:sz="0" w:space="0" w:color="auto"/>
        <w:left w:val="none" w:sz="0" w:space="0" w:color="auto"/>
        <w:bottom w:val="none" w:sz="0" w:space="0" w:color="auto"/>
        <w:right w:val="none" w:sz="0" w:space="0" w:color="auto"/>
      </w:divBdr>
    </w:div>
    <w:div w:id="479074580">
      <w:bodyDiv w:val="1"/>
      <w:marLeft w:val="0"/>
      <w:marRight w:val="0"/>
      <w:marTop w:val="0"/>
      <w:marBottom w:val="0"/>
      <w:divBdr>
        <w:top w:val="none" w:sz="0" w:space="0" w:color="auto"/>
        <w:left w:val="none" w:sz="0" w:space="0" w:color="auto"/>
        <w:bottom w:val="none" w:sz="0" w:space="0" w:color="auto"/>
        <w:right w:val="none" w:sz="0" w:space="0" w:color="auto"/>
      </w:divBdr>
    </w:div>
    <w:div w:id="494953282">
      <w:bodyDiv w:val="1"/>
      <w:marLeft w:val="0"/>
      <w:marRight w:val="0"/>
      <w:marTop w:val="0"/>
      <w:marBottom w:val="0"/>
      <w:divBdr>
        <w:top w:val="none" w:sz="0" w:space="0" w:color="auto"/>
        <w:left w:val="none" w:sz="0" w:space="0" w:color="auto"/>
        <w:bottom w:val="none" w:sz="0" w:space="0" w:color="auto"/>
        <w:right w:val="none" w:sz="0" w:space="0" w:color="auto"/>
      </w:divBdr>
    </w:div>
    <w:div w:id="498349454">
      <w:bodyDiv w:val="1"/>
      <w:marLeft w:val="0"/>
      <w:marRight w:val="0"/>
      <w:marTop w:val="0"/>
      <w:marBottom w:val="0"/>
      <w:divBdr>
        <w:top w:val="none" w:sz="0" w:space="0" w:color="auto"/>
        <w:left w:val="none" w:sz="0" w:space="0" w:color="auto"/>
        <w:bottom w:val="none" w:sz="0" w:space="0" w:color="auto"/>
        <w:right w:val="none" w:sz="0" w:space="0" w:color="auto"/>
      </w:divBdr>
    </w:div>
    <w:div w:id="507718006">
      <w:bodyDiv w:val="1"/>
      <w:marLeft w:val="0"/>
      <w:marRight w:val="0"/>
      <w:marTop w:val="0"/>
      <w:marBottom w:val="0"/>
      <w:divBdr>
        <w:top w:val="none" w:sz="0" w:space="0" w:color="auto"/>
        <w:left w:val="none" w:sz="0" w:space="0" w:color="auto"/>
        <w:bottom w:val="none" w:sz="0" w:space="0" w:color="auto"/>
        <w:right w:val="none" w:sz="0" w:space="0" w:color="auto"/>
      </w:divBdr>
    </w:div>
    <w:div w:id="545723585">
      <w:bodyDiv w:val="1"/>
      <w:marLeft w:val="0"/>
      <w:marRight w:val="0"/>
      <w:marTop w:val="0"/>
      <w:marBottom w:val="0"/>
      <w:divBdr>
        <w:top w:val="none" w:sz="0" w:space="0" w:color="auto"/>
        <w:left w:val="none" w:sz="0" w:space="0" w:color="auto"/>
        <w:bottom w:val="none" w:sz="0" w:space="0" w:color="auto"/>
        <w:right w:val="none" w:sz="0" w:space="0" w:color="auto"/>
      </w:divBdr>
    </w:div>
    <w:div w:id="547844063">
      <w:bodyDiv w:val="1"/>
      <w:marLeft w:val="0"/>
      <w:marRight w:val="0"/>
      <w:marTop w:val="0"/>
      <w:marBottom w:val="0"/>
      <w:divBdr>
        <w:top w:val="none" w:sz="0" w:space="0" w:color="auto"/>
        <w:left w:val="none" w:sz="0" w:space="0" w:color="auto"/>
        <w:bottom w:val="none" w:sz="0" w:space="0" w:color="auto"/>
        <w:right w:val="none" w:sz="0" w:space="0" w:color="auto"/>
      </w:divBdr>
    </w:div>
    <w:div w:id="554898718">
      <w:bodyDiv w:val="1"/>
      <w:marLeft w:val="0"/>
      <w:marRight w:val="0"/>
      <w:marTop w:val="0"/>
      <w:marBottom w:val="0"/>
      <w:divBdr>
        <w:top w:val="none" w:sz="0" w:space="0" w:color="auto"/>
        <w:left w:val="none" w:sz="0" w:space="0" w:color="auto"/>
        <w:bottom w:val="none" w:sz="0" w:space="0" w:color="auto"/>
        <w:right w:val="none" w:sz="0" w:space="0" w:color="auto"/>
      </w:divBdr>
    </w:div>
    <w:div w:id="581647913">
      <w:bodyDiv w:val="1"/>
      <w:marLeft w:val="0"/>
      <w:marRight w:val="0"/>
      <w:marTop w:val="0"/>
      <w:marBottom w:val="0"/>
      <w:divBdr>
        <w:top w:val="none" w:sz="0" w:space="0" w:color="auto"/>
        <w:left w:val="none" w:sz="0" w:space="0" w:color="auto"/>
        <w:bottom w:val="none" w:sz="0" w:space="0" w:color="auto"/>
        <w:right w:val="none" w:sz="0" w:space="0" w:color="auto"/>
      </w:divBdr>
    </w:div>
    <w:div w:id="583535931">
      <w:bodyDiv w:val="1"/>
      <w:marLeft w:val="0"/>
      <w:marRight w:val="0"/>
      <w:marTop w:val="0"/>
      <w:marBottom w:val="0"/>
      <w:divBdr>
        <w:top w:val="none" w:sz="0" w:space="0" w:color="auto"/>
        <w:left w:val="none" w:sz="0" w:space="0" w:color="auto"/>
        <w:bottom w:val="none" w:sz="0" w:space="0" w:color="auto"/>
        <w:right w:val="none" w:sz="0" w:space="0" w:color="auto"/>
      </w:divBdr>
    </w:div>
    <w:div w:id="595676612">
      <w:bodyDiv w:val="1"/>
      <w:marLeft w:val="0"/>
      <w:marRight w:val="0"/>
      <w:marTop w:val="0"/>
      <w:marBottom w:val="0"/>
      <w:divBdr>
        <w:top w:val="none" w:sz="0" w:space="0" w:color="auto"/>
        <w:left w:val="none" w:sz="0" w:space="0" w:color="auto"/>
        <w:bottom w:val="none" w:sz="0" w:space="0" w:color="auto"/>
        <w:right w:val="none" w:sz="0" w:space="0" w:color="auto"/>
      </w:divBdr>
    </w:div>
    <w:div w:id="596062444">
      <w:bodyDiv w:val="1"/>
      <w:marLeft w:val="0"/>
      <w:marRight w:val="0"/>
      <w:marTop w:val="0"/>
      <w:marBottom w:val="0"/>
      <w:divBdr>
        <w:top w:val="none" w:sz="0" w:space="0" w:color="auto"/>
        <w:left w:val="none" w:sz="0" w:space="0" w:color="auto"/>
        <w:bottom w:val="none" w:sz="0" w:space="0" w:color="auto"/>
        <w:right w:val="none" w:sz="0" w:space="0" w:color="auto"/>
      </w:divBdr>
    </w:div>
    <w:div w:id="601378556">
      <w:bodyDiv w:val="1"/>
      <w:marLeft w:val="0"/>
      <w:marRight w:val="0"/>
      <w:marTop w:val="0"/>
      <w:marBottom w:val="0"/>
      <w:divBdr>
        <w:top w:val="none" w:sz="0" w:space="0" w:color="auto"/>
        <w:left w:val="none" w:sz="0" w:space="0" w:color="auto"/>
        <w:bottom w:val="none" w:sz="0" w:space="0" w:color="auto"/>
        <w:right w:val="none" w:sz="0" w:space="0" w:color="auto"/>
      </w:divBdr>
    </w:div>
    <w:div w:id="635720249">
      <w:bodyDiv w:val="1"/>
      <w:marLeft w:val="0"/>
      <w:marRight w:val="0"/>
      <w:marTop w:val="0"/>
      <w:marBottom w:val="0"/>
      <w:divBdr>
        <w:top w:val="none" w:sz="0" w:space="0" w:color="auto"/>
        <w:left w:val="none" w:sz="0" w:space="0" w:color="auto"/>
        <w:bottom w:val="none" w:sz="0" w:space="0" w:color="auto"/>
        <w:right w:val="none" w:sz="0" w:space="0" w:color="auto"/>
      </w:divBdr>
    </w:div>
    <w:div w:id="681518024">
      <w:bodyDiv w:val="1"/>
      <w:marLeft w:val="0"/>
      <w:marRight w:val="0"/>
      <w:marTop w:val="0"/>
      <w:marBottom w:val="0"/>
      <w:divBdr>
        <w:top w:val="none" w:sz="0" w:space="0" w:color="auto"/>
        <w:left w:val="none" w:sz="0" w:space="0" w:color="auto"/>
        <w:bottom w:val="none" w:sz="0" w:space="0" w:color="auto"/>
        <w:right w:val="none" w:sz="0" w:space="0" w:color="auto"/>
      </w:divBdr>
    </w:div>
    <w:div w:id="695621801">
      <w:bodyDiv w:val="1"/>
      <w:marLeft w:val="0"/>
      <w:marRight w:val="0"/>
      <w:marTop w:val="0"/>
      <w:marBottom w:val="0"/>
      <w:divBdr>
        <w:top w:val="none" w:sz="0" w:space="0" w:color="auto"/>
        <w:left w:val="none" w:sz="0" w:space="0" w:color="auto"/>
        <w:bottom w:val="none" w:sz="0" w:space="0" w:color="auto"/>
        <w:right w:val="none" w:sz="0" w:space="0" w:color="auto"/>
      </w:divBdr>
    </w:div>
    <w:div w:id="712509930">
      <w:bodyDiv w:val="1"/>
      <w:marLeft w:val="0"/>
      <w:marRight w:val="0"/>
      <w:marTop w:val="0"/>
      <w:marBottom w:val="0"/>
      <w:divBdr>
        <w:top w:val="none" w:sz="0" w:space="0" w:color="auto"/>
        <w:left w:val="none" w:sz="0" w:space="0" w:color="auto"/>
        <w:bottom w:val="none" w:sz="0" w:space="0" w:color="auto"/>
        <w:right w:val="none" w:sz="0" w:space="0" w:color="auto"/>
      </w:divBdr>
    </w:div>
    <w:div w:id="720906508">
      <w:bodyDiv w:val="1"/>
      <w:marLeft w:val="0"/>
      <w:marRight w:val="0"/>
      <w:marTop w:val="0"/>
      <w:marBottom w:val="0"/>
      <w:divBdr>
        <w:top w:val="none" w:sz="0" w:space="0" w:color="auto"/>
        <w:left w:val="none" w:sz="0" w:space="0" w:color="auto"/>
        <w:bottom w:val="none" w:sz="0" w:space="0" w:color="auto"/>
        <w:right w:val="none" w:sz="0" w:space="0" w:color="auto"/>
      </w:divBdr>
    </w:div>
    <w:div w:id="743644117">
      <w:bodyDiv w:val="1"/>
      <w:marLeft w:val="0"/>
      <w:marRight w:val="0"/>
      <w:marTop w:val="0"/>
      <w:marBottom w:val="0"/>
      <w:divBdr>
        <w:top w:val="none" w:sz="0" w:space="0" w:color="auto"/>
        <w:left w:val="none" w:sz="0" w:space="0" w:color="auto"/>
        <w:bottom w:val="none" w:sz="0" w:space="0" w:color="auto"/>
        <w:right w:val="none" w:sz="0" w:space="0" w:color="auto"/>
      </w:divBdr>
    </w:div>
    <w:div w:id="747113761">
      <w:bodyDiv w:val="1"/>
      <w:marLeft w:val="0"/>
      <w:marRight w:val="0"/>
      <w:marTop w:val="0"/>
      <w:marBottom w:val="0"/>
      <w:divBdr>
        <w:top w:val="none" w:sz="0" w:space="0" w:color="auto"/>
        <w:left w:val="none" w:sz="0" w:space="0" w:color="auto"/>
        <w:bottom w:val="none" w:sz="0" w:space="0" w:color="auto"/>
        <w:right w:val="none" w:sz="0" w:space="0" w:color="auto"/>
      </w:divBdr>
    </w:div>
    <w:div w:id="762339598">
      <w:bodyDiv w:val="1"/>
      <w:marLeft w:val="0"/>
      <w:marRight w:val="0"/>
      <w:marTop w:val="0"/>
      <w:marBottom w:val="0"/>
      <w:divBdr>
        <w:top w:val="none" w:sz="0" w:space="0" w:color="auto"/>
        <w:left w:val="none" w:sz="0" w:space="0" w:color="auto"/>
        <w:bottom w:val="none" w:sz="0" w:space="0" w:color="auto"/>
        <w:right w:val="none" w:sz="0" w:space="0" w:color="auto"/>
      </w:divBdr>
    </w:div>
    <w:div w:id="770587651">
      <w:bodyDiv w:val="1"/>
      <w:marLeft w:val="0"/>
      <w:marRight w:val="0"/>
      <w:marTop w:val="0"/>
      <w:marBottom w:val="0"/>
      <w:divBdr>
        <w:top w:val="none" w:sz="0" w:space="0" w:color="auto"/>
        <w:left w:val="none" w:sz="0" w:space="0" w:color="auto"/>
        <w:bottom w:val="none" w:sz="0" w:space="0" w:color="auto"/>
        <w:right w:val="none" w:sz="0" w:space="0" w:color="auto"/>
      </w:divBdr>
    </w:div>
    <w:div w:id="779378377">
      <w:bodyDiv w:val="1"/>
      <w:marLeft w:val="0"/>
      <w:marRight w:val="0"/>
      <w:marTop w:val="0"/>
      <w:marBottom w:val="0"/>
      <w:divBdr>
        <w:top w:val="none" w:sz="0" w:space="0" w:color="auto"/>
        <w:left w:val="none" w:sz="0" w:space="0" w:color="auto"/>
        <w:bottom w:val="none" w:sz="0" w:space="0" w:color="auto"/>
        <w:right w:val="none" w:sz="0" w:space="0" w:color="auto"/>
      </w:divBdr>
    </w:div>
    <w:div w:id="808594944">
      <w:bodyDiv w:val="1"/>
      <w:marLeft w:val="0"/>
      <w:marRight w:val="0"/>
      <w:marTop w:val="0"/>
      <w:marBottom w:val="0"/>
      <w:divBdr>
        <w:top w:val="none" w:sz="0" w:space="0" w:color="auto"/>
        <w:left w:val="none" w:sz="0" w:space="0" w:color="auto"/>
        <w:bottom w:val="none" w:sz="0" w:space="0" w:color="auto"/>
        <w:right w:val="none" w:sz="0" w:space="0" w:color="auto"/>
      </w:divBdr>
    </w:div>
    <w:div w:id="863371997">
      <w:bodyDiv w:val="1"/>
      <w:marLeft w:val="0"/>
      <w:marRight w:val="0"/>
      <w:marTop w:val="0"/>
      <w:marBottom w:val="0"/>
      <w:divBdr>
        <w:top w:val="none" w:sz="0" w:space="0" w:color="auto"/>
        <w:left w:val="none" w:sz="0" w:space="0" w:color="auto"/>
        <w:bottom w:val="none" w:sz="0" w:space="0" w:color="auto"/>
        <w:right w:val="none" w:sz="0" w:space="0" w:color="auto"/>
      </w:divBdr>
    </w:div>
    <w:div w:id="891160081">
      <w:bodyDiv w:val="1"/>
      <w:marLeft w:val="0"/>
      <w:marRight w:val="0"/>
      <w:marTop w:val="0"/>
      <w:marBottom w:val="0"/>
      <w:divBdr>
        <w:top w:val="none" w:sz="0" w:space="0" w:color="auto"/>
        <w:left w:val="none" w:sz="0" w:space="0" w:color="auto"/>
        <w:bottom w:val="none" w:sz="0" w:space="0" w:color="auto"/>
        <w:right w:val="none" w:sz="0" w:space="0" w:color="auto"/>
      </w:divBdr>
    </w:div>
    <w:div w:id="894387818">
      <w:bodyDiv w:val="1"/>
      <w:marLeft w:val="0"/>
      <w:marRight w:val="0"/>
      <w:marTop w:val="0"/>
      <w:marBottom w:val="0"/>
      <w:divBdr>
        <w:top w:val="none" w:sz="0" w:space="0" w:color="auto"/>
        <w:left w:val="none" w:sz="0" w:space="0" w:color="auto"/>
        <w:bottom w:val="none" w:sz="0" w:space="0" w:color="auto"/>
        <w:right w:val="none" w:sz="0" w:space="0" w:color="auto"/>
      </w:divBdr>
    </w:div>
    <w:div w:id="920026225">
      <w:bodyDiv w:val="1"/>
      <w:marLeft w:val="0"/>
      <w:marRight w:val="0"/>
      <w:marTop w:val="0"/>
      <w:marBottom w:val="0"/>
      <w:divBdr>
        <w:top w:val="none" w:sz="0" w:space="0" w:color="auto"/>
        <w:left w:val="none" w:sz="0" w:space="0" w:color="auto"/>
        <w:bottom w:val="none" w:sz="0" w:space="0" w:color="auto"/>
        <w:right w:val="none" w:sz="0" w:space="0" w:color="auto"/>
      </w:divBdr>
    </w:div>
    <w:div w:id="930045583">
      <w:bodyDiv w:val="1"/>
      <w:marLeft w:val="0"/>
      <w:marRight w:val="0"/>
      <w:marTop w:val="0"/>
      <w:marBottom w:val="0"/>
      <w:divBdr>
        <w:top w:val="none" w:sz="0" w:space="0" w:color="auto"/>
        <w:left w:val="none" w:sz="0" w:space="0" w:color="auto"/>
        <w:bottom w:val="none" w:sz="0" w:space="0" w:color="auto"/>
        <w:right w:val="none" w:sz="0" w:space="0" w:color="auto"/>
      </w:divBdr>
    </w:div>
    <w:div w:id="931475345">
      <w:bodyDiv w:val="1"/>
      <w:marLeft w:val="0"/>
      <w:marRight w:val="0"/>
      <w:marTop w:val="0"/>
      <w:marBottom w:val="0"/>
      <w:divBdr>
        <w:top w:val="none" w:sz="0" w:space="0" w:color="auto"/>
        <w:left w:val="none" w:sz="0" w:space="0" w:color="auto"/>
        <w:bottom w:val="none" w:sz="0" w:space="0" w:color="auto"/>
        <w:right w:val="none" w:sz="0" w:space="0" w:color="auto"/>
      </w:divBdr>
    </w:div>
    <w:div w:id="945037342">
      <w:bodyDiv w:val="1"/>
      <w:marLeft w:val="0"/>
      <w:marRight w:val="0"/>
      <w:marTop w:val="0"/>
      <w:marBottom w:val="0"/>
      <w:divBdr>
        <w:top w:val="none" w:sz="0" w:space="0" w:color="auto"/>
        <w:left w:val="none" w:sz="0" w:space="0" w:color="auto"/>
        <w:bottom w:val="none" w:sz="0" w:space="0" w:color="auto"/>
        <w:right w:val="none" w:sz="0" w:space="0" w:color="auto"/>
      </w:divBdr>
    </w:div>
    <w:div w:id="952130488">
      <w:bodyDiv w:val="1"/>
      <w:marLeft w:val="0"/>
      <w:marRight w:val="0"/>
      <w:marTop w:val="0"/>
      <w:marBottom w:val="0"/>
      <w:divBdr>
        <w:top w:val="none" w:sz="0" w:space="0" w:color="auto"/>
        <w:left w:val="none" w:sz="0" w:space="0" w:color="auto"/>
        <w:bottom w:val="none" w:sz="0" w:space="0" w:color="auto"/>
        <w:right w:val="none" w:sz="0" w:space="0" w:color="auto"/>
      </w:divBdr>
    </w:div>
    <w:div w:id="955407386">
      <w:bodyDiv w:val="1"/>
      <w:marLeft w:val="0"/>
      <w:marRight w:val="0"/>
      <w:marTop w:val="0"/>
      <w:marBottom w:val="0"/>
      <w:divBdr>
        <w:top w:val="none" w:sz="0" w:space="0" w:color="auto"/>
        <w:left w:val="none" w:sz="0" w:space="0" w:color="auto"/>
        <w:bottom w:val="none" w:sz="0" w:space="0" w:color="auto"/>
        <w:right w:val="none" w:sz="0" w:space="0" w:color="auto"/>
      </w:divBdr>
    </w:div>
    <w:div w:id="957100738">
      <w:bodyDiv w:val="1"/>
      <w:marLeft w:val="0"/>
      <w:marRight w:val="0"/>
      <w:marTop w:val="0"/>
      <w:marBottom w:val="0"/>
      <w:divBdr>
        <w:top w:val="none" w:sz="0" w:space="0" w:color="auto"/>
        <w:left w:val="none" w:sz="0" w:space="0" w:color="auto"/>
        <w:bottom w:val="none" w:sz="0" w:space="0" w:color="auto"/>
        <w:right w:val="none" w:sz="0" w:space="0" w:color="auto"/>
      </w:divBdr>
    </w:div>
    <w:div w:id="961882210">
      <w:bodyDiv w:val="1"/>
      <w:marLeft w:val="0"/>
      <w:marRight w:val="0"/>
      <w:marTop w:val="0"/>
      <w:marBottom w:val="0"/>
      <w:divBdr>
        <w:top w:val="none" w:sz="0" w:space="0" w:color="auto"/>
        <w:left w:val="none" w:sz="0" w:space="0" w:color="auto"/>
        <w:bottom w:val="none" w:sz="0" w:space="0" w:color="auto"/>
        <w:right w:val="none" w:sz="0" w:space="0" w:color="auto"/>
      </w:divBdr>
    </w:div>
    <w:div w:id="984507307">
      <w:bodyDiv w:val="1"/>
      <w:marLeft w:val="0"/>
      <w:marRight w:val="0"/>
      <w:marTop w:val="0"/>
      <w:marBottom w:val="0"/>
      <w:divBdr>
        <w:top w:val="none" w:sz="0" w:space="0" w:color="auto"/>
        <w:left w:val="none" w:sz="0" w:space="0" w:color="auto"/>
        <w:bottom w:val="none" w:sz="0" w:space="0" w:color="auto"/>
        <w:right w:val="none" w:sz="0" w:space="0" w:color="auto"/>
      </w:divBdr>
    </w:div>
    <w:div w:id="992949833">
      <w:bodyDiv w:val="1"/>
      <w:marLeft w:val="0"/>
      <w:marRight w:val="0"/>
      <w:marTop w:val="0"/>
      <w:marBottom w:val="0"/>
      <w:divBdr>
        <w:top w:val="none" w:sz="0" w:space="0" w:color="auto"/>
        <w:left w:val="none" w:sz="0" w:space="0" w:color="auto"/>
        <w:bottom w:val="none" w:sz="0" w:space="0" w:color="auto"/>
        <w:right w:val="none" w:sz="0" w:space="0" w:color="auto"/>
      </w:divBdr>
    </w:div>
    <w:div w:id="998844535">
      <w:bodyDiv w:val="1"/>
      <w:marLeft w:val="0"/>
      <w:marRight w:val="0"/>
      <w:marTop w:val="0"/>
      <w:marBottom w:val="0"/>
      <w:divBdr>
        <w:top w:val="none" w:sz="0" w:space="0" w:color="auto"/>
        <w:left w:val="none" w:sz="0" w:space="0" w:color="auto"/>
        <w:bottom w:val="none" w:sz="0" w:space="0" w:color="auto"/>
        <w:right w:val="none" w:sz="0" w:space="0" w:color="auto"/>
      </w:divBdr>
    </w:div>
    <w:div w:id="1014919438">
      <w:bodyDiv w:val="1"/>
      <w:marLeft w:val="0"/>
      <w:marRight w:val="0"/>
      <w:marTop w:val="0"/>
      <w:marBottom w:val="0"/>
      <w:divBdr>
        <w:top w:val="none" w:sz="0" w:space="0" w:color="auto"/>
        <w:left w:val="none" w:sz="0" w:space="0" w:color="auto"/>
        <w:bottom w:val="none" w:sz="0" w:space="0" w:color="auto"/>
        <w:right w:val="none" w:sz="0" w:space="0" w:color="auto"/>
      </w:divBdr>
    </w:div>
    <w:div w:id="1060398065">
      <w:bodyDiv w:val="1"/>
      <w:marLeft w:val="0"/>
      <w:marRight w:val="0"/>
      <w:marTop w:val="0"/>
      <w:marBottom w:val="0"/>
      <w:divBdr>
        <w:top w:val="none" w:sz="0" w:space="0" w:color="auto"/>
        <w:left w:val="none" w:sz="0" w:space="0" w:color="auto"/>
        <w:bottom w:val="none" w:sz="0" w:space="0" w:color="auto"/>
        <w:right w:val="none" w:sz="0" w:space="0" w:color="auto"/>
      </w:divBdr>
    </w:div>
    <w:div w:id="1074815722">
      <w:bodyDiv w:val="1"/>
      <w:marLeft w:val="0"/>
      <w:marRight w:val="0"/>
      <w:marTop w:val="0"/>
      <w:marBottom w:val="0"/>
      <w:divBdr>
        <w:top w:val="none" w:sz="0" w:space="0" w:color="auto"/>
        <w:left w:val="none" w:sz="0" w:space="0" w:color="auto"/>
        <w:bottom w:val="none" w:sz="0" w:space="0" w:color="auto"/>
        <w:right w:val="none" w:sz="0" w:space="0" w:color="auto"/>
      </w:divBdr>
    </w:div>
    <w:div w:id="1075515447">
      <w:bodyDiv w:val="1"/>
      <w:marLeft w:val="0"/>
      <w:marRight w:val="0"/>
      <w:marTop w:val="0"/>
      <w:marBottom w:val="0"/>
      <w:divBdr>
        <w:top w:val="none" w:sz="0" w:space="0" w:color="auto"/>
        <w:left w:val="none" w:sz="0" w:space="0" w:color="auto"/>
        <w:bottom w:val="none" w:sz="0" w:space="0" w:color="auto"/>
        <w:right w:val="none" w:sz="0" w:space="0" w:color="auto"/>
      </w:divBdr>
    </w:div>
    <w:div w:id="1078675543">
      <w:bodyDiv w:val="1"/>
      <w:marLeft w:val="0"/>
      <w:marRight w:val="0"/>
      <w:marTop w:val="0"/>
      <w:marBottom w:val="0"/>
      <w:divBdr>
        <w:top w:val="none" w:sz="0" w:space="0" w:color="auto"/>
        <w:left w:val="none" w:sz="0" w:space="0" w:color="auto"/>
        <w:bottom w:val="none" w:sz="0" w:space="0" w:color="auto"/>
        <w:right w:val="none" w:sz="0" w:space="0" w:color="auto"/>
      </w:divBdr>
    </w:div>
    <w:div w:id="1083146110">
      <w:bodyDiv w:val="1"/>
      <w:marLeft w:val="0"/>
      <w:marRight w:val="0"/>
      <w:marTop w:val="0"/>
      <w:marBottom w:val="0"/>
      <w:divBdr>
        <w:top w:val="none" w:sz="0" w:space="0" w:color="auto"/>
        <w:left w:val="none" w:sz="0" w:space="0" w:color="auto"/>
        <w:bottom w:val="none" w:sz="0" w:space="0" w:color="auto"/>
        <w:right w:val="none" w:sz="0" w:space="0" w:color="auto"/>
      </w:divBdr>
    </w:div>
    <w:div w:id="1088429813">
      <w:bodyDiv w:val="1"/>
      <w:marLeft w:val="0"/>
      <w:marRight w:val="0"/>
      <w:marTop w:val="0"/>
      <w:marBottom w:val="0"/>
      <w:divBdr>
        <w:top w:val="none" w:sz="0" w:space="0" w:color="auto"/>
        <w:left w:val="none" w:sz="0" w:space="0" w:color="auto"/>
        <w:bottom w:val="none" w:sz="0" w:space="0" w:color="auto"/>
        <w:right w:val="none" w:sz="0" w:space="0" w:color="auto"/>
      </w:divBdr>
    </w:div>
    <w:div w:id="1113094414">
      <w:bodyDiv w:val="1"/>
      <w:marLeft w:val="0"/>
      <w:marRight w:val="0"/>
      <w:marTop w:val="0"/>
      <w:marBottom w:val="0"/>
      <w:divBdr>
        <w:top w:val="none" w:sz="0" w:space="0" w:color="auto"/>
        <w:left w:val="none" w:sz="0" w:space="0" w:color="auto"/>
        <w:bottom w:val="none" w:sz="0" w:space="0" w:color="auto"/>
        <w:right w:val="none" w:sz="0" w:space="0" w:color="auto"/>
      </w:divBdr>
    </w:div>
    <w:div w:id="1135683004">
      <w:bodyDiv w:val="1"/>
      <w:marLeft w:val="0"/>
      <w:marRight w:val="0"/>
      <w:marTop w:val="0"/>
      <w:marBottom w:val="0"/>
      <w:divBdr>
        <w:top w:val="none" w:sz="0" w:space="0" w:color="auto"/>
        <w:left w:val="none" w:sz="0" w:space="0" w:color="auto"/>
        <w:bottom w:val="none" w:sz="0" w:space="0" w:color="auto"/>
        <w:right w:val="none" w:sz="0" w:space="0" w:color="auto"/>
      </w:divBdr>
    </w:div>
    <w:div w:id="1148400979">
      <w:bodyDiv w:val="1"/>
      <w:marLeft w:val="0"/>
      <w:marRight w:val="0"/>
      <w:marTop w:val="0"/>
      <w:marBottom w:val="0"/>
      <w:divBdr>
        <w:top w:val="none" w:sz="0" w:space="0" w:color="auto"/>
        <w:left w:val="none" w:sz="0" w:space="0" w:color="auto"/>
        <w:bottom w:val="none" w:sz="0" w:space="0" w:color="auto"/>
        <w:right w:val="none" w:sz="0" w:space="0" w:color="auto"/>
      </w:divBdr>
    </w:div>
    <w:div w:id="1151942654">
      <w:bodyDiv w:val="1"/>
      <w:marLeft w:val="0"/>
      <w:marRight w:val="0"/>
      <w:marTop w:val="0"/>
      <w:marBottom w:val="0"/>
      <w:divBdr>
        <w:top w:val="none" w:sz="0" w:space="0" w:color="auto"/>
        <w:left w:val="none" w:sz="0" w:space="0" w:color="auto"/>
        <w:bottom w:val="none" w:sz="0" w:space="0" w:color="auto"/>
        <w:right w:val="none" w:sz="0" w:space="0" w:color="auto"/>
      </w:divBdr>
    </w:div>
    <w:div w:id="1185438502">
      <w:bodyDiv w:val="1"/>
      <w:marLeft w:val="0"/>
      <w:marRight w:val="0"/>
      <w:marTop w:val="0"/>
      <w:marBottom w:val="0"/>
      <w:divBdr>
        <w:top w:val="none" w:sz="0" w:space="0" w:color="auto"/>
        <w:left w:val="none" w:sz="0" w:space="0" w:color="auto"/>
        <w:bottom w:val="none" w:sz="0" w:space="0" w:color="auto"/>
        <w:right w:val="none" w:sz="0" w:space="0" w:color="auto"/>
      </w:divBdr>
    </w:div>
    <w:div w:id="1220632302">
      <w:bodyDiv w:val="1"/>
      <w:marLeft w:val="0"/>
      <w:marRight w:val="0"/>
      <w:marTop w:val="0"/>
      <w:marBottom w:val="0"/>
      <w:divBdr>
        <w:top w:val="none" w:sz="0" w:space="0" w:color="auto"/>
        <w:left w:val="none" w:sz="0" w:space="0" w:color="auto"/>
        <w:bottom w:val="none" w:sz="0" w:space="0" w:color="auto"/>
        <w:right w:val="none" w:sz="0" w:space="0" w:color="auto"/>
      </w:divBdr>
    </w:div>
    <w:div w:id="1227688125">
      <w:bodyDiv w:val="1"/>
      <w:marLeft w:val="0"/>
      <w:marRight w:val="0"/>
      <w:marTop w:val="0"/>
      <w:marBottom w:val="0"/>
      <w:divBdr>
        <w:top w:val="none" w:sz="0" w:space="0" w:color="auto"/>
        <w:left w:val="none" w:sz="0" w:space="0" w:color="auto"/>
        <w:bottom w:val="none" w:sz="0" w:space="0" w:color="auto"/>
        <w:right w:val="none" w:sz="0" w:space="0" w:color="auto"/>
      </w:divBdr>
    </w:div>
    <w:div w:id="1255744281">
      <w:bodyDiv w:val="1"/>
      <w:marLeft w:val="0"/>
      <w:marRight w:val="0"/>
      <w:marTop w:val="0"/>
      <w:marBottom w:val="0"/>
      <w:divBdr>
        <w:top w:val="none" w:sz="0" w:space="0" w:color="auto"/>
        <w:left w:val="none" w:sz="0" w:space="0" w:color="auto"/>
        <w:bottom w:val="none" w:sz="0" w:space="0" w:color="auto"/>
        <w:right w:val="none" w:sz="0" w:space="0" w:color="auto"/>
      </w:divBdr>
    </w:div>
    <w:div w:id="1310355704">
      <w:bodyDiv w:val="1"/>
      <w:marLeft w:val="0"/>
      <w:marRight w:val="0"/>
      <w:marTop w:val="0"/>
      <w:marBottom w:val="0"/>
      <w:divBdr>
        <w:top w:val="none" w:sz="0" w:space="0" w:color="auto"/>
        <w:left w:val="none" w:sz="0" w:space="0" w:color="auto"/>
        <w:bottom w:val="none" w:sz="0" w:space="0" w:color="auto"/>
        <w:right w:val="none" w:sz="0" w:space="0" w:color="auto"/>
      </w:divBdr>
    </w:div>
    <w:div w:id="1328511841">
      <w:bodyDiv w:val="1"/>
      <w:marLeft w:val="0"/>
      <w:marRight w:val="0"/>
      <w:marTop w:val="0"/>
      <w:marBottom w:val="0"/>
      <w:divBdr>
        <w:top w:val="none" w:sz="0" w:space="0" w:color="auto"/>
        <w:left w:val="none" w:sz="0" w:space="0" w:color="auto"/>
        <w:bottom w:val="none" w:sz="0" w:space="0" w:color="auto"/>
        <w:right w:val="none" w:sz="0" w:space="0" w:color="auto"/>
      </w:divBdr>
    </w:div>
    <w:div w:id="1377051138">
      <w:bodyDiv w:val="1"/>
      <w:marLeft w:val="0"/>
      <w:marRight w:val="0"/>
      <w:marTop w:val="0"/>
      <w:marBottom w:val="0"/>
      <w:divBdr>
        <w:top w:val="none" w:sz="0" w:space="0" w:color="auto"/>
        <w:left w:val="none" w:sz="0" w:space="0" w:color="auto"/>
        <w:bottom w:val="none" w:sz="0" w:space="0" w:color="auto"/>
        <w:right w:val="none" w:sz="0" w:space="0" w:color="auto"/>
      </w:divBdr>
    </w:div>
    <w:div w:id="1406492174">
      <w:bodyDiv w:val="1"/>
      <w:marLeft w:val="0"/>
      <w:marRight w:val="0"/>
      <w:marTop w:val="0"/>
      <w:marBottom w:val="0"/>
      <w:divBdr>
        <w:top w:val="none" w:sz="0" w:space="0" w:color="auto"/>
        <w:left w:val="none" w:sz="0" w:space="0" w:color="auto"/>
        <w:bottom w:val="none" w:sz="0" w:space="0" w:color="auto"/>
        <w:right w:val="none" w:sz="0" w:space="0" w:color="auto"/>
      </w:divBdr>
    </w:div>
    <w:div w:id="1422556936">
      <w:bodyDiv w:val="1"/>
      <w:marLeft w:val="0"/>
      <w:marRight w:val="0"/>
      <w:marTop w:val="0"/>
      <w:marBottom w:val="0"/>
      <w:divBdr>
        <w:top w:val="none" w:sz="0" w:space="0" w:color="auto"/>
        <w:left w:val="none" w:sz="0" w:space="0" w:color="auto"/>
        <w:bottom w:val="none" w:sz="0" w:space="0" w:color="auto"/>
        <w:right w:val="none" w:sz="0" w:space="0" w:color="auto"/>
      </w:divBdr>
    </w:div>
    <w:div w:id="1490438526">
      <w:bodyDiv w:val="1"/>
      <w:marLeft w:val="0"/>
      <w:marRight w:val="0"/>
      <w:marTop w:val="0"/>
      <w:marBottom w:val="0"/>
      <w:divBdr>
        <w:top w:val="none" w:sz="0" w:space="0" w:color="auto"/>
        <w:left w:val="none" w:sz="0" w:space="0" w:color="auto"/>
        <w:bottom w:val="none" w:sz="0" w:space="0" w:color="auto"/>
        <w:right w:val="none" w:sz="0" w:space="0" w:color="auto"/>
      </w:divBdr>
    </w:div>
    <w:div w:id="1519663611">
      <w:bodyDiv w:val="1"/>
      <w:marLeft w:val="0"/>
      <w:marRight w:val="0"/>
      <w:marTop w:val="0"/>
      <w:marBottom w:val="0"/>
      <w:divBdr>
        <w:top w:val="none" w:sz="0" w:space="0" w:color="auto"/>
        <w:left w:val="none" w:sz="0" w:space="0" w:color="auto"/>
        <w:bottom w:val="none" w:sz="0" w:space="0" w:color="auto"/>
        <w:right w:val="none" w:sz="0" w:space="0" w:color="auto"/>
      </w:divBdr>
    </w:div>
    <w:div w:id="1532692130">
      <w:bodyDiv w:val="1"/>
      <w:marLeft w:val="0"/>
      <w:marRight w:val="0"/>
      <w:marTop w:val="0"/>
      <w:marBottom w:val="0"/>
      <w:divBdr>
        <w:top w:val="none" w:sz="0" w:space="0" w:color="auto"/>
        <w:left w:val="none" w:sz="0" w:space="0" w:color="auto"/>
        <w:bottom w:val="none" w:sz="0" w:space="0" w:color="auto"/>
        <w:right w:val="none" w:sz="0" w:space="0" w:color="auto"/>
      </w:divBdr>
    </w:div>
    <w:div w:id="1533491122">
      <w:bodyDiv w:val="1"/>
      <w:marLeft w:val="0"/>
      <w:marRight w:val="0"/>
      <w:marTop w:val="0"/>
      <w:marBottom w:val="0"/>
      <w:divBdr>
        <w:top w:val="none" w:sz="0" w:space="0" w:color="auto"/>
        <w:left w:val="none" w:sz="0" w:space="0" w:color="auto"/>
        <w:bottom w:val="none" w:sz="0" w:space="0" w:color="auto"/>
        <w:right w:val="none" w:sz="0" w:space="0" w:color="auto"/>
      </w:divBdr>
    </w:div>
    <w:div w:id="1549688318">
      <w:bodyDiv w:val="1"/>
      <w:marLeft w:val="0"/>
      <w:marRight w:val="0"/>
      <w:marTop w:val="0"/>
      <w:marBottom w:val="0"/>
      <w:divBdr>
        <w:top w:val="none" w:sz="0" w:space="0" w:color="auto"/>
        <w:left w:val="none" w:sz="0" w:space="0" w:color="auto"/>
        <w:bottom w:val="none" w:sz="0" w:space="0" w:color="auto"/>
        <w:right w:val="none" w:sz="0" w:space="0" w:color="auto"/>
      </w:divBdr>
    </w:div>
    <w:div w:id="1559590607">
      <w:bodyDiv w:val="1"/>
      <w:marLeft w:val="0"/>
      <w:marRight w:val="0"/>
      <w:marTop w:val="0"/>
      <w:marBottom w:val="0"/>
      <w:divBdr>
        <w:top w:val="none" w:sz="0" w:space="0" w:color="auto"/>
        <w:left w:val="none" w:sz="0" w:space="0" w:color="auto"/>
        <w:bottom w:val="none" w:sz="0" w:space="0" w:color="auto"/>
        <w:right w:val="none" w:sz="0" w:space="0" w:color="auto"/>
      </w:divBdr>
    </w:div>
    <w:div w:id="1562523965">
      <w:bodyDiv w:val="1"/>
      <w:marLeft w:val="0"/>
      <w:marRight w:val="0"/>
      <w:marTop w:val="0"/>
      <w:marBottom w:val="0"/>
      <w:divBdr>
        <w:top w:val="none" w:sz="0" w:space="0" w:color="auto"/>
        <w:left w:val="none" w:sz="0" w:space="0" w:color="auto"/>
        <w:bottom w:val="none" w:sz="0" w:space="0" w:color="auto"/>
        <w:right w:val="none" w:sz="0" w:space="0" w:color="auto"/>
      </w:divBdr>
    </w:div>
    <w:div w:id="1583681615">
      <w:bodyDiv w:val="1"/>
      <w:marLeft w:val="0"/>
      <w:marRight w:val="0"/>
      <w:marTop w:val="0"/>
      <w:marBottom w:val="0"/>
      <w:divBdr>
        <w:top w:val="none" w:sz="0" w:space="0" w:color="auto"/>
        <w:left w:val="none" w:sz="0" w:space="0" w:color="auto"/>
        <w:bottom w:val="none" w:sz="0" w:space="0" w:color="auto"/>
        <w:right w:val="none" w:sz="0" w:space="0" w:color="auto"/>
      </w:divBdr>
    </w:div>
    <w:div w:id="1586573557">
      <w:bodyDiv w:val="1"/>
      <w:marLeft w:val="0"/>
      <w:marRight w:val="0"/>
      <w:marTop w:val="0"/>
      <w:marBottom w:val="0"/>
      <w:divBdr>
        <w:top w:val="none" w:sz="0" w:space="0" w:color="auto"/>
        <w:left w:val="none" w:sz="0" w:space="0" w:color="auto"/>
        <w:bottom w:val="none" w:sz="0" w:space="0" w:color="auto"/>
        <w:right w:val="none" w:sz="0" w:space="0" w:color="auto"/>
      </w:divBdr>
    </w:div>
    <w:div w:id="1632249446">
      <w:bodyDiv w:val="1"/>
      <w:marLeft w:val="0"/>
      <w:marRight w:val="0"/>
      <w:marTop w:val="0"/>
      <w:marBottom w:val="0"/>
      <w:divBdr>
        <w:top w:val="none" w:sz="0" w:space="0" w:color="auto"/>
        <w:left w:val="none" w:sz="0" w:space="0" w:color="auto"/>
        <w:bottom w:val="none" w:sz="0" w:space="0" w:color="auto"/>
        <w:right w:val="none" w:sz="0" w:space="0" w:color="auto"/>
      </w:divBdr>
    </w:div>
    <w:div w:id="1658805750">
      <w:bodyDiv w:val="1"/>
      <w:marLeft w:val="0"/>
      <w:marRight w:val="0"/>
      <w:marTop w:val="0"/>
      <w:marBottom w:val="0"/>
      <w:divBdr>
        <w:top w:val="none" w:sz="0" w:space="0" w:color="auto"/>
        <w:left w:val="none" w:sz="0" w:space="0" w:color="auto"/>
        <w:bottom w:val="none" w:sz="0" w:space="0" w:color="auto"/>
        <w:right w:val="none" w:sz="0" w:space="0" w:color="auto"/>
      </w:divBdr>
    </w:div>
    <w:div w:id="1668360925">
      <w:bodyDiv w:val="1"/>
      <w:marLeft w:val="0"/>
      <w:marRight w:val="0"/>
      <w:marTop w:val="0"/>
      <w:marBottom w:val="0"/>
      <w:divBdr>
        <w:top w:val="none" w:sz="0" w:space="0" w:color="auto"/>
        <w:left w:val="none" w:sz="0" w:space="0" w:color="auto"/>
        <w:bottom w:val="none" w:sz="0" w:space="0" w:color="auto"/>
        <w:right w:val="none" w:sz="0" w:space="0" w:color="auto"/>
      </w:divBdr>
    </w:div>
    <w:div w:id="1744138355">
      <w:bodyDiv w:val="1"/>
      <w:marLeft w:val="0"/>
      <w:marRight w:val="0"/>
      <w:marTop w:val="0"/>
      <w:marBottom w:val="0"/>
      <w:divBdr>
        <w:top w:val="none" w:sz="0" w:space="0" w:color="auto"/>
        <w:left w:val="none" w:sz="0" w:space="0" w:color="auto"/>
        <w:bottom w:val="none" w:sz="0" w:space="0" w:color="auto"/>
        <w:right w:val="none" w:sz="0" w:space="0" w:color="auto"/>
      </w:divBdr>
    </w:div>
    <w:div w:id="1766925792">
      <w:bodyDiv w:val="1"/>
      <w:marLeft w:val="0"/>
      <w:marRight w:val="0"/>
      <w:marTop w:val="0"/>
      <w:marBottom w:val="0"/>
      <w:divBdr>
        <w:top w:val="none" w:sz="0" w:space="0" w:color="auto"/>
        <w:left w:val="none" w:sz="0" w:space="0" w:color="auto"/>
        <w:bottom w:val="none" w:sz="0" w:space="0" w:color="auto"/>
        <w:right w:val="none" w:sz="0" w:space="0" w:color="auto"/>
      </w:divBdr>
    </w:div>
    <w:div w:id="1784381274">
      <w:bodyDiv w:val="1"/>
      <w:marLeft w:val="0"/>
      <w:marRight w:val="0"/>
      <w:marTop w:val="0"/>
      <w:marBottom w:val="0"/>
      <w:divBdr>
        <w:top w:val="none" w:sz="0" w:space="0" w:color="auto"/>
        <w:left w:val="none" w:sz="0" w:space="0" w:color="auto"/>
        <w:bottom w:val="none" w:sz="0" w:space="0" w:color="auto"/>
        <w:right w:val="none" w:sz="0" w:space="0" w:color="auto"/>
      </w:divBdr>
    </w:div>
    <w:div w:id="1792892967">
      <w:bodyDiv w:val="1"/>
      <w:marLeft w:val="0"/>
      <w:marRight w:val="0"/>
      <w:marTop w:val="0"/>
      <w:marBottom w:val="0"/>
      <w:divBdr>
        <w:top w:val="none" w:sz="0" w:space="0" w:color="auto"/>
        <w:left w:val="none" w:sz="0" w:space="0" w:color="auto"/>
        <w:bottom w:val="none" w:sz="0" w:space="0" w:color="auto"/>
        <w:right w:val="none" w:sz="0" w:space="0" w:color="auto"/>
      </w:divBdr>
    </w:div>
    <w:div w:id="1830055292">
      <w:bodyDiv w:val="1"/>
      <w:marLeft w:val="0"/>
      <w:marRight w:val="0"/>
      <w:marTop w:val="0"/>
      <w:marBottom w:val="0"/>
      <w:divBdr>
        <w:top w:val="none" w:sz="0" w:space="0" w:color="auto"/>
        <w:left w:val="none" w:sz="0" w:space="0" w:color="auto"/>
        <w:bottom w:val="none" w:sz="0" w:space="0" w:color="auto"/>
        <w:right w:val="none" w:sz="0" w:space="0" w:color="auto"/>
      </w:divBdr>
    </w:div>
    <w:div w:id="1842769154">
      <w:bodyDiv w:val="1"/>
      <w:marLeft w:val="0"/>
      <w:marRight w:val="0"/>
      <w:marTop w:val="0"/>
      <w:marBottom w:val="0"/>
      <w:divBdr>
        <w:top w:val="none" w:sz="0" w:space="0" w:color="auto"/>
        <w:left w:val="none" w:sz="0" w:space="0" w:color="auto"/>
        <w:bottom w:val="none" w:sz="0" w:space="0" w:color="auto"/>
        <w:right w:val="none" w:sz="0" w:space="0" w:color="auto"/>
      </w:divBdr>
    </w:div>
    <w:div w:id="1850870228">
      <w:bodyDiv w:val="1"/>
      <w:marLeft w:val="0"/>
      <w:marRight w:val="0"/>
      <w:marTop w:val="0"/>
      <w:marBottom w:val="0"/>
      <w:divBdr>
        <w:top w:val="none" w:sz="0" w:space="0" w:color="auto"/>
        <w:left w:val="none" w:sz="0" w:space="0" w:color="auto"/>
        <w:bottom w:val="none" w:sz="0" w:space="0" w:color="auto"/>
        <w:right w:val="none" w:sz="0" w:space="0" w:color="auto"/>
      </w:divBdr>
    </w:div>
    <w:div w:id="1852915974">
      <w:bodyDiv w:val="1"/>
      <w:marLeft w:val="0"/>
      <w:marRight w:val="0"/>
      <w:marTop w:val="0"/>
      <w:marBottom w:val="0"/>
      <w:divBdr>
        <w:top w:val="none" w:sz="0" w:space="0" w:color="auto"/>
        <w:left w:val="none" w:sz="0" w:space="0" w:color="auto"/>
        <w:bottom w:val="none" w:sz="0" w:space="0" w:color="auto"/>
        <w:right w:val="none" w:sz="0" w:space="0" w:color="auto"/>
      </w:divBdr>
    </w:div>
    <w:div w:id="1905292511">
      <w:bodyDiv w:val="1"/>
      <w:marLeft w:val="0"/>
      <w:marRight w:val="0"/>
      <w:marTop w:val="0"/>
      <w:marBottom w:val="0"/>
      <w:divBdr>
        <w:top w:val="none" w:sz="0" w:space="0" w:color="auto"/>
        <w:left w:val="none" w:sz="0" w:space="0" w:color="auto"/>
        <w:bottom w:val="none" w:sz="0" w:space="0" w:color="auto"/>
        <w:right w:val="none" w:sz="0" w:space="0" w:color="auto"/>
      </w:divBdr>
    </w:div>
    <w:div w:id="1911964644">
      <w:bodyDiv w:val="1"/>
      <w:marLeft w:val="0"/>
      <w:marRight w:val="0"/>
      <w:marTop w:val="0"/>
      <w:marBottom w:val="0"/>
      <w:divBdr>
        <w:top w:val="none" w:sz="0" w:space="0" w:color="auto"/>
        <w:left w:val="none" w:sz="0" w:space="0" w:color="auto"/>
        <w:bottom w:val="none" w:sz="0" w:space="0" w:color="auto"/>
        <w:right w:val="none" w:sz="0" w:space="0" w:color="auto"/>
      </w:divBdr>
    </w:div>
    <w:div w:id="1918588617">
      <w:bodyDiv w:val="1"/>
      <w:marLeft w:val="0"/>
      <w:marRight w:val="0"/>
      <w:marTop w:val="0"/>
      <w:marBottom w:val="0"/>
      <w:divBdr>
        <w:top w:val="none" w:sz="0" w:space="0" w:color="auto"/>
        <w:left w:val="none" w:sz="0" w:space="0" w:color="auto"/>
        <w:bottom w:val="none" w:sz="0" w:space="0" w:color="auto"/>
        <w:right w:val="none" w:sz="0" w:space="0" w:color="auto"/>
      </w:divBdr>
    </w:div>
    <w:div w:id="1926911389">
      <w:bodyDiv w:val="1"/>
      <w:marLeft w:val="0"/>
      <w:marRight w:val="0"/>
      <w:marTop w:val="0"/>
      <w:marBottom w:val="0"/>
      <w:divBdr>
        <w:top w:val="none" w:sz="0" w:space="0" w:color="auto"/>
        <w:left w:val="none" w:sz="0" w:space="0" w:color="auto"/>
        <w:bottom w:val="none" w:sz="0" w:space="0" w:color="auto"/>
        <w:right w:val="none" w:sz="0" w:space="0" w:color="auto"/>
      </w:divBdr>
    </w:div>
    <w:div w:id="1993412393">
      <w:bodyDiv w:val="1"/>
      <w:marLeft w:val="0"/>
      <w:marRight w:val="0"/>
      <w:marTop w:val="0"/>
      <w:marBottom w:val="0"/>
      <w:divBdr>
        <w:top w:val="none" w:sz="0" w:space="0" w:color="auto"/>
        <w:left w:val="none" w:sz="0" w:space="0" w:color="auto"/>
        <w:bottom w:val="none" w:sz="0" w:space="0" w:color="auto"/>
        <w:right w:val="none" w:sz="0" w:space="0" w:color="auto"/>
      </w:divBdr>
    </w:div>
    <w:div w:id="2020043095">
      <w:bodyDiv w:val="1"/>
      <w:marLeft w:val="0"/>
      <w:marRight w:val="0"/>
      <w:marTop w:val="0"/>
      <w:marBottom w:val="0"/>
      <w:divBdr>
        <w:top w:val="none" w:sz="0" w:space="0" w:color="auto"/>
        <w:left w:val="none" w:sz="0" w:space="0" w:color="auto"/>
        <w:bottom w:val="none" w:sz="0" w:space="0" w:color="auto"/>
        <w:right w:val="none" w:sz="0" w:space="0" w:color="auto"/>
      </w:divBdr>
    </w:div>
    <w:div w:id="2028169747">
      <w:bodyDiv w:val="1"/>
      <w:marLeft w:val="0"/>
      <w:marRight w:val="0"/>
      <w:marTop w:val="0"/>
      <w:marBottom w:val="0"/>
      <w:divBdr>
        <w:top w:val="none" w:sz="0" w:space="0" w:color="auto"/>
        <w:left w:val="none" w:sz="0" w:space="0" w:color="auto"/>
        <w:bottom w:val="none" w:sz="0" w:space="0" w:color="auto"/>
        <w:right w:val="none" w:sz="0" w:space="0" w:color="auto"/>
      </w:divBdr>
    </w:div>
    <w:div w:id="2040743233">
      <w:bodyDiv w:val="1"/>
      <w:marLeft w:val="0"/>
      <w:marRight w:val="0"/>
      <w:marTop w:val="0"/>
      <w:marBottom w:val="0"/>
      <w:divBdr>
        <w:top w:val="none" w:sz="0" w:space="0" w:color="auto"/>
        <w:left w:val="none" w:sz="0" w:space="0" w:color="auto"/>
        <w:bottom w:val="none" w:sz="0" w:space="0" w:color="auto"/>
        <w:right w:val="none" w:sz="0" w:space="0" w:color="auto"/>
      </w:divBdr>
    </w:div>
    <w:div w:id="2047219438">
      <w:bodyDiv w:val="1"/>
      <w:marLeft w:val="0"/>
      <w:marRight w:val="0"/>
      <w:marTop w:val="0"/>
      <w:marBottom w:val="0"/>
      <w:divBdr>
        <w:top w:val="none" w:sz="0" w:space="0" w:color="auto"/>
        <w:left w:val="none" w:sz="0" w:space="0" w:color="auto"/>
        <w:bottom w:val="none" w:sz="0" w:space="0" w:color="auto"/>
        <w:right w:val="none" w:sz="0" w:space="0" w:color="auto"/>
      </w:divBdr>
    </w:div>
    <w:div w:id="2072073331">
      <w:bodyDiv w:val="1"/>
      <w:marLeft w:val="0"/>
      <w:marRight w:val="0"/>
      <w:marTop w:val="0"/>
      <w:marBottom w:val="0"/>
      <w:divBdr>
        <w:top w:val="none" w:sz="0" w:space="0" w:color="auto"/>
        <w:left w:val="none" w:sz="0" w:space="0" w:color="auto"/>
        <w:bottom w:val="none" w:sz="0" w:space="0" w:color="auto"/>
        <w:right w:val="none" w:sz="0" w:space="0" w:color="auto"/>
      </w:divBdr>
    </w:div>
    <w:div w:id="2117435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microsoft.com/office/2007/relationships/stylesWithEffects" Target="stylesWithEffects.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3.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19050">
          <a:solidFill>
            <a:schemeClr val="tx1"/>
          </a:solidFill>
          <a:headEnd type="none" w="med" len="med"/>
          <a:tailEnd type="triangle" w="med" len="med"/>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141D34BC8CCA9498385DE9FC40BC35E" ma:contentTypeVersion="0" ma:contentTypeDescription="Create a new document." ma:contentTypeScope="" ma:versionID="5bd1d4d0eba05c640c737072f444b99c">
  <xsd:schema xmlns:xsd="http://www.w3.org/2001/XMLSchema" xmlns:p="http://schemas.microsoft.com/office/2006/metadata/properties" targetNamespace="http://schemas.microsoft.com/office/2006/metadata/properties" ma:root="true" ma:fieldsID="84d24c2467e79a5b957f305a830827c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FB4268-A131-4BF1-B8A9-A1220DDD7E81}">
  <ds:schemaRefs>
    <ds:schemaRef ds:uri="http://schemas.microsoft.com/office/2006/metadata/properties"/>
  </ds:schemaRefs>
</ds:datastoreItem>
</file>

<file path=customXml/itemProps2.xml><?xml version="1.0" encoding="utf-8"?>
<ds:datastoreItem xmlns:ds="http://schemas.openxmlformats.org/officeDocument/2006/customXml" ds:itemID="{E4AC8EA8-48CA-41A1-8EE0-5E10909D60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B9BD7A76-72AD-46A4-94BC-4CAF94ADA7EC}">
  <ds:schemaRefs>
    <ds:schemaRef ds:uri="http://schemas.microsoft.com/sharepoint/v3/contenttype/forms"/>
  </ds:schemaRefs>
</ds:datastoreItem>
</file>

<file path=customXml/itemProps4.xml><?xml version="1.0" encoding="utf-8"?>
<ds:datastoreItem xmlns:ds="http://schemas.openxmlformats.org/officeDocument/2006/customXml" ds:itemID="{66809FF2-1BB9-4B17-9CE4-4B65A1F25C31}">
  <ds:schemaRefs>
    <ds:schemaRef ds:uri="http://schemas.openxmlformats.org/officeDocument/2006/bibliography"/>
  </ds:schemaRefs>
</ds:datastoreItem>
</file>

<file path=customXml/itemProps5.xml><?xml version="1.0" encoding="utf-8"?>
<ds:datastoreItem xmlns:ds="http://schemas.openxmlformats.org/officeDocument/2006/customXml" ds:itemID="{4FE3EEC4-DA59-4759-AA3B-4EE2F2A34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859</TotalTime>
  <Pages>22</Pages>
  <Words>3097</Words>
  <Characters>17657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MetConnect Phase 1 BRD</vt:lpstr>
    </vt:vector>
  </TitlesOfParts>
  <Company>Alico</Company>
  <LinksUpToDate>false</LinksUpToDate>
  <CharactersWithSpaces>20713</CharactersWithSpaces>
  <SharedDoc>false</SharedDoc>
  <HLinks>
    <vt:vector size="78" baseType="variant">
      <vt:variant>
        <vt:i4>1703998</vt:i4>
      </vt:variant>
      <vt:variant>
        <vt:i4>71</vt:i4>
      </vt:variant>
      <vt:variant>
        <vt:i4>0</vt:i4>
      </vt:variant>
      <vt:variant>
        <vt:i4>5</vt:i4>
      </vt:variant>
      <vt:variant>
        <vt:lpwstr/>
      </vt:variant>
      <vt:variant>
        <vt:lpwstr>_Toc288214539</vt:lpwstr>
      </vt:variant>
      <vt:variant>
        <vt:i4>1703998</vt:i4>
      </vt:variant>
      <vt:variant>
        <vt:i4>65</vt:i4>
      </vt:variant>
      <vt:variant>
        <vt:i4>0</vt:i4>
      </vt:variant>
      <vt:variant>
        <vt:i4>5</vt:i4>
      </vt:variant>
      <vt:variant>
        <vt:lpwstr/>
      </vt:variant>
      <vt:variant>
        <vt:lpwstr>_Toc288214538</vt:lpwstr>
      </vt:variant>
      <vt:variant>
        <vt:i4>1703998</vt:i4>
      </vt:variant>
      <vt:variant>
        <vt:i4>59</vt:i4>
      </vt:variant>
      <vt:variant>
        <vt:i4>0</vt:i4>
      </vt:variant>
      <vt:variant>
        <vt:i4>5</vt:i4>
      </vt:variant>
      <vt:variant>
        <vt:lpwstr/>
      </vt:variant>
      <vt:variant>
        <vt:lpwstr>_Toc288214537</vt:lpwstr>
      </vt:variant>
      <vt:variant>
        <vt:i4>1703998</vt:i4>
      </vt:variant>
      <vt:variant>
        <vt:i4>53</vt:i4>
      </vt:variant>
      <vt:variant>
        <vt:i4>0</vt:i4>
      </vt:variant>
      <vt:variant>
        <vt:i4>5</vt:i4>
      </vt:variant>
      <vt:variant>
        <vt:lpwstr/>
      </vt:variant>
      <vt:variant>
        <vt:lpwstr>_Toc288214536</vt:lpwstr>
      </vt:variant>
      <vt:variant>
        <vt:i4>1703998</vt:i4>
      </vt:variant>
      <vt:variant>
        <vt:i4>47</vt:i4>
      </vt:variant>
      <vt:variant>
        <vt:i4>0</vt:i4>
      </vt:variant>
      <vt:variant>
        <vt:i4>5</vt:i4>
      </vt:variant>
      <vt:variant>
        <vt:lpwstr/>
      </vt:variant>
      <vt:variant>
        <vt:lpwstr>_Toc288214535</vt:lpwstr>
      </vt:variant>
      <vt:variant>
        <vt:i4>1703998</vt:i4>
      </vt:variant>
      <vt:variant>
        <vt:i4>41</vt:i4>
      </vt:variant>
      <vt:variant>
        <vt:i4>0</vt:i4>
      </vt:variant>
      <vt:variant>
        <vt:i4>5</vt:i4>
      </vt:variant>
      <vt:variant>
        <vt:lpwstr/>
      </vt:variant>
      <vt:variant>
        <vt:lpwstr>_Toc288214534</vt:lpwstr>
      </vt:variant>
      <vt:variant>
        <vt:i4>1703998</vt:i4>
      </vt:variant>
      <vt:variant>
        <vt:i4>35</vt:i4>
      </vt:variant>
      <vt:variant>
        <vt:i4>0</vt:i4>
      </vt:variant>
      <vt:variant>
        <vt:i4>5</vt:i4>
      </vt:variant>
      <vt:variant>
        <vt:lpwstr/>
      </vt:variant>
      <vt:variant>
        <vt:lpwstr>_Toc288214533</vt:lpwstr>
      </vt:variant>
      <vt:variant>
        <vt:i4>1703998</vt:i4>
      </vt:variant>
      <vt:variant>
        <vt:i4>29</vt:i4>
      </vt:variant>
      <vt:variant>
        <vt:i4>0</vt:i4>
      </vt:variant>
      <vt:variant>
        <vt:i4>5</vt:i4>
      </vt:variant>
      <vt:variant>
        <vt:lpwstr/>
      </vt:variant>
      <vt:variant>
        <vt:lpwstr>_Toc288214532</vt:lpwstr>
      </vt:variant>
      <vt:variant>
        <vt:i4>1703998</vt:i4>
      </vt:variant>
      <vt:variant>
        <vt:i4>23</vt:i4>
      </vt:variant>
      <vt:variant>
        <vt:i4>0</vt:i4>
      </vt:variant>
      <vt:variant>
        <vt:i4>5</vt:i4>
      </vt:variant>
      <vt:variant>
        <vt:lpwstr/>
      </vt:variant>
      <vt:variant>
        <vt:lpwstr>_Toc288214531</vt:lpwstr>
      </vt:variant>
      <vt:variant>
        <vt:i4>1703998</vt:i4>
      </vt:variant>
      <vt:variant>
        <vt:i4>17</vt:i4>
      </vt:variant>
      <vt:variant>
        <vt:i4>0</vt:i4>
      </vt:variant>
      <vt:variant>
        <vt:i4>5</vt:i4>
      </vt:variant>
      <vt:variant>
        <vt:lpwstr/>
      </vt:variant>
      <vt:variant>
        <vt:lpwstr>_Toc288214530</vt:lpwstr>
      </vt:variant>
      <vt:variant>
        <vt:i4>1769534</vt:i4>
      </vt:variant>
      <vt:variant>
        <vt:i4>11</vt:i4>
      </vt:variant>
      <vt:variant>
        <vt:i4>0</vt:i4>
      </vt:variant>
      <vt:variant>
        <vt:i4>5</vt:i4>
      </vt:variant>
      <vt:variant>
        <vt:lpwstr/>
      </vt:variant>
      <vt:variant>
        <vt:lpwstr>_Toc288214529</vt:lpwstr>
      </vt:variant>
      <vt:variant>
        <vt:i4>1769534</vt:i4>
      </vt:variant>
      <vt:variant>
        <vt:i4>5</vt:i4>
      </vt:variant>
      <vt:variant>
        <vt:i4>0</vt:i4>
      </vt:variant>
      <vt:variant>
        <vt:i4>5</vt:i4>
      </vt:variant>
      <vt:variant>
        <vt:lpwstr/>
      </vt:variant>
      <vt:variant>
        <vt:lpwstr>_Toc288214528</vt:lpwstr>
      </vt:variant>
      <vt:variant>
        <vt:i4>7995408</vt:i4>
      </vt:variant>
      <vt:variant>
        <vt:i4>0</vt:i4>
      </vt:variant>
      <vt:variant>
        <vt:i4>0</vt:i4>
      </vt:variant>
      <vt:variant>
        <vt:i4>5</vt:i4>
      </vt:variant>
      <vt:variant>
        <vt:lpwstr>mailto:linda.wagner@alico.com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MetConnect Phase 1 BRD</dc:title>
  <dc:creator>DTroving</dc:creator>
  <cp:lastModifiedBy>dell</cp:lastModifiedBy>
  <cp:revision>201</cp:revision>
  <cp:lastPrinted>2013-05-23T11:07:00Z</cp:lastPrinted>
  <dcterms:created xsi:type="dcterms:W3CDTF">2014-01-17T06:42:00Z</dcterms:created>
  <dcterms:modified xsi:type="dcterms:W3CDTF">2014-02-11T17:53:00Z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0x010100F141D34BC8CCA9498385DE9FC40BC35E</vt:lpwstr>
  </property>
</Properties>
</file>