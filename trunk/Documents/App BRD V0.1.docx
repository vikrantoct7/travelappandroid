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D0" w:rsidRPr="00A45620" w:rsidRDefault="002E78D0">
      <w:pPr>
        <w:rPr>
          <w:rFonts w:cs="Arial"/>
        </w:rPr>
      </w:pPr>
    </w:p>
    <w:p w:rsidR="002E78D0" w:rsidRPr="00A45620" w:rsidRDefault="002E78D0">
      <w:pPr>
        <w:rPr>
          <w:rFonts w:cs="Arial"/>
        </w:rPr>
      </w:pPr>
    </w:p>
    <w:p w:rsidR="00B960D8" w:rsidRDefault="00B960D8" w:rsidP="00B960D8"/>
    <w:p w:rsidR="00B960D8" w:rsidRDefault="00B960D8" w:rsidP="00B960D8"/>
    <w:p w:rsidR="00B960D8" w:rsidRDefault="00B960D8" w:rsidP="00B960D8"/>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 w:rsidR="00B960D8" w:rsidRDefault="00B960D8" w:rsidP="00B960D8"/>
    <w:tbl>
      <w:tblPr>
        <w:tblStyle w:val="TableGrid"/>
        <w:tblW w:w="8941" w:type="dxa"/>
        <w:tblInd w:w="10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570"/>
        <w:gridCol w:w="4371"/>
      </w:tblGrid>
      <w:tr w:rsidR="00B960D8" w:rsidTr="002A78E1">
        <w:trPr>
          <w:trHeight w:val="1861"/>
        </w:trPr>
        <w:tc>
          <w:tcPr>
            <w:tcW w:w="4570" w:type="dxa"/>
            <w:vAlign w:val="center"/>
          </w:tcPr>
          <w:p w:rsidR="00B960D8" w:rsidRDefault="00B960D8" w:rsidP="006215F5"/>
        </w:tc>
        <w:tc>
          <w:tcPr>
            <w:tcW w:w="4371" w:type="dxa"/>
            <w:vAlign w:val="center"/>
          </w:tcPr>
          <w:p w:rsidR="00B70C8E" w:rsidRDefault="005D6D32" w:rsidP="00234434">
            <w:pPr>
              <w:rPr>
                <w:rFonts w:cs="Arial"/>
                <w:b/>
                <w:sz w:val="36"/>
                <w:szCs w:val="36"/>
              </w:rPr>
            </w:pPr>
            <w:r>
              <w:rPr>
                <w:rFonts w:cs="Arial"/>
                <w:b/>
                <w:sz w:val="36"/>
                <w:szCs w:val="36"/>
              </w:rPr>
              <w:t>App</w:t>
            </w:r>
          </w:p>
          <w:p w:rsidR="00B960D8" w:rsidRPr="00164C0F" w:rsidRDefault="00B960D8" w:rsidP="00765050">
            <w:pPr>
              <w:rPr>
                <w:rFonts w:cs="Arial"/>
                <w:b/>
                <w:sz w:val="36"/>
                <w:szCs w:val="36"/>
              </w:rPr>
            </w:pPr>
            <w:r w:rsidRPr="007451C5">
              <w:rPr>
                <w:rFonts w:cs="Arial"/>
                <w:b/>
                <w:sz w:val="36"/>
                <w:szCs w:val="36"/>
              </w:rPr>
              <w:t xml:space="preserve">Business </w:t>
            </w:r>
            <w:r w:rsidR="00234434">
              <w:rPr>
                <w:rFonts w:cs="Arial"/>
                <w:b/>
                <w:sz w:val="36"/>
                <w:szCs w:val="36"/>
              </w:rPr>
              <w:t>Requirements Document (BRD)</w:t>
            </w:r>
            <w:r w:rsidR="00765050">
              <w:rPr>
                <w:rFonts w:cs="Arial"/>
                <w:b/>
                <w:sz w:val="36"/>
                <w:szCs w:val="36"/>
              </w:rPr>
              <w:t xml:space="preserve"> – Release 1</w:t>
            </w:r>
          </w:p>
        </w:tc>
      </w:tr>
    </w:tbl>
    <w:p w:rsidR="00B960D8" w:rsidRDefault="00B960D8" w:rsidP="00B960D8"/>
    <w:p w:rsidR="00B960D8" w:rsidRPr="006263EC" w:rsidRDefault="00B960D8" w:rsidP="00B960D8">
      <w:pPr>
        <w:rPr>
          <w:rFonts w:cs="Arial"/>
        </w:rPr>
      </w:pPr>
    </w:p>
    <w:tbl>
      <w:tblPr>
        <w:tblStyle w:val="TableGrid"/>
        <w:tblW w:w="874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428"/>
        <w:gridCol w:w="4320"/>
      </w:tblGrid>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Authoring Group:</w:t>
            </w:r>
          </w:p>
        </w:tc>
        <w:tc>
          <w:tcPr>
            <w:tcW w:w="4320" w:type="dxa"/>
          </w:tcPr>
          <w:p w:rsidR="00B960D8" w:rsidRPr="00B960D8" w:rsidRDefault="00B960D8" w:rsidP="006215F5">
            <w:pPr>
              <w:rPr>
                <w:rFonts w:cs="Arial"/>
              </w:rPr>
            </w:pPr>
          </w:p>
        </w:tc>
      </w:tr>
      <w:tr w:rsidR="00B960D8" w:rsidRPr="00622459" w:rsidTr="00BF371C">
        <w:trPr>
          <w:trHeight w:val="557"/>
        </w:trPr>
        <w:tc>
          <w:tcPr>
            <w:tcW w:w="4428" w:type="dxa"/>
          </w:tcPr>
          <w:p w:rsidR="00B960D8" w:rsidRPr="00B960D8" w:rsidRDefault="00B960D8" w:rsidP="006215F5">
            <w:pPr>
              <w:rPr>
                <w:rFonts w:cs="Arial"/>
                <w:b/>
                <w:sz w:val="32"/>
                <w:szCs w:val="32"/>
              </w:rPr>
            </w:pPr>
            <w:r w:rsidRPr="00B960D8">
              <w:rPr>
                <w:rFonts w:cs="Arial"/>
                <w:b/>
                <w:sz w:val="32"/>
                <w:szCs w:val="32"/>
              </w:rPr>
              <w:t>Contact Information:</w:t>
            </w:r>
          </w:p>
        </w:tc>
        <w:tc>
          <w:tcPr>
            <w:tcW w:w="4320" w:type="dxa"/>
          </w:tcPr>
          <w:p w:rsidR="00870588" w:rsidRPr="00622459" w:rsidRDefault="00870588" w:rsidP="005D6D32">
            <w:pPr>
              <w:rPr>
                <w:rFonts w:cs="Arial"/>
                <w:i/>
                <w:color w:val="FF0000"/>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Division/Business Unit:</w:t>
            </w:r>
          </w:p>
        </w:tc>
        <w:tc>
          <w:tcPr>
            <w:tcW w:w="4320" w:type="dxa"/>
          </w:tcPr>
          <w:p w:rsidR="00B960D8" w:rsidRPr="00B960D8" w:rsidRDefault="00B960D8" w:rsidP="006215F5">
            <w:pPr>
              <w:rPr>
                <w:rFonts w:cs="Arial"/>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Pr>
                <w:rFonts w:cs="Arial"/>
                <w:b/>
                <w:sz w:val="32"/>
                <w:szCs w:val="32"/>
              </w:rPr>
              <w:t>Region:</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70C8E" w:rsidP="006215F5">
            <w:pPr>
              <w:rPr>
                <w:rFonts w:cs="Arial"/>
                <w:b/>
                <w:sz w:val="32"/>
                <w:szCs w:val="32"/>
              </w:rPr>
            </w:pPr>
            <w:r>
              <w:rPr>
                <w:rFonts w:cs="Arial"/>
                <w:b/>
                <w:sz w:val="32"/>
                <w:szCs w:val="32"/>
              </w:rPr>
              <w:t>Sub-Region</w:t>
            </w:r>
            <w:r w:rsidR="00B960D8">
              <w:rPr>
                <w:rFonts w:cs="Arial"/>
                <w:b/>
                <w:sz w:val="32"/>
                <w:szCs w:val="32"/>
              </w:rPr>
              <w:t>:</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960D8" w:rsidP="006215F5">
            <w:pPr>
              <w:rPr>
                <w:rFonts w:cs="Arial"/>
                <w:b/>
                <w:sz w:val="32"/>
                <w:szCs w:val="32"/>
              </w:rPr>
            </w:pPr>
            <w:r>
              <w:rPr>
                <w:rFonts w:cs="Arial"/>
                <w:b/>
                <w:sz w:val="32"/>
                <w:szCs w:val="32"/>
              </w:rPr>
              <w:t>Release:</w:t>
            </w:r>
          </w:p>
        </w:tc>
        <w:tc>
          <w:tcPr>
            <w:tcW w:w="4320" w:type="dxa"/>
          </w:tcPr>
          <w:p w:rsidR="00B960D8" w:rsidRPr="00545F22" w:rsidRDefault="00B960D8" w:rsidP="000A3D21">
            <w:pPr>
              <w:rPr>
                <w:rFonts w:cs="Arial"/>
              </w:rPr>
            </w:pPr>
          </w:p>
        </w:tc>
      </w:tr>
    </w:tbl>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E930CD" w:rsidRDefault="00B960D8" w:rsidP="00701C58">
      <w:pPr>
        <w:jc w:val="center"/>
        <w:rPr>
          <w:rFonts w:cs="Arial"/>
          <w:b/>
        </w:rPr>
      </w:pPr>
      <w:r>
        <w:br w:type="page"/>
      </w:r>
      <w:r w:rsidR="00E930CD" w:rsidRPr="008E20E3">
        <w:rPr>
          <w:rFonts w:cs="Arial"/>
          <w:b/>
        </w:rPr>
        <w:lastRenderedPageBreak/>
        <w:t>Table of Contents</w:t>
      </w:r>
    </w:p>
    <w:p w:rsidR="00A87B16" w:rsidRDefault="00A87B16" w:rsidP="00A87B16">
      <w:pPr>
        <w:rPr>
          <w:rFonts w:cs="Arial"/>
          <w:b/>
        </w:rPr>
      </w:pPr>
    </w:p>
    <w:p w:rsidR="00A87B16" w:rsidRPr="008E20E3" w:rsidRDefault="00A87B16" w:rsidP="00A87B16">
      <w:pPr>
        <w:rPr>
          <w:rFonts w:cs="Arial"/>
          <w:b/>
        </w:rPr>
      </w:pPr>
    </w:p>
    <w:p w:rsidR="00F56F54" w:rsidRDefault="0079059A">
      <w:pPr>
        <w:pStyle w:val="TOC1"/>
        <w:rPr>
          <w:rFonts w:asciiTheme="minorHAnsi" w:eastAsiaTheme="minorEastAsia" w:hAnsiTheme="minorHAnsi" w:cstheme="minorBidi"/>
          <w:noProof/>
          <w:sz w:val="22"/>
          <w:szCs w:val="22"/>
        </w:rPr>
      </w:pPr>
      <w:r w:rsidRPr="0079059A">
        <w:rPr>
          <w:rFonts w:cs="Arial"/>
        </w:rPr>
        <w:fldChar w:fldCharType="begin"/>
      </w:r>
      <w:r w:rsidR="00E143CE" w:rsidRPr="005E0AC3">
        <w:rPr>
          <w:rFonts w:cs="Arial"/>
        </w:rPr>
        <w:instrText xml:space="preserve"> TOC \o "1-3" \h \z \u </w:instrText>
      </w:r>
      <w:r w:rsidRPr="0079059A">
        <w:rPr>
          <w:rFonts w:cs="Arial"/>
        </w:rPr>
        <w:fldChar w:fldCharType="separate"/>
      </w:r>
      <w:hyperlink w:anchor="_Toc378092170" w:history="1">
        <w:r w:rsidR="00F56F54" w:rsidRPr="002965A4">
          <w:rPr>
            <w:rStyle w:val="Hyperlink"/>
            <w:rFonts w:cs="Arial"/>
            <w:noProof/>
          </w:rPr>
          <w:t>1.</w:t>
        </w:r>
        <w:r w:rsidR="00F56F54">
          <w:rPr>
            <w:rFonts w:asciiTheme="minorHAnsi" w:eastAsiaTheme="minorEastAsia" w:hAnsiTheme="minorHAnsi" w:cstheme="minorBidi"/>
            <w:noProof/>
            <w:sz w:val="22"/>
            <w:szCs w:val="22"/>
          </w:rPr>
          <w:tab/>
        </w:r>
        <w:r w:rsidR="00F56F54" w:rsidRPr="002965A4">
          <w:rPr>
            <w:rStyle w:val="Hyperlink"/>
            <w:rFonts w:cs="Arial"/>
            <w:noProof/>
          </w:rPr>
          <w:t>Change History</w:t>
        </w:r>
        <w:r w:rsidR="00F56F54">
          <w:rPr>
            <w:noProof/>
            <w:webHidden/>
          </w:rPr>
          <w:tab/>
        </w:r>
        <w:r>
          <w:rPr>
            <w:noProof/>
            <w:webHidden/>
          </w:rPr>
          <w:fldChar w:fldCharType="begin"/>
        </w:r>
        <w:r w:rsidR="00F56F54">
          <w:rPr>
            <w:noProof/>
            <w:webHidden/>
          </w:rPr>
          <w:instrText xml:space="preserve"> PAGEREF _Toc378092170 \h </w:instrText>
        </w:r>
        <w:r>
          <w:rPr>
            <w:noProof/>
            <w:webHidden/>
          </w:rPr>
        </w:r>
        <w:r>
          <w:rPr>
            <w:noProof/>
            <w:webHidden/>
          </w:rPr>
          <w:fldChar w:fldCharType="separate"/>
        </w:r>
        <w:r w:rsidR="00F56F54">
          <w:rPr>
            <w:noProof/>
            <w:webHidden/>
          </w:rPr>
          <w:t>3</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171" w:history="1">
        <w:r w:rsidR="00F56F54" w:rsidRPr="002965A4">
          <w:rPr>
            <w:rStyle w:val="Hyperlink"/>
            <w:rFonts w:cs="Arial"/>
            <w:noProof/>
          </w:rPr>
          <w:t>2.</w:t>
        </w:r>
        <w:r w:rsidR="00F56F54">
          <w:rPr>
            <w:rFonts w:asciiTheme="minorHAnsi" w:eastAsiaTheme="minorEastAsia" w:hAnsiTheme="minorHAnsi" w:cstheme="minorBidi"/>
            <w:noProof/>
            <w:sz w:val="22"/>
            <w:szCs w:val="22"/>
          </w:rPr>
          <w:tab/>
        </w:r>
        <w:r w:rsidR="00F56F54" w:rsidRPr="002965A4">
          <w:rPr>
            <w:rStyle w:val="Hyperlink"/>
            <w:rFonts w:cs="Arial"/>
            <w:noProof/>
          </w:rPr>
          <w:t>Introduction &amp; Business Goals</w:t>
        </w:r>
        <w:r w:rsidR="00F56F54">
          <w:rPr>
            <w:noProof/>
            <w:webHidden/>
          </w:rPr>
          <w:tab/>
        </w:r>
        <w:r>
          <w:rPr>
            <w:noProof/>
            <w:webHidden/>
          </w:rPr>
          <w:fldChar w:fldCharType="begin"/>
        </w:r>
        <w:r w:rsidR="00F56F54">
          <w:rPr>
            <w:noProof/>
            <w:webHidden/>
          </w:rPr>
          <w:instrText xml:space="preserve"> PAGEREF _Toc378092171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72" w:history="1">
        <w:r w:rsidR="00F56F54" w:rsidRPr="002965A4">
          <w:rPr>
            <w:rStyle w:val="Hyperlink"/>
            <w:noProof/>
          </w:rPr>
          <w:t>2.1.</w:t>
        </w:r>
        <w:r w:rsidR="00F56F54">
          <w:rPr>
            <w:rFonts w:asciiTheme="minorHAnsi" w:eastAsiaTheme="minorEastAsia" w:hAnsiTheme="minorHAnsi" w:cstheme="minorBidi"/>
            <w:noProof/>
            <w:sz w:val="22"/>
            <w:szCs w:val="22"/>
          </w:rPr>
          <w:tab/>
        </w:r>
        <w:r w:rsidR="00F56F54" w:rsidRPr="002965A4">
          <w:rPr>
            <w:rStyle w:val="Hyperlink"/>
            <w:noProof/>
          </w:rPr>
          <w:t>Intended Audience</w:t>
        </w:r>
        <w:r w:rsidR="00F56F54">
          <w:rPr>
            <w:noProof/>
            <w:webHidden/>
          </w:rPr>
          <w:tab/>
        </w:r>
        <w:r>
          <w:rPr>
            <w:noProof/>
            <w:webHidden/>
          </w:rPr>
          <w:fldChar w:fldCharType="begin"/>
        </w:r>
        <w:r w:rsidR="00F56F54">
          <w:rPr>
            <w:noProof/>
            <w:webHidden/>
          </w:rPr>
          <w:instrText xml:space="preserve"> PAGEREF _Toc378092172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73" w:history="1">
        <w:r w:rsidR="00F56F54" w:rsidRPr="002965A4">
          <w:rPr>
            <w:rStyle w:val="Hyperlink"/>
            <w:noProof/>
          </w:rPr>
          <w:t>2.2.</w:t>
        </w:r>
        <w:r w:rsidR="00F56F54">
          <w:rPr>
            <w:rFonts w:asciiTheme="minorHAnsi" w:eastAsiaTheme="minorEastAsia" w:hAnsiTheme="minorHAnsi" w:cstheme="minorBidi"/>
            <w:noProof/>
            <w:sz w:val="22"/>
            <w:szCs w:val="22"/>
          </w:rPr>
          <w:tab/>
        </w:r>
        <w:r w:rsidR="00F56F54" w:rsidRPr="002965A4">
          <w:rPr>
            <w:rStyle w:val="Hyperlink"/>
            <w:noProof/>
          </w:rPr>
          <w:t>References</w:t>
        </w:r>
        <w:r w:rsidR="00F56F54">
          <w:rPr>
            <w:noProof/>
            <w:webHidden/>
          </w:rPr>
          <w:tab/>
        </w:r>
        <w:r>
          <w:rPr>
            <w:noProof/>
            <w:webHidden/>
          </w:rPr>
          <w:fldChar w:fldCharType="begin"/>
        </w:r>
        <w:r w:rsidR="00F56F54">
          <w:rPr>
            <w:noProof/>
            <w:webHidden/>
          </w:rPr>
          <w:instrText xml:space="preserve"> PAGEREF _Toc378092173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74" w:history="1">
        <w:r w:rsidR="00F56F54" w:rsidRPr="002965A4">
          <w:rPr>
            <w:rStyle w:val="Hyperlink"/>
            <w:noProof/>
          </w:rPr>
          <w:t>2.3.</w:t>
        </w:r>
        <w:r w:rsidR="00F56F54">
          <w:rPr>
            <w:rFonts w:asciiTheme="minorHAnsi" w:eastAsiaTheme="minorEastAsia" w:hAnsiTheme="minorHAnsi" w:cstheme="minorBidi"/>
            <w:noProof/>
            <w:sz w:val="22"/>
            <w:szCs w:val="22"/>
          </w:rPr>
          <w:tab/>
        </w:r>
        <w:r w:rsidR="00F56F54" w:rsidRPr="002965A4">
          <w:rPr>
            <w:rStyle w:val="Hyperlink"/>
            <w:noProof/>
          </w:rPr>
          <w:t>Key Stakeholders</w:t>
        </w:r>
        <w:r w:rsidR="00F56F54">
          <w:rPr>
            <w:noProof/>
            <w:webHidden/>
          </w:rPr>
          <w:tab/>
        </w:r>
        <w:r>
          <w:rPr>
            <w:noProof/>
            <w:webHidden/>
          </w:rPr>
          <w:fldChar w:fldCharType="begin"/>
        </w:r>
        <w:r w:rsidR="00F56F54">
          <w:rPr>
            <w:noProof/>
            <w:webHidden/>
          </w:rPr>
          <w:instrText xml:space="preserve"> PAGEREF _Toc378092174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175" w:history="1">
        <w:r w:rsidR="00F56F54" w:rsidRPr="002965A4">
          <w:rPr>
            <w:rStyle w:val="Hyperlink"/>
            <w:rFonts w:cs="Arial"/>
            <w:noProof/>
          </w:rPr>
          <w:t>3.</w:t>
        </w:r>
        <w:r w:rsidR="00F56F54">
          <w:rPr>
            <w:rFonts w:asciiTheme="minorHAnsi" w:eastAsiaTheme="minorEastAsia" w:hAnsiTheme="minorHAnsi" w:cstheme="minorBidi"/>
            <w:noProof/>
            <w:sz w:val="22"/>
            <w:szCs w:val="22"/>
          </w:rPr>
          <w:tab/>
        </w:r>
        <w:r w:rsidR="00F56F54" w:rsidRPr="002965A4">
          <w:rPr>
            <w:rStyle w:val="Hyperlink"/>
            <w:rFonts w:cs="Arial"/>
            <w:noProof/>
          </w:rPr>
          <w:t>Scope Summary</w:t>
        </w:r>
        <w:r w:rsidR="00F56F54">
          <w:rPr>
            <w:noProof/>
            <w:webHidden/>
          </w:rPr>
          <w:tab/>
        </w:r>
        <w:r>
          <w:rPr>
            <w:noProof/>
            <w:webHidden/>
          </w:rPr>
          <w:fldChar w:fldCharType="begin"/>
        </w:r>
        <w:r w:rsidR="00F56F54">
          <w:rPr>
            <w:noProof/>
            <w:webHidden/>
          </w:rPr>
          <w:instrText xml:space="preserve"> PAGEREF _Toc378092175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76" w:history="1">
        <w:r w:rsidR="00F56F54" w:rsidRPr="002965A4">
          <w:rPr>
            <w:rStyle w:val="Hyperlink"/>
            <w:noProof/>
          </w:rPr>
          <w:t>3.1.</w:t>
        </w:r>
        <w:r w:rsidR="00F56F54">
          <w:rPr>
            <w:rFonts w:asciiTheme="minorHAnsi" w:eastAsiaTheme="minorEastAsia" w:hAnsiTheme="minorHAnsi" w:cstheme="minorBidi"/>
            <w:noProof/>
            <w:sz w:val="22"/>
            <w:szCs w:val="22"/>
          </w:rPr>
          <w:tab/>
        </w:r>
        <w:r w:rsidR="00F56F54" w:rsidRPr="002965A4">
          <w:rPr>
            <w:rStyle w:val="Hyperlink"/>
            <w:noProof/>
          </w:rPr>
          <w:t>In-scope</w:t>
        </w:r>
        <w:r w:rsidR="00F56F54">
          <w:rPr>
            <w:noProof/>
            <w:webHidden/>
          </w:rPr>
          <w:tab/>
        </w:r>
        <w:r>
          <w:rPr>
            <w:noProof/>
            <w:webHidden/>
          </w:rPr>
          <w:fldChar w:fldCharType="begin"/>
        </w:r>
        <w:r w:rsidR="00F56F54">
          <w:rPr>
            <w:noProof/>
            <w:webHidden/>
          </w:rPr>
          <w:instrText xml:space="preserve"> PAGEREF _Toc378092176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77" w:history="1">
        <w:r w:rsidR="00F56F54" w:rsidRPr="002965A4">
          <w:rPr>
            <w:rStyle w:val="Hyperlink"/>
            <w:noProof/>
          </w:rPr>
          <w:t>3.2.</w:t>
        </w:r>
        <w:r w:rsidR="00F56F54">
          <w:rPr>
            <w:rFonts w:asciiTheme="minorHAnsi" w:eastAsiaTheme="minorEastAsia" w:hAnsiTheme="minorHAnsi" w:cstheme="minorBidi"/>
            <w:noProof/>
            <w:sz w:val="22"/>
            <w:szCs w:val="22"/>
          </w:rPr>
          <w:tab/>
        </w:r>
        <w:r w:rsidR="00F56F54" w:rsidRPr="002965A4">
          <w:rPr>
            <w:rStyle w:val="Hyperlink"/>
            <w:noProof/>
          </w:rPr>
          <w:t>Out of Scope</w:t>
        </w:r>
        <w:r w:rsidR="00F56F54">
          <w:rPr>
            <w:noProof/>
            <w:webHidden/>
          </w:rPr>
          <w:tab/>
        </w:r>
        <w:r>
          <w:rPr>
            <w:noProof/>
            <w:webHidden/>
          </w:rPr>
          <w:fldChar w:fldCharType="begin"/>
        </w:r>
        <w:r w:rsidR="00F56F54">
          <w:rPr>
            <w:noProof/>
            <w:webHidden/>
          </w:rPr>
          <w:instrText xml:space="preserve"> PAGEREF _Toc378092177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178" w:history="1">
        <w:r w:rsidR="00F56F54" w:rsidRPr="002965A4">
          <w:rPr>
            <w:rStyle w:val="Hyperlink"/>
            <w:rFonts w:cs="Arial"/>
            <w:noProof/>
          </w:rPr>
          <w:t>4.</w:t>
        </w:r>
        <w:r w:rsidR="00F56F54">
          <w:rPr>
            <w:rFonts w:asciiTheme="minorHAnsi" w:eastAsiaTheme="minorEastAsia" w:hAnsiTheme="minorHAnsi" w:cstheme="minorBidi"/>
            <w:noProof/>
            <w:sz w:val="22"/>
            <w:szCs w:val="22"/>
          </w:rPr>
          <w:tab/>
        </w:r>
        <w:r w:rsidR="00F56F54" w:rsidRPr="002965A4">
          <w:rPr>
            <w:rStyle w:val="Hyperlink"/>
            <w:rFonts w:cs="Arial"/>
            <w:noProof/>
          </w:rPr>
          <w:t>Constraints and Assumptions</w:t>
        </w:r>
        <w:r w:rsidR="00F56F54">
          <w:rPr>
            <w:noProof/>
            <w:webHidden/>
          </w:rPr>
          <w:tab/>
        </w:r>
        <w:r>
          <w:rPr>
            <w:noProof/>
            <w:webHidden/>
          </w:rPr>
          <w:fldChar w:fldCharType="begin"/>
        </w:r>
        <w:r w:rsidR="00F56F54">
          <w:rPr>
            <w:noProof/>
            <w:webHidden/>
          </w:rPr>
          <w:instrText xml:space="preserve"> PAGEREF _Toc378092178 \h </w:instrText>
        </w:r>
        <w:r>
          <w:rPr>
            <w:noProof/>
            <w:webHidden/>
          </w:rPr>
        </w:r>
        <w:r>
          <w:rPr>
            <w:noProof/>
            <w:webHidden/>
          </w:rPr>
          <w:fldChar w:fldCharType="separate"/>
        </w:r>
        <w:r w:rsidR="00F56F54">
          <w:rPr>
            <w:noProof/>
            <w:webHidden/>
          </w:rPr>
          <w:t>6</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179" w:history="1">
        <w:r w:rsidR="00F56F54" w:rsidRPr="002965A4">
          <w:rPr>
            <w:rStyle w:val="Hyperlink"/>
            <w:rFonts w:cs="Arial"/>
            <w:noProof/>
          </w:rPr>
          <w:t>5.</w:t>
        </w:r>
        <w:r w:rsidR="00F56F54">
          <w:rPr>
            <w:rFonts w:asciiTheme="minorHAnsi" w:eastAsiaTheme="minorEastAsia" w:hAnsiTheme="minorHAnsi" w:cstheme="minorBidi"/>
            <w:noProof/>
            <w:sz w:val="22"/>
            <w:szCs w:val="22"/>
          </w:rPr>
          <w:tab/>
        </w:r>
        <w:r w:rsidR="00F56F54" w:rsidRPr="002965A4">
          <w:rPr>
            <w:rStyle w:val="Hyperlink"/>
            <w:rFonts w:cs="Arial"/>
            <w:noProof/>
          </w:rPr>
          <w:t>Process Flow - Overall</w:t>
        </w:r>
        <w:r w:rsidR="00F56F54">
          <w:rPr>
            <w:noProof/>
            <w:webHidden/>
          </w:rPr>
          <w:tab/>
        </w:r>
        <w:r>
          <w:rPr>
            <w:noProof/>
            <w:webHidden/>
          </w:rPr>
          <w:fldChar w:fldCharType="begin"/>
        </w:r>
        <w:r w:rsidR="00F56F54">
          <w:rPr>
            <w:noProof/>
            <w:webHidden/>
          </w:rPr>
          <w:instrText xml:space="preserve"> PAGEREF _Toc378092179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0" w:history="1">
        <w:r w:rsidR="00F56F54" w:rsidRPr="002965A4">
          <w:rPr>
            <w:rStyle w:val="Hyperlink"/>
            <w:noProof/>
          </w:rPr>
          <w:t>5.1.</w:t>
        </w:r>
        <w:r w:rsidR="00F56F54">
          <w:rPr>
            <w:rFonts w:asciiTheme="minorHAnsi" w:eastAsiaTheme="minorEastAsia" w:hAnsiTheme="minorHAnsi" w:cstheme="minorBidi"/>
            <w:noProof/>
            <w:sz w:val="22"/>
            <w:szCs w:val="22"/>
          </w:rPr>
          <w:tab/>
        </w:r>
        <w:r w:rsidR="00F56F54" w:rsidRPr="002965A4">
          <w:rPr>
            <w:rStyle w:val="Hyperlink"/>
            <w:noProof/>
          </w:rPr>
          <w:t>App Interface Diagram</w:t>
        </w:r>
        <w:r w:rsidR="00F56F54">
          <w:rPr>
            <w:noProof/>
            <w:webHidden/>
          </w:rPr>
          <w:tab/>
        </w:r>
        <w:r>
          <w:rPr>
            <w:noProof/>
            <w:webHidden/>
          </w:rPr>
          <w:fldChar w:fldCharType="begin"/>
        </w:r>
        <w:r w:rsidR="00F56F54">
          <w:rPr>
            <w:noProof/>
            <w:webHidden/>
          </w:rPr>
          <w:instrText xml:space="preserve"> PAGEREF _Toc378092180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1" w:history="1">
        <w:r w:rsidR="00F56F54" w:rsidRPr="002965A4">
          <w:rPr>
            <w:rStyle w:val="Hyperlink"/>
            <w:noProof/>
          </w:rPr>
          <w:t>5.2.</w:t>
        </w:r>
        <w:r w:rsidR="00F56F54">
          <w:rPr>
            <w:rFonts w:asciiTheme="minorHAnsi" w:eastAsiaTheme="minorEastAsia" w:hAnsiTheme="minorHAnsi" w:cstheme="minorBidi"/>
            <w:noProof/>
            <w:sz w:val="22"/>
            <w:szCs w:val="22"/>
          </w:rPr>
          <w:tab/>
        </w:r>
        <w:r w:rsidR="00F56F54" w:rsidRPr="002965A4">
          <w:rPr>
            <w:rStyle w:val="Hyperlink"/>
            <w:noProof/>
          </w:rPr>
          <w:t>App Functional Flow</w:t>
        </w:r>
        <w:r w:rsidR="00F56F54">
          <w:rPr>
            <w:noProof/>
            <w:webHidden/>
          </w:rPr>
          <w:tab/>
        </w:r>
        <w:r>
          <w:rPr>
            <w:noProof/>
            <w:webHidden/>
          </w:rPr>
          <w:fldChar w:fldCharType="begin"/>
        </w:r>
        <w:r w:rsidR="00F56F54">
          <w:rPr>
            <w:noProof/>
            <w:webHidden/>
          </w:rPr>
          <w:instrText xml:space="preserve"> PAGEREF _Toc378092181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2" w:history="1">
        <w:r w:rsidR="00F56F54" w:rsidRPr="002965A4">
          <w:rPr>
            <w:rStyle w:val="Hyperlink"/>
            <w:noProof/>
          </w:rPr>
          <w:t>5.3.</w:t>
        </w:r>
        <w:r w:rsidR="00F56F54">
          <w:rPr>
            <w:rFonts w:asciiTheme="minorHAnsi" w:eastAsiaTheme="minorEastAsia" w:hAnsiTheme="minorHAnsi" w:cstheme="minorBidi"/>
            <w:noProof/>
            <w:sz w:val="22"/>
            <w:szCs w:val="22"/>
          </w:rPr>
          <w:tab/>
        </w:r>
        <w:r w:rsidR="00F56F54" w:rsidRPr="002965A4">
          <w:rPr>
            <w:rStyle w:val="Hyperlink"/>
            <w:noProof/>
          </w:rPr>
          <w:t>App UI</w:t>
        </w:r>
        <w:r w:rsidR="00F56F54">
          <w:rPr>
            <w:noProof/>
            <w:webHidden/>
          </w:rPr>
          <w:tab/>
        </w:r>
        <w:r>
          <w:rPr>
            <w:noProof/>
            <w:webHidden/>
          </w:rPr>
          <w:fldChar w:fldCharType="begin"/>
        </w:r>
        <w:r w:rsidR="00F56F54">
          <w:rPr>
            <w:noProof/>
            <w:webHidden/>
          </w:rPr>
          <w:instrText xml:space="preserve"> PAGEREF _Toc378092182 \h </w:instrText>
        </w:r>
        <w:r>
          <w:rPr>
            <w:noProof/>
            <w:webHidden/>
          </w:rPr>
        </w:r>
        <w:r>
          <w:rPr>
            <w:noProof/>
            <w:webHidden/>
          </w:rPr>
          <w:fldChar w:fldCharType="separate"/>
        </w:r>
        <w:r w:rsidR="00F56F54">
          <w:rPr>
            <w:noProof/>
            <w:webHidden/>
          </w:rPr>
          <w:t>8</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183" w:history="1">
        <w:r w:rsidR="00F56F54" w:rsidRPr="002965A4">
          <w:rPr>
            <w:rStyle w:val="Hyperlink"/>
            <w:rFonts w:cs="Arial"/>
            <w:noProof/>
          </w:rPr>
          <w:t>6.</w:t>
        </w:r>
        <w:r w:rsidR="00F56F54">
          <w:rPr>
            <w:rFonts w:asciiTheme="minorHAnsi" w:eastAsiaTheme="minorEastAsia" w:hAnsiTheme="minorHAnsi" w:cstheme="minorBidi"/>
            <w:noProof/>
            <w:sz w:val="22"/>
            <w:szCs w:val="22"/>
          </w:rPr>
          <w:tab/>
        </w:r>
        <w:r w:rsidR="00F56F54" w:rsidRPr="002965A4">
          <w:rPr>
            <w:rStyle w:val="Hyperlink"/>
            <w:rFonts w:cs="Arial"/>
            <w:noProof/>
          </w:rPr>
          <w:t>Business Requirements</w:t>
        </w:r>
        <w:r w:rsidR="00F56F54">
          <w:rPr>
            <w:noProof/>
            <w:webHidden/>
          </w:rPr>
          <w:tab/>
        </w:r>
        <w:r>
          <w:rPr>
            <w:noProof/>
            <w:webHidden/>
          </w:rPr>
          <w:fldChar w:fldCharType="begin"/>
        </w:r>
        <w:r w:rsidR="00F56F54">
          <w:rPr>
            <w:noProof/>
            <w:webHidden/>
          </w:rPr>
          <w:instrText xml:space="preserve"> PAGEREF _Toc378092183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4" w:history="1">
        <w:r w:rsidR="00F56F54" w:rsidRPr="002965A4">
          <w:rPr>
            <w:rStyle w:val="Hyperlink"/>
            <w:noProof/>
          </w:rPr>
          <w:t>6.1.</w:t>
        </w:r>
        <w:r w:rsidR="00F56F54">
          <w:rPr>
            <w:rFonts w:asciiTheme="minorHAnsi" w:eastAsiaTheme="minorEastAsia" w:hAnsiTheme="minorHAnsi" w:cstheme="minorBidi"/>
            <w:noProof/>
            <w:sz w:val="22"/>
            <w:szCs w:val="22"/>
          </w:rPr>
          <w:tab/>
        </w:r>
        <w:r w:rsidR="00F56F54" w:rsidRPr="002965A4">
          <w:rPr>
            <w:rStyle w:val="Hyperlink"/>
            <w:noProof/>
          </w:rPr>
          <w:t>Problem Description</w:t>
        </w:r>
        <w:r w:rsidR="00F56F54">
          <w:rPr>
            <w:noProof/>
            <w:webHidden/>
          </w:rPr>
          <w:tab/>
        </w:r>
        <w:r>
          <w:rPr>
            <w:noProof/>
            <w:webHidden/>
          </w:rPr>
          <w:fldChar w:fldCharType="begin"/>
        </w:r>
        <w:r w:rsidR="00F56F54">
          <w:rPr>
            <w:noProof/>
            <w:webHidden/>
          </w:rPr>
          <w:instrText xml:space="preserve"> PAGEREF _Toc378092184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5" w:history="1">
        <w:r w:rsidR="00F56F54" w:rsidRPr="002965A4">
          <w:rPr>
            <w:rStyle w:val="Hyperlink"/>
            <w:noProof/>
          </w:rPr>
          <w:t>6.2.</w:t>
        </w:r>
        <w:r w:rsidR="00F56F54">
          <w:rPr>
            <w:rFonts w:asciiTheme="minorHAnsi" w:eastAsiaTheme="minorEastAsia" w:hAnsiTheme="minorHAnsi" w:cstheme="minorBidi"/>
            <w:noProof/>
            <w:sz w:val="22"/>
            <w:szCs w:val="22"/>
          </w:rPr>
          <w:tab/>
        </w:r>
        <w:r w:rsidR="00F56F54" w:rsidRPr="002965A4">
          <w:rPr>
            <w:rStyle w:val="Hyperlink"/>
            <w:noProof/>
          </w:rPr>
          <w:t>Solution Description</w:t>
        </w:r>
        <w:r w:rsidR="00F56F54">
          <w:rPr>
            <w:noProof/>
            <w:webHidden/>
          </w:rPr>
          <w:tab/>
        </w:r>
        <w:r>
          <w:rPr>
            <w:noProof/>
            <w:webHidden/>
          </w:rPr>
          <w:fldChar w:fldCharType="begin"/>
        </w:r>
        <w:r w:rsidR="00F56F54">
          <w:rPr>
            <w:noProof/>
            <w:webHidden/>
          </w:rPr>
          <w:instrText xml:space="preserve"> PAGEREF _Toc378092185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6" w:history="1">
        <w:r w:rsidR="00F56F54" w:rsidRPr="002965A4">
          <w:rPr>
            <w:rStyle w:val="Hyperlink"/>
            <w:noProof/>
          </w:rPr>
          <w:t>6.3.</w:t>
        </w:r>
        <w:r w:rsidR="00F56F54">
          <w:rPr>
            <w:rFonts w:asciiTheme="minorHAnsi" w:eastAsiaTheme="minorEastAsia" w:hAnsiTheme="minorHAnsi" w:cstheme="minorBidi"/>
            <w:noProof/>
            <w:sz w:val="22"/>
            <w:szCs w:val="22"/>
          </w:rPr>
          <w:tab/>
        </w:r>
        <w:r w:rsidR="00F56F54" w:rsidRPr="002965A4">
          <w:rPr>
            <w:rStyle w:val="Hyperlink"/>
            <w:noProof/>
          </w:rPr>
          <w:t>High Level Functionality of App</w:t>
        </w:r>
        <w:r w:rsidR="00F56F54">
          <w:rPr>
            <w:noProof/>
            <w:webHidden/>
          </w:rPr>
          <w:tab/>
        </w:r>
        <w:r>
          <w:rPr>
            <w:noProof/>
            <w:webHidden/>
          </w:rPr>
          <w:fldChar w:fldCharType="begin"/>
        </w:r>
        <w:r w:rsidR="00F56F54">
          <w:rPr>
            <w:noProof/>
            <w:webHidden/>
          </w:rPr>
          <w:instrText xml:space="preserve"> PAGEREF _Toc378092186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7" w:history="1">
        <w:r w:rsidR="00F56F54" w:rsidRPr="002965A4">
          <w:rPr>
            <w:rStyle w:val="Hyperlink"/>
            <w:noProof/>
          </w:rPr>
          <w:t>6.4.</w:t>
        </w:r>
        <w:r w:rsidR="00F56F54">
          <w:rPr>
            <w:rFonts w:asciiTheme="minorHAnsi" w:eastAsiaTheme="minorEastAsia" w:hAnsiTheme="minorHAnsi" w:cstheme="minorBidi"/>
            <w:noProof/>
            <w:sz w:val="22"/>
            <w:szCs w:val="22"/>
          </w:rPr>
          <w:tab/>
        </w:r>
        <w:r w:rsidR="00F56F54" w:rsidRPr="002965A4">
          <w:rPr>
            <w:rStyle w:val="Hyperlink"/>
            <w:noProof/>
          </w:rPr>
          <w:t>User Management</w:t>
        </w:r>
        <w:r w:rsidR="00F56F54">
          <w:rPr>
            <w:noProof/>
            <w:webHidden/>
          </w:rPr>
          <w:tab/>
        </w:r>
        <w:r>
          <w:rPr>
            <w:noProof/>
            <w:webHidden/>
          </w:rPr>
          <w:fldChar w:fldCharType="begin"/>
        </w:r>
        <w:r w:rsidR="00F56F54">
          <w:rPr>
            <w:noProof/>
            <w:webHidden/>
          </w:rPr>
          <w:instrText xml:space="preserve"> PAGEREF _Toc378092187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8" w:history="1">
        <w:r w:rsidR="00F56F54" w:rsidRPr="002965A4">
          <w:rPr>
            <w:rStyle w:val="Hyperlink"/>
            <w:noProof/>
          </w:rPr>
          <w:t>6.5.</w:t>
        </w:r>
        <w:r w:rsidR="00F56F54">
          <w:rPr>
            <w:rFonts w:asciiTheme="minorHAnsi" w:eastAsiaTheme="minorEastAsia" w:hAnsiTheme="minorHAnsi" w:cstheme="minorBidi"/>
            <w:noProof/>
            <w:sz w:val="22"/>
            <w:szCs w:val="22"/>
          </w:rPr>
          <w:tab/>
        </w:r>
        <w:r w:rsidR="00F56F54" w:rsidRPr="002965A4">
          <w:rPr>
            <w:rStyle w:val="Hyperlink"/>
            <w:noProof/>
          </w:rPr>
          <w:t>Database / Server Functionality</w:t>
        </w:r>
        <w:r w:rsidR="00F56F54">
          <w:rPr>
            <w:noProof/>
            <w:webHidden/>
          </w:rPr>
          <w:tab/>
        </w:r>
        <w:r>
          <w:rPr>
            <w:noProof/>
            <w:webHidden/>
          </w:rPr>
          <w:fldChar w:fldCharType="begin"/>
        </w:r>
        <w:r w:rsidR="00F56F54">
          <w:rPr>
            <w:noProof/>
            <w:webHidden/>
          </w:rPr>
          <w:instrText xml:space="preserve"> PAGEREF _Toc378092188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89" w:history="1">
        <w:r w:rsidR="00F56F54" w:rsidRPr="002965A4">
          <w:rPr>
            <w:rStyle w:val="Hyperlink"/>
            <w:noProof/>
          </w:rPr>
          <w:t>6.6.</w:t>
        </w:r>
        <w:r w:rsidR="00F56F54">
          <w:rPr>
            <w:rFonts w:asciiTheme="minorHAnsi" w:eastAsiaTheme="minorEastAsia" w:hAnsiTheme="minorHAnsi" w:cstheme="minorBidi"/>
            <w:noProof/>
            <w:sz w:val="22"/>
            <w:szCs w:val="22"/>
          </w:rPr>
          <w:tab/>
        </w:r>
        <w:r w:rsidR="00F56F54" w:rsidRPr="002965A4">
          <w:rPr>
            <w:rStyle w:val="Hyperlink"/>
            <w:noProof/>
          </w:rPr>
          <w:t>Business Rules &amp; Opportunities</w:t>
        </w:r>
        <w:r w:rsidR="00F56F54">
          <w:rPr>
            <w:noProof/>
            <w:webHidden/>
          </w:rPr>
          <w:tab/>
        </w:r>
        <w:r>
          <w:rPr>
            <w:noProof/>
            <w:webHidden/>
          </w:rPr>
          <w:fldChar w:fldCharType="begin"/>
        </w:r>
        <w:r w:rsidR="00F56F54">
          <w:rPr>
            <w:noProof/>
            <w:webHidden/>
          </w:rPr>
          <w:instrText xml:space="preserve"> PAGEREF _Toc378092189 \h </w:instrText>
        </w:r>
        <w:r>
          <w:rPr>
            <w:noProof/>
            <w:webHidden/>
          </w:rPr>
        </w:r>
        <w:r>
          <w:rPr>
            <w:noProof/>
            <w:webHidden/>
          </w:rPr>
          <w:fldChar w:fldCharType="separate"/>
        </w:r>
        <w:r w:rsidR="00F56F54">
          <w:rPr>
            <w:noProof/>
            <w:webHidden/>
          </w:rPr>
          <w:t>16</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0" w:history="1">
        <w:r w:rsidR="00F56F54" w:rsidRPr="002965A4">
          <w:rPr>
            <w:rStyle w:val="Hyperlink"/>
            <w:noProof/>
          </w:rPr>
          <w:t>6.7.</w:t>
        </w:r>
        <w:r w:rsidR="00F56F54">
          <w:rPr>
            <w:rFonts w:asciiTheme="minorHAnsi" w:eastAsiaTheme="minorEastAsia" w:hAnsiTheme="minorHAnsi" w:cstheme="minorBidi"/>
            <w:noProof/>
            <w:sz w:val="22"/>
            <w:szCs w:val="22"/>
          </w:rPr>
          <w:tab/>
        </w:r>
        <w:r w:rsidR="00F56F54" w:rsidRPr="002965A4">
          <w:rPr>
            <w:rStyle w:val="Hyperlink"/>
            <w:noProof/>
          </w:rPr>
          <w:t>Application - Process Flow</w:t>
        </w:r>
        <w:r w:rsidR="00F56F54">
          <w:rPr>
            <w:noProof/>
            <w:webHidden/>
          </w:rPr>
          <w:tab/>
        </w:r>
        <w:r>
          <w:rPr>
            <w:noProof/>
            <w:webHidden/>
          </w:rPr>
          <w:fldChar w:fldCharType="begin"/>
        </w:r>
        <w:r w:rsidR="00F56F54">
          <w:rPr>
            <w:noProof/>
            <w:webHidden/>
          </w:rPr>
          <w:instrText xml:space="preserve"> PAGEREF _Toc378092190 \h </w:instrText>
        </w:r>
        <w:r>
          <w:rPr>
            <w:noProof/>
            <w:webHidden/>
          </w:rPr>
        </w:r>
        <w:r>
          <w:rPr>
            <w:noProof/>
            <w:webHidden/>
          </w:rPr>
          <w:fldChar w:fldCharType="separate"/>
        </w:r>
        <w:r w:rsidR="00F56F54">
          <w:rPr>
            <w:noProof/>
            <w:webHidden/>
          </w:rPr>
          <w:t>17</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191" w:history="1">
        <w:r w:rsidR="00F56F54" w:rsidRPr="002965A4">
          <w:rPr>
            <w:rStyle w:val="Hyperlink"/>
            <w:rFonts w:cs="Arial"/>
            <w:noProof/>
          </w:rPr>
          <w:t>7.</w:t>
        </w:r>
        <w:r w:rsidR="00F56F54">
          <w:rPr>
            <w:rFonts w:asciiTheme="minorHAnsi" w:eastAsiaTheme="minorEastAsia" w:hAnsiTheme="minorHAnsi" w:cstheme="minorBidi"/>
            <w:noProof/>
            <w:sz w:val="22"/>
            <w:szCs w:val="22"/>
          </w:rPr>
          <w:tab/>
        </w:r>
        <w:r w:rsidR="00F56F54" w:rsidRPr="002965A4">
          <w:rPr>
            <w:rStyle w:val="Hyperlink"/>
            <w:rFonts w:cs="Arial"/>
            <w:noProof/>
          </w:rPr>
          <w:t>Other Functionality</w:t>
        </w:r>
        <w:r w:rsidR="00F56F54">
          <w:rPr>
            <w:noProof/>
            <w:webHidden/>
          </w:rPr>
          <w:tab/>
        </w:r>
        <w:r>
          <w:rPr>
            <w:noProof/>
            <w:webHidden/>
          </w:rPr>
          <w:fldChar w:fldCharType="begin"/>
        </w:r>
        <w:r w:rsidR="00F56F54">
          <w:rPr>
            <w:noProof/>
            <w:webHidden/>
          </w:rPr>
          <w:instrText xml:space="preserve"> PAGEREF _Toc378092191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2" w:history="1">
        <w:r w:rsidR="00F56F54" w:rsidRPr="002965A4">
          <w:rPr>
            <w:rStyle w:val="Hyperlink"/>
            <w:noProof/>
          </w:rPr>
          <w:t>7.1.</w:t>
        </w:r>
        <w:r w:rsidR="00F56F54">
          <w:rPr>
            <w:rFonts w:asciiTheme="minorHAnsi" w:eastAsiaTheme="minorEastAsia" w:hAnsiTheme="minorHAnsi" w:cstheme="minorBidi"/>
            <w:noProof/>
            <w:sz w:val="22"/>
            <w:szCs w:val="22"/>
          </w:rPr>
          <w:tab/>
        </w:r>
        <w:r w:rsidR="00F56F54" w:rsidRPr="002965A4">
          <w:rPr>
            <w:rStyle w:val="Hyperlink"/>
            <w:noProof/>
          </w:rPr>
          <w:t>Reporting Requirements</w:t>
        </w:r>
        <w:r w:rsidR="00F56F54">
          <w:rPr>
            <w:noProof/>
            <w:webHidden/>
          </w:rPr>
          <w:tab/>
        </w:r>
        <w:r>
          <w:rPr>
            <w:noProof/>
            <w:webHidden/>
          </w:rPr>
          <w:fldChar w:fldCharType="begin"/>
        </w:r>
        <w:r w:rsidR="00F56F54">
          <w:rPr>
            <w:noProof/>
            <w:webHidden/>
          </w:rPr>
          <w:instrText xml:space="preserve"> PAGEREF _Toc378092192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3" w:history="1">
        <w:r w:rsidR="00F56F54" w:rsidRPr="002965A4">
          <w:rPr>
            <w:rStyle w:val="Hyperlink"/>
            <w:noProof/>
          </w:rPr>
          <w:t>7.2.</w:t>
        </w:r>
        <w:r w:rsidR="00F56F54">
          <w:rPr>
            <w:rFonts w:asciiTheme="minorHAnsi" w:eastAsiaTheme="minorEastAsia" w:hAnsiTheme="minorHAnsi" w:cstheme="minorBidi"/>
            <w:noProof/>
            <w:sz w:val="22"/>
            <w:szCs w:val="22"/>
          </w:rPr>
          <w:tab/>
        </w:r>
        <w:r w:rsidR="00F56F54" w:rsidRPr="002965A4">
          <w:rPr>
            <w:rStyle w:val="Hyperlink"/>
            <w:noProof/>
          </w:rPr>
          <w:t>Admin Requirements</w:t>
        </w:r>
        <w:r w:rsidR="00F56F54">
          <w:rPr>
            <w:noProof/>
            <w:webHidden/>
          </w:rPr>
          <w:tab/>
        </w:r>
        <w:r>
          <w:rPr>
            <w:noProof/>
            <w:webHidden/>
          </w:rPr>
          <w:fldChar w:fldCharType="begin"/>
        </w:r>
        <w:r w:rsidR="00F56F54">
          <w:rPr>
            <w:noProof/>
            <w:webHidden/>
          </w:rPr>
          <w:instrText xml:space="preserve"> PAGEREF _Toc378092193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4" w:history="1">
        <w:r w:rsidR="00F56F54" w:rsidRPr="002965A4">
          <w:rPr>
            <w:rStyle w:val="Hyperlink"/>
            <w:noProof/>
          </w:rPr>
          <w:t>7.3.</w:t>
        </w:r>
        <w:r w:rsidR="00F56F54">
          <w:rPr>
            <w:rFonts w:asciiTheme="minorHAnsi" w:eastAsiaTheme="minorEastAsia" w:hAnsiTheme="minorHAnsi" w:cstheme="minorBidi"/>
            <w:noProof/>
            <w:sz w:val="22"/>
            <w:szCs w:val="22"/>
          </w:rPr>
          <w:tab/>
        </w:r>
        <w:r w:rsidR="00F56F54" w:rsidRPr="002965A4">
          <w:rPr>
            <w:rStyle w:val="Hyperlink"/>
            <w:noProof/>
          </w:rPr>
          <w:t>Audit Trail</w:t>
        </w:r>
        <w:r w:rsidR="00F56F54">
          <w:rPr>
            <w:noProof/>
            <w:webHidden/>
          </w:rPr>
          <w:tab/>
        </w:r>
        <w:r>
          <w:rPr>
            <w:noProof/>
            <w:webHidden/>
          </w:rPr>
          <w:fldChar w:fldCharType="begin"/>
        </w:r>
        <w:r w:rsidR="00F56F54">
          <w:rPr>
            <w:noProof/>
            <w:webHidden/>
          </w:rPr>
          <w:instrText xml:space="preserve"> PAGEREF _Toc378092194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195" w:history="1">
        <w:r w:rsidR="00F56F54" w:rsidRPr="002965A4">
          <w:rPr>
            <w:rStyle w:val="Hyperlink"/>
            <w:rFonts w:cs="Arial"/>
            <w:noProof/>
          </w:rPr>
          <w:t>8.</w:t>
        </w:r>
        <w:r w:rsidR="00F56F54">
          <w:rPr>
            <w:rFonts w:asciiTheme="minorHAnsi" w:eastAsiaTheme="minorEastAsia" w:hAnsiTheme="minorHAnsi" w:cstheme="minorBidi"/>
            <w:noProof/>
            <w:sz w:val="22"/>
            <w:szCs w:val="22"/>
          </w:rPr>
          <w:tab/>
        </w:r>
        <w:r w:rsidR="00F56F54" w:rsidRPr="002965A4">
          <w:rPr>
            <w:rStyle w:val="Hyperlink"/>
            <w:rFonts w:cs="Arial"/>
            <w:noProof/>
          </w:rPr>
          <w:t>Non Functional Requirement</w:t>
        </w:r>
        <w:r w:rsidR="00F56F54">
          <w:rPr>
            <w:noProof/>
            <w:webHidden/>
          </w:rPr>
          <w:tab/>
        </w:r>
        <w:r>
          <w:rPr>
            <w:noProof/>
            <w:webHidden/>
          </w:rPr>
          <w:fldChar w:fldCharType="begin"/>
        </w:r>
        <w:r w:rsidR="00F56F54">
          <w:rPr>
            <w:noProof/>
            <w:webHidden/>
          </w:rPr>
          <w:instrText xml:space="preserve"> PAGEREF _Toc378092195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6" w:history="1">
        <w:r w:rsidR="00F56F54" w:rsidRPr="002965A4">
          <w:rPr>
            <w:rStyle w:val="Hyperlink"/>
            <w:noProof/>
          </w:rPr>
          <w:t>8.1.</w:t>
        </w:r>
        <w:r w:rsidR="00F56F54">
          <w:rPr>
            <w:rFonts w:asciiTheme="minorHAnsi" w:eastAsiaTheme="minorEastAsia" w:hAnsiTheme="minorHAnsi" w:cstheme="minorBidi"/>
            <w:noProof/>
            <w:sz w:val="22"/>
            <w:szCs w:val="22"/>
          </w:rPr>
          <w:tab/>
        </w:r>
        <w:r w:rsidR="00F56F54" w:rsidRPr="002965A4">
          <w:rPr>
            <w:rStyle w:val="Hyperlink"/>
            <w:noProof/>
          </w:rPr>
          <w:t>Application Performance</w:t>
        </w:r>
        <w:r w:rsidR="00F56F54">
          <w:rPr>
            <w:noProof/>
            <w:webHidden/>
          </w:rPr>
          <w:tab/>
        </w:r>
        <w:r>
          <w:rPr>
            <w:noProof/>
            <w:webHidden/>
          </w:rPr>
          <w:fldChar w:fldCharType="begin"/>
        </w:r>
        <w:r w:rsidR="00F56F54">
          <w:rPr>
            <w:noProof/>
            <w:webHidden/>
          </w:rPr>
          <w:instrText xml:space="preserve"> PAGEREF _Toc378092196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7" w:history="1">
        <w:r w:rsidR="00F56F54" w:rsidRPr="002965A4">
          <w:rPr>
            <w:rStyle w:val="Hyperlink"/>
            <w:noProof/>
          </w:rPr>
          <w:t>8.2.</w:t>
        </w:r>
        <w:r w:rsidR="00F56F54">
          <w:rPr>
            <w:rFonts w:asciiTheme="minorHAnsi" w:eastAsiaTheme="minorEastAsia" w:hAnsiTheme="minorHAnsi" w:cstheme="minorBidi"/>
            <w:noProof/>
            <w:sz w:val="22"/>
            <w:szCs w:val="22"/>
          </w:rPr>
          <w:tab/>
        </w:r>
        <w:r w:rsidR="00F56F54" w:rsidRPr="002965A4">
          <w:rPr>
            <w:rStyle w:val="Hyperlink"/>
            <w:noProof/>
          </w:rPr>
          <w:t>Server Support</w:t>
        </w:r>
        <w:r w:rsidR="00F56F54">
          <w:rPr>
            <w:noProof/>
            <w:webHidden/>
          </w:rPr>
          <w:tab/>
        </w:r>
        <w:r>
          <w:rPr>
            <w:noProof/>
            <w:webHidden/>
          </w:rPr>
          <w:fldChar w:fldCharType="begin"/>
        </w:r>
        <w:r w:rsidR="00F56F54">
          <w:rPr>
            <w:noProof/>
            <w:webHidden/>
          </w:rPr>
          <w:instrText xml:space="preserve"> PAGEREF _Toc378092197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8" w:history="1">
        <w:r w:rsidR="00F56F54" w:rsidRPr="002965A4">
          <w:rPr>
            <w:rStyle w:val="Hyperlink"/>
            <w:noProof/>
          </w:rPr>
          <w:t>8.3.</w:t>
        </w:r>
        <w:r w:rsidR="00F56F54">
          <w:rPr>
            <w:rFonts w:asciiTheme="minorHAnsi" w:eastAsiaTheme="minorEastAsia" w:hAnsiTheme="minorHAnsi" w:cstheme="minorBidi"/>
            <w:noProof/>
            <w:sz w:val="22"/>
            <w:szCs w:val="22"/>
          </w:rPr>
          <w:tab/>
        </w:r>
        <w:r w:rsidR="00F56F54" w:rsidRPr="002965A4">
          <w:rPr>
            <w:rStyle w:val="Hyperlink"/>
            <w:noProof/>
          </w:rPr>
          <w:t>Device /Operating System Support</w:t>
        </w:r>
        <w:r w:rsidR="00F56F54">
          <w:rPr>
            <w:noProof/>
            <w:webHidden/>
          </w:rPr>
          <w:tab/>
        </w:r>
        <w:r>
          <w:rPr>
            <w:noProof/>
            <w:webHidden/>
          </w:rPr>
          <w:fldChar w:fldCharType="begin"/>
        </w:r>
        <w:r w:rsidR="00F56F54">
          <w:rPr>
            <w:noProof/>
            <w:webHidden/>
          </w:rPr>
          <w:instrText xml:space="preserve"> PAGEREF _Toc378092198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199" w:history="1">
        <w:r w:rsidR="00F56F54" w:rsidRPr="002965A4">
          <w:rPr>
            <w:rStyle w:val="Hyperlink"/>
            <w:noProof/>
          </w:rPr>
          <w:t>8.4.</w:t>
        </w:r>
        <w:r w:rsidR="00F56F54">
          <w:rPr>
            <w:rFonts w:asciiTheme="minorHAnsi" w:eastAsiaTheme="minorEastAsia" w:hAnsiTheme="minorHAnsi" w:cstheme="minorBidi"/>
            <w:noProof/>
            <w:sz w:val="22"/>
            <w:szCs w:val="22"/>
          </w:rPr>
          <w:tab/>
        </w:r>
        <w:r w:rsidR="00F56F54" w:rsidRPr="002965A4">
          <w:rPr>
            <w:rStyle w:val="Hyperlink"/>
            <w:noProof/>
          </w:rPr>
          <w:t>User Interface – General Requirements</w:t>
        </w:r>
        <w:r w:rsidR="00F56F54">
          <w:rPr>
            <w:noProof/>
            <w:webHidden/>
          </w:rPr>
          <w:tab/>
        </w:r>
        <w:r>
          <w:rPr>
            <w:noProof/>
            <w:webHidden/>
          </w:rPr>
          <w:fldChar w:fldCharType="begin"/>
        </w:r>
        <w:r w:rsidR="00F56F54">
          <w:rPr>
            <w:noProof/>
            <w:webHidden/>
          </w:rPr>
          <w:instrText xml:space="preserve"> PAGEREF _Toc378092199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79059A">
      <w:pPr>
        <w:pStyle w:val="TOC1"/>
        <w:rPr>
          <w:rFonts w:asciiTheme="minorHAnsi" w:eastAsiaTheme="minorEastAsia" w:hAnsiTheme="minorHAnsi" w:cstheme="minorBidi"/>
          <w:noProof/>
          <w:sz w:val="22"/>
          <w:szCs w:val="22"/>
        </w:rPr>
      </w:pPr>
      <w:hyperlink w:anchor="_Toc378092200" w:history="1">
        <w:r w:rsidR="00F56F54" w:rsidRPr="002965A4">
          <w:rPr>
            <w:rStyle w:val="Hyperlink"/>
            <w:rFonts w:cs="Arial"/>
            <w:noProof/>
          </w:rPr>
          <w:t>9.</w:t>
        </w:r>
        <w:r w:rsidR="00F56F54">
          <w:rPr>
            <w:rFonts w:asciiTheme="minorHAnsi" w:eastAsiaTheme="minorEastAsia" w:hAnsiTheme="minorHAnsi" w:cstheme="minorBidi"/>
            <w:noProof/>
            <w:sz w:val="22"/>
            <w:szCs w:val="22"/>
          </w:rPr>
          <w:tab/>
        </w:r>
        <w:r w:rsidR="00F56F54" w:rsidRPr="002965A4">
          <w:rPr>
            <w:rStyle w:val="Hyperlink"/>
            <w:rFonts w:cs="Arial"/>
            <w:noProof/>
          </w:rPr>
          <w:t>Appendix</w:t>
        </w:r>
        <w:r w:rsidR="00F56F54">
          <w:rPr>
            <w:noProof/>
            <w:webHidden/>
          </w:rPr>
          <w:tab/>
        </w:r>
        <w:r>
          <w:rPr>
            <w:noProof/>
            <w:webHidden/>
          </w:rPr>
          <w:fldChar w:fldCharType="begin"/>
        </w:r>
        <w:r w:rsidR="00F56F54">
          <w:rPr>
            <w:noProof/>
            <w:webHidden/>
          </w:rPr>
          <w:instrText xml:space="preserve"> PAGEREF _Toc378092200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201" w:history="1">
        <w:r w:rsidR="00F56F54" w:rsidRPr="002965A4">
          <w:rPr>
            <w:rStyle w:val="Hyperlink"/>
            <w:noProof/>
          </w:rPr>
          <w:t>9.1.</w:t>
        </w:r>
        <w:r w:rsidR="00F56F54">
          <w:rPr>
            <w:rFonts w:asciiTheme="minorHAnsi" w:eastAsiaTheme="minorEastAsia" w:hAnsiTheme="minorHAnsi" w:cstheme="minorBidi"/>
            <w:noProof/>
            <w:sz w:val="22"/>
            <w:szCs w:val="22"/>
          </w:rPr>
          <w:tab/>
        </w:r>
        <w:r w:rsidR="00F56F54" w:rsidRPr="002965A4">
          <w:rPr>
            <w:rStyle w:val="Hyperlink"/>
            <w:noProof/>
          </w:rPr>
          <w:t>Product Definition</w:t>
        </w:r>
        <w:r w:rsidR="00F56F54">
          <w:rPr>
            <w:noProof/>
            <w:webHidden/>
          </w:rPr>
          <w:tab/>
        </w:r>
        <w:r>
          <w:rPr>
            <w:noProof/>
            <w:webHidden/>
          </w:rPr>
          <w:fldChar w:fldCharType="begin"/>
        </w:r>
        <w:r w:rsidR="00F56F54">
          <w:rPr>
            <w:noProof/>
            <w:webHidden/>
          </w:rPr>
          <w:instrText xml:space="preserve"> PAGEREF _Toc378092201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202" w:history="1">
        <w:r w:rsidR="00F56F54" w:rsidRPr="002965A4">
          <w:rPr>
            <w:rStyle w:val="Hyperlink"/>
            <w:noProof/>
          </w:rPr>
          <w:t>9.2.</w:t>
        </w:r>
        <w:r w:rsidR="00F56F54">
          <w:rPr>
            <w:rFonts w:asciiTheme="minorHAnsi" w:eastAsiaTheme="minorEastAsia" w:hAnsiTheme="minorHAnsi" w:cstheme="minorBidi"/>
            <w:noProof/>
            <w:sz w:val="22"/>
            <w:szCs w:val="22"/>
          </w:rPr>
          <w:tab/>
        </w:r>
        <w:r w:rsidR="00F56F54" w:rsidRPr="002965A4">
          <w:rPr>
            <w:rStyle w:val="Hyperlink"/>
            <w:noProof/>
          </w:rPr>
          <w:t>Document Management – Templates</w:t>
        </w:r>
        <w:r w:rsidR="00F56F54">
          <w:rPr>
            <w:noProof/>
            <w:webHidden/>
          </w:rPr>
          <w:tab/>
        </w:r>
        <w:r>
          <w:rPr>
            <w:noProof/>
            <w:webHidden/>
          </w:rPr>
          <w:fldChar w:fldCharType="begin"/>
        </w:r>
        <w:r w:rsidR="00F56F54">
          <w:rPr>
            <w:noProof/>
            <w:webHidden/>
          </w:rPr>
          <w:instrText xml:space="preserve"> PAGEREF _Toc378092202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79059A">
      <w:pPr>
        <w:pStyle w:val="TOC2"/>
        <w:tabs>
          <w:tab w:val="left" w:pos="660"/>
        </w:tabs>
        <w:rPr>
          <w:rFonts w:asciiTheme="minorHAnsi" w:eastAsiaTheme="minorEastAsia" w:hAnsiTheme="minorHAnsi" w:cstheme="minorBidi"/>
          <w:noProof/>
          <w:sz w:val="22"/>
          <w:szCs w:val="22"/>
        </w:rPr>
      </w:pPr>
      <w:hyperlink w:anchor="_Toc378092203" w:history="1">
        <w:r w:rsidR="00F56F54" w:rsidRPr="002965A4">
          <w:rPr>
            <w:rStyle w:val="Hyperlink"/>
            <w:noProof/>
          </w:rPr>
          <w:t>9.3.</w:t>
        </w:r>
        <w:r w:rsidR="00F56F54">
          <w:rPr>
            <w:rFonts w:asciiTheme="minorHAnsi" w:eastAsiaTheme="minorEastAsia" w:hAnsiTheme="minorHAnsi" w:cstheme="minorBidi"/>
            <w:noProof/>
            <w:sz w:val="22"/>
            <w:szCs w:val="22"/>
          </w:rPr>
          <w:tab/>
        </w:r>
        <w:r w:rsidR="00F56F54" w:rsidRPr="002965A4">
          <w:rPr>
            <w:rStyle w:val="Hyperlink"/>
            <w:noProof/>
          </w:rPr>
          <w:t>Data Matrix</w:t>
        </w:r>
        <w:r w:rsidR="00F56F54">
          <w:rPr>
            <w:noProof/>
            <w:webHidden/>
          </w:rPr>
          <w:tab/>
        </w:r>
        <w:r>
          <w:rPr>
            <w:noProof/>
            <w:webHidden/>
          </w:rPr>
          <w:fldChar w:fldCharType="begin"/>
        </w:r>
        <w:r w:rsidR="00F56F54">
          <w:rPr>
            <w:noProof/>
            <w:webHidden/>
          </w:rPr>
          <w:instrText xml:space="preserve"> PAGEREF _Toc378092203 \h </w:instrText>
        </w:r>
        <w:r>
          <w:rPr>
            <w:noProof/>
            <w:webHidden/>
          </w:rPr>
        </w:r>
        <w:r>
          <w:rPr>
            <w:noProof/>
            <w:webHidden/>
          </w:rPr>
          <w:fldChar w:fldCharType="separate"/>
        </w:r>
        <w:r w:rsidR="00F56F54">
          <w:rPr>
            <w:noProof/>
            <w:webHidden/>
          </w:rPr>
          <w:t>20</w:t>
        </w:r>
        <w:r>
          <w:rPr>
            <w:noProof/>
            <w:webHidden/>
          </w:rPr>
          <w:fldChar w:fldCharType="end"/>
        </w:r>
      </w:hyperlink>
    </w:p>
    <w:p w:rsidR="009E4904" w:rsidRDefault="0079059A" w:rsidP="004E258F">
      <w:pPr>
        <w:pStyle w:val="BodyText"/>
      </w:pPr>
      <w:r w:rsidRPr="005E0AC3">
        <w:fldChar w:fldCharType="end"/>
      </w:r>
    </w:p>
    <w:p w:rsidR="00D52BE1" w:rsidRDefault="00D52BE1" w:rsidP="004E258F">
      <w:pPr>
        <w:pStyle w:val="BodyText"/>
      </w:pPr>
    </w:p>
    <w:p w:rsidR="004E258F" w:rsidRPr="00CB2790" w:rsidRDefault="004E258F" w:rsidP="009E1D34">
      <w:pPr>
        <w:pStyle w:val="Heading1"/>
        <w:pageBreakBefore/>
        <w:numPr>
          <w:ilvl w:val="0"/>
          <w:numId w:val="5"/>
        </w:numPr>
        <w:shd w:val="pct30" w:color="auto" w:fill="FFFFFF"/>
        <w:spacing w:before="0" w:after="180" w:line="240" w:lineRule="atLeast"/>
        <w:ind w:right="0"/>
        <w:rPr>
          <w:rFonts w:cs="Arial"/>
        </w:rPr>
      </w:pPr>
      <w:bookmarkStart w:id="0" w:name="_Toc378092170"/>
      <w:r>
        <w:rPr>
          <w:rFonts w:cs="Arial"/>
        </w:rPr>
        <w:lastRenderedPageBreak/>
        <w:t>Change History</w:t>
      </w:r>
      <w:bookmarkEnd w:id="0"/>
    </w:p>
    <w:p w:rsidR="004E258F" w:rsidRDefault="004E258F" w:rsidP="009E4904">
      <w:pPr>
        <w:rPr>
          <w:b/>
          <w:szCs w:val="32"/>
        </w:rPr>
      </w:pPr>
    </w:p>
    <w:p w:rsidR="009E4904" w:rsidRDefault="009E4904" w:rsidP="009E4904">
      <w:pPr>
        <w:rPr>
          <w:b/>
          <w:szCs w:val="32"/>
        </w:rPr>
      </w:pPr>
    </w:p>
    <w:p w:rsidR="009E4904" w:rsidRDefault="009E4904" w:rsidP="009E4904">
      <w:pPr>
        <w:rPr>
          <w:b/>
          <w:szCs w:val="32"/>
        </w:rPr>
      </w:pPr>
      <w:r>
        <w:rPr>
          <w:b/>
          <w:szCs w:val="32"/>
        </w:rPr>
        <w:t>The following important changes have been made to this document:</w:t>
      </w:r>
    </w:p>
    <w:p w:rsidR="009E4904" w:rsidRDefault="009E4904" w:rsidP="009E4904">
      <w:pPr>
        <w:rPr>
          <w:b/>
          <w:szCs w:val="32"/>
        </w:rPr>
      </w:pPr>
    </w:p>
    <w:tbl>
      <w:tblPr>
        <w:tblStyle w:val="TableGrid"/>
        <w:tblW w:w="8640" w:type="dxa"/>
        <w:tblInd w:w="108" w:type="dxa"/>
        <w:tblLayout w:type="fixed"/>
        <w:tblLook w:val="01E0"/>
      </w:tblPr>
      <w:tblGrid>
        <w:gridCol w:w="1170"/>
        <w:gridCol w:w="1260"/>
        <w:gridCol w:w="2520"/>
        <w:gridCol w:w="1980"/>
        <w:gridCol w:w="1710"/>
      </w:tblGrid>
      <w:tr w:rsidR="009E4904" w:rsidRPr="001D0B65" w:rsidTr="009E4904">
        <w:trPr>
          <w:tblHeader/>
        </w:trPr>
        <w:tc>
          <w:tcPr>
            <w:tcW w:w="1170" w:type="dxa"/>
            <w:shd w:val="clear" w:color="auto" w:fill="99CCFF"/>
          </w:tcPr>
          <w:p w:rsidR="009E4904" w:rsidRPr="001D0B65" w:rsidRDefault="009E4904" w:rsidP="009E4904">
            <w:pPr>
              <w:jc w:val="center"/>
              <w:rPr>
                <w:b/>
                <w:snapToGrid w:val="0"/>
                <w:szCs w:val="20"/>
              </w:rPr>
            </w:pPr>
            <w:r>
              <w:rPr>
                <w:b/>
                <w:snapToGrid w:val="0"/>
                <w:szCs w:val="20"/>
              </w:rPr>
              <w:t>Version</w:t>
            </w:r>
            <w:r w:rsidRPr="001D0B65">
              <w:rPr>
                <w:b/>
                <w:snapToGrid w:val="0"/>
                <w:szCs w:val="20"/>
              </w:rPr>
              <w:t xml:space="preserve"> No.</w:t>
            </w:r>
          </w:p>
        </w:tc>
        <w:tc>
          <w:tcPr>
            <w:tcW w:w="1260" w:type="dxa"/>
            <w:shd w:val="clear" w:color="auto" w:fill="99CCFF"/>
          </w:tcPr>
          <w:p w:rsidR="009E4904" w:rsidRPr="001D0B65" w:rsidRDefault="009E4904" w:rsidP="009E4904">
            <w:pPr>
              <w:jc w:val="center"/>
              <w:rPr>
                <w:b/>
                <w:snapToGrid w:val="0"/>
                <w:szCs w:val="20"/>
              </w:rPr>
            </w:pPr>
            <w:r w:rsidRPr="001D0B65">
              <w:rPr>
                <w:b/>
                <w:snapToGrid w:val="0"/>
                <w:szCs w:val="20"/>
              </w:rPr>
              <w:t>Date</w:t>
            </w:r>
          </w:p>
        </w:tc>
        <w:tc>
          <w:tcPr>
            <w:tcW w:w="2520" w:type="dxa"/>
            <w:shd w:val="clear" w:color="auto" w:fill="99CCFF"/>
          </w:tcPr>
          <w:p w:rsidR="009E4904" w:rsidRPr="001D0B65" w:rsidRDefault="009E4904" w:rsidP="009E4904">
            <w:pPr>
              <w:jc w:val="center"/>
              <w:rPr>
                <w:b/>
                <w:snapToGrid w:val="0"/>
                <w:szCs w:val="20"/>
              </w:rPr>
            </w:pPr>
            <w:r w:rsidRPr="001D0B65">
              <w:rPr>
                <w:b/>
                <w:snapToGrid w:val="0"/>
                <w:szCs w:val="20"/>
              </w:rPr>
              <w:t>Description</w:t>
            </w:r>
          </w:p>
        </w:tc>
        <w:tc>
          <w:tcPr>
            <w:tcW w:w="1980" w:type="dxa"/>
            <w:shd w:val="clear" w:color="auto" w:fill="99CCFF"/>
          </w:tcPr>
          <w:p w:rsidR="009E4904" w:rsidRPr="001D0B65" w:rsidRDefault="009E4904" w:rsidP="009E4904">
            <w:pPr>
              <w:jc w:val="center"/>
              <w:rPr>
                <w:b/>
                <w:snapToGrid w:val="0"/>
                <w:szCs w:val="20"/>
              </w:rPr>
            </w:pPr>
            <w:r w:rsidRPr="001D0B65">
              <w:rPr>
                <w:b/>
                <w:snapToGrid w:val="0"/>
                <w:szCs w:val="20"/>
              </w:rPr>
              <w:t>Author</w:t>
            </w:r>
          </w:p>
        </w:tc>
        <w:tc>
          <w:tcPr>
            <w:tcW w:w="1710" w:type="dxa"/>
            <w:shd w:val="clear" w:color="auto" w:fill="99CCFF"/>
          </w:tcPr>
          <w:p w:rsidR="009E4904" w:rsidRPr="001D0B65" w:rsidRDefault="009E4904" w:rsidP="009E4904">
            <w:pPr>
              <w:jc w:val="center"/>
              <w:rPr>
                <w:b/>
                <w:snapToGrid w:val="0"/>
                <w:szCs w:val="20"/>
              </w:rPr>
            </w:pPr>
            <w:r w:rsidRPr="001D0B65">
              <w:rPr>
                <w:b/>
                <w:snapToGrid w:val="0"/>
                <w:szCs w:val="20"/>
              </w:rPr>
              <w:t>Comments</w:t>
            </w:r>
          </w:p>
        </w:tc>
      </w:tr>
      <w:tr w:rsidR="009E4904" w:rsidRPr="001D0B65" w:rsidTr="009E4904">
        <w:tc>
          <w:tcPr>
            <w:tcW w:w="1170" w:type="dxa"/>
          </w:tcPr>
          <w:p w:rsidR="009E4904" w:rsidRPr="001D0B65" w:rsidRDefault="006D0E0D" w:rsidP="006D0E0D">
            <w:pPr>
              <w:rPr>
                <w:snapToGrid w:val="0"/>
                <w:szCs w:val="20"/>
              </w:rPr>
            </w:pPr>
            <w:r>
              <w:rPr>
                <w:snapToGrid w:val="0"/>
                <w:szCs w:val="20"/>
              </w:rPr>
              <w:t>0</w:t>
            </w:r>
            <w:r w:rsidR="009E4904" w:rsidRPr="001D0B65">
              <w:rPr>
                <w:snapToGrid w:val="0"/>
                <w:szCs w:val="20"/>
              </w:rPr>
              <w:t>.</w:t>
            </w:r>
            <w:r>
              <w:rPr>
                <w:snapToGrid w:val="0"/>
                <w:szCs w:val="20"/>
              </w:rPr>
              <w:t>1</w:t>
            </w:r>
          </w:p>
        </w:tc>
        <w:tc>
          <w:tcPr>
            <w:tcW w:w="1260" w:type="dxa"/>
          </w:tcPr>
          <w:p w:rsidR="009E4904" w:rsidRPr="001D0B65" w:rsidRDefault="008F5245" w:rsidP="006D0E0D">
            <w:pPr>
              <w:rPr>
                <w:snapToGrid w:val="0"/>
                <w:szCs w:val="20"/>
              </w:rPr>
            </w:pPr>
            <w:r>
              <w:rPr>
                <w:snapToGrid w:val="0"/>
                <w:szCs w:val="20"/>
              </w:rPr>
              <w:t>20</w:t>
            </w:r>
            <w:r w:rsidR="009E4904">
              <w:rPr>
                <w:snapToGrid w:val="0"/>
                <w:szCs w:val="20"/>
              </w:rPr>
              <w:t>/</w:t>
            </w:r>
            <w:r w:rsidR="006D0E0D">
              <w:rPr>
                <w:snapToGrid w:val="0"/>
                <w:szCs w:val="20"/>
              </w:rPr>
              <w:t>1</w:t>
            </w:r>
            <w:r w:rsidR="009E4904">
              <w:rPr>
                <w:snapToGrid w:val="0"/>
                <w:szCs w:val="20"/>
              </w:rPr>
              <w:t>/201</w:t>
            </w:r>
            <w:r w:rsidR="006D0E0D">
              <w:rPr>
                <w:snapToGrid w:val="0"/>
                <w:szCs w:val="20"/>
              </w:rPr>
              <w:t>4</w:t>
            </w:r>
          </w:p>
        </w:tc>
        <w:tc>
          <w:tcPr>
            <w:tcW w:w="2520" w:type="dxa"/>
          </w:tcPr>
          <w:p w:rsidR="009E4904" w:rsidRPr="001D0B65" w:rsidRDefault="006D0E0D" w:rsidP="009E4904">
            <w:pPr>
              <w:rPr>
                <w:snapToGrid w:val="0"/>
                <w:szCs w:val="20"/>
              </w:rPr>
            </w:pPr>
            <w:r>
              <w:rPr>
                <w:snapToGrid w:val="0"/>
                <w:szCs w:val="20"/>
              </w:rPr>
              <w:t>Draft</w:t>
            </w:r>
          </w:p>
        </w:tc>
        <w:tc>
          <w:tcPr>
            <w:tcW w:w="1980" w:type="dxa"/>
          </w:tcPr>
          <w:p w:rsidR="00870588" w:rsidRPr="001D0B65" w:rsidRDefault="00B7678C" w:rsidP="00870588">
            <w:pPr>
              <w:rPr>
                <w:snapToGrid w:val="0"/>
                <w:szCs w:val="20"/>
              </w:rPr>
            </w:pPr>
            <w:r>
              <w:rPr>
                <w:snapToGrid w:val="0"/>
                <w:szCs w:val="20"/>
              </w:rPr>
              <w:t>Amit Shroti</w:t>
            </w: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bl>
    <w:p w:rsidR="009E4904" w:rsidRPr="00622459" w:rsidRDefault="009E4904" w:rsidP="009E4904">
      <w:pPr>
        <w:jc w:val="center"/>
        <w:rPr>
          <w:b/>
          <w:szCs w:val="32"/>
        </w:rPr>
      </w:pPr>
    </w:p>
    <w:p w:rsidR="00E930CD" w:rsidRPr="00A45620" w:rsidRDefault="00E930CD" w:rsidP="00EF63DC">
      <w:pPr>
        <w:pStyle w:val="BodyText"/>
      </w:pPr>
    </w:p>
    <w:p w:rsidR="0093650E" w:rsidRDefault="0093650E">
      <w:pPr>
        <w:rPr>
          <w:b/>
          <w:spacing w:val="-10"/>
          <w:kern w:val="28"/>
          <w:sz w:val="32"/>
          <w:szCs w:val="20"/>
        </w:rPr>
      </w:pPr>
      <w:bookmarkStart w:id="1" w:name="_Toc106091228"/>
      <w:bookmarkStart w:id="2" w:name="_Toc350380951"/>
      <w:r>
        <w:br w:type="page"/>
      </w:r>
    </w:p>
    <w:p w:rsidR="00507290" w:rsidRPr="00CB2790" w:rsidRDefault="00507290" w:rsidP="009E1D34">
      <w:pPr>
        <w:pStyle w:val="Heading1"/>
        <w:pageBreakBefore/>
        <w:numPr>
          <w:ilvl w:val="0"/>
          <w:numId w:val="5"/>
        </w:numPr>
        <w:shd w:val="pct30" w:color="auto" w:fill="FFFFFF"/>
        <w:spacing w:before="0" w:after="180" w:line="240" w:lineRule="atLeast"/>
        <w:ind w:right="0"/>
        <w:rPr>
          <w:rFonts w:cs="Arial"/>
        </w:rPr>
      </w:pPr>
      <w:bookmarkStart w:id="3" w:name="_Toc378092171"/>
      <w:bookmarkEnd w:id="1"/>
      <w:bookmarkEnd w:id="2"/>
      <w:r>
        <w:rPr>
          <w:rFonts w:cs="Arial"/>
        </w:rPr>
        <w:lastRenderedPageBreak/>
        <w:t>Introduction &amp; Business Goals</w:t>
      </w:r>
      <w:bookmarkEnd w:id="3"/>
    </w:p>
    <w:p w:rsidR="00507290" w:rsidRDefault="00507290" w:rsidP="006D0E0D">
      <w:pPr>
        <w:jc w:val="both"/>
        <w:rPr>
          <w:rFonts w:cs="Arial"/>
          <w:szCs w:val="20"/>
          <w:lang w:bidi="en-US"/>
        </w:rPr>
      </w:pPr>
    </w:p>
    <w:p w:rsidR="0093650E" w:rsidRDefault="00DC79F0" w:rsidP="0093650E">
      <w:r>
        <w:rPr>
          <w:rFonts w:cs="Arial"/>
          <w:szCs w:val="20"/>
        </w:rPr>
        <w:t xml:space="preserve">All attempts have been made in using mostly </w:t>
      </w:r>
      <w:r w:rsidRPr="00542761">
        <w:rPr>
          <w:rFonts w:cs="Arial"/>
          <w:szCs w:val="20"/>
        </w:rPr>
        <w:t>business terminology and business languagewhile describing the requirements</w:t>
      </w:r>
      <w:r>
        <w:rPr>
          <w:rFonts w:cs="Arial"/>
          <w:szCs w:val="20"/>
        </w:rPr>
        <w:t xml:space="preserve"> in this document. Very minimal and commonly understood Technical terminology is used</w:t>
      </w:r>
      <w:r w:rsidR="00061888">
        <w:t>.</w:t>
      </w:r>
    </w:p>
    <w:p w:rsidR="00BF747D" w:rsidRDefault="00BF747D" w:rsidP="009E1D34">
      <w:pPr>
        <w:pStyle w:val="Heading2"/>
        <w:numPr>
          <w:ilvl w:val="1"/>
          <w:numId w:val="5"/>
        </w:numPr>
        <w:ind w:hanging="792"/>
      </w:pPr>
      <w:bookmarkStart w:id="4" w:name="_Toc378092172"/>
      <w:r>
        <w:t>Intended Audience</w:t>
      </w:r>
      <w:bookmarkEnd w:id="4"/>
    </w:p>
    <w:p w:rsidR="00BF747D" w:rsidRDefault="00BF747D" w:rsidP="00D06EC8">
      <w:pPr>
        <w:jc w:val="both"/>
      </w:pPr>
      <w:r w:rsidRPr="00542761">
        <w:rPr>
          <w:rFonts w:cs="Arial"/>
          <w:szCs w:val="20"/>
        </w:rPr>
        <w:t>The main intended audience for this document are the business</w:t>
      </w:r>
      <w:r w:rsidR="00D06EC8">
        <w:rPr>
          <w:rFonts w:cs="Arial"/>
          <w:szCs w:val="20"/>
        </w:rPr>
        <w:t xml:space="preserve"> owners</w:t>
      </w:r>
      <w:r w:rsidR="00DE1A46">
        <w:rPr>
          <w:rFonts w:cs="Arial"/>
          <w:szCs w:val="20"/>
        </w:rPr>
        <w:t>, stakeholders and development team</w:t>
      </w:r>
      <w:r w:rsidR="00D06EC8">
        <w:rPr>
          <w:rFonts w:cs="Arial"/>
          <w:szCs w:val="20"/>
        </w:rPr>
        <w:t xml:space="preserve"> of the proposed system.</w:t>
      </w:r>
    </w:p>
    <w:p w:rsidR="00457943" w:rsidRDefault="00457943" w:rsidP="009E4904"/>
    <w:p w:rsidR="00457943" w:rsidRDefault="00457943" w:rsidP="009E1D34">
      <w:pPr>
        <w:pStyle w:val="Heading2"/>
        <w:numPr>
          <w:ilvl w:val="1"/>
          <w:numId w:val="5"/>
        </w:numPr>
        <w:ind w:hanging="792"/>
      </w:pPr>
      <w:bookmarkStart w:id="5" w:name="_Toc378092173"/>
      <w:r>
        <w:t>References</w:t>
      </w:r>
      <w:bookmarkEnd w:id="5"/>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457943">
        <w:tc>
          <w:tcPr>
            <w:tcW w:w="487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 xml:space="preserve">References </w:t>
            </w:r>
          </w:p>
        </w:tc>
        <w:tc>
          <w:tcPr>
            <w:tcW w:w="5310"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Location</w:t>
            </w: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bl>
    <w:p w:rsidR="00457943" w:rsidRDefault="00457943" w:rsidP="009E4904"/>
    <w:p w:rsidR="00457943" w:rsidRDefault="00457943" w:rsidP="009E1D34">
      <w:pPr>
        <w:pStyle w:val="Heading2"/>
        <w:numPr>
          <w:ilvl w:val="1"/>
          <w:numId w:val="5"/>
        </w:numPr>
        <w:ind w:hanging="792"/>
      </w:pPr>
      <w:bookmarkStart w:id="6" w:name="_Toc378092174"/>
      <w:r>
        <w:t xml:space="preserve">Key </w:t>
      </w:r>
      <w:r w:rsidR="007D1B81">
        <w:t>Stakeholders</w:t>
      </w:r>
      <w:bookmarkEnd w:id="6"/>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98329A">
        <w:tc>
          <w:tcPr>
            <w:tcW w:w="4877"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Name</w:t>
            </w:r>
          </w:p>
        </w:tc>
        <w:tc>
          <w:tcPr>
            <w:tcW w:w="530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Title/Role</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1565C9" w:rsidP="00235CA3">
            <w:pPr>
              <w:numPr>
                <w:ilvl w:val="12"/>
                <w:numId w:val="0"/>
              </w:numPr>
              <w:overflowPunct w:val="0"/>
              <w:autoSpaceDE w:val="0"/>
              <w:autoSpaceDN w:val="0"/>
              <w:adjustRightInd w:val="0"/>
              <w:rPr>
                <w:sz w:val="22"/>
              </w:rPr>
            </w:pPr>
            <w:r>
              <w:rPr>
                <w:sz w:val="22"/>
              </w:rPr>
              <w:t>Arvind Gupta</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235CA3" w:rsidP="0098329A">
            <w:pPr>
              <w:numPr>
                <w:ilvl w:val="12"/>
                <w:numId w:val="0"/>
              </w:numPr>
              <w:overflowPunct w:val="0"/>
              <w:autoSpaceDE w:val="0"/>
              <w:autoSpaceDN w:val="0"/>
              <w:adjustRightInd w:val="0"/>
              <w:rPr>
                <w:sz w:val="22"/>
              </w:rPr>
            </w:pPr>
            <w:r w:rsidRPr="00BE1E4E">
              <w:rPr>
                <w:sz w:val="22"/>
              </w:rPr>
              <w:t>Technical Archite</w:t>
            </w:r>
            <w:r w:rsidR="00BE1E4E" w:rsidRPr="00BE1E4E">
              <w:rPr>
                <w:sz w:val="22"/>
              </w:rPr>
              <w:t>ct</w:t>
            </w:r>
            <w:r w:rsidR="00061888">
              <w:rPr>
                <w:sz w:val="22"/>
              </w:rPr>
              <w:t>, Developer, Tester</w:t>
            </w:r>
          </w:p>
        </w:tc>
      </w:tr>
      <w:tr w:rsidR="0098329A"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1565C9">
            <w:pPr>
              <w:numPr>
                <w:ilvl w:val="12"/>
                <w:numId w:val="0"/>
              </w:numPr>
              <w:tabs>
                <w:tab w:val="center" w:pos="2324"/>
              </w:tabs>
              <w:overflowPunct w:val="0"/>
              <w:autoSpaceDE w:val="0"/>
              <w:autoSpaceDN w:val="0"/>
              <w:adjustRightInd w:val="0"/>
              <w:rPr>
                <w:sz w:val="22"/>
              </w:rPr>
            </w:pPr>
            <w:r>
              <w:rPr>
                <w:sz w:val="22"/>
              </w:rPr>
              <w:t>Sachin Bajpai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BE1E4E" w:rsidP="00235CA3">
            <w:pPr>
              <w:numPr>
                <w:ilvl w:val="12"/>
                <w:numId w:val="0"/>
              </w:numPr>
              <w:overflowPunct w:val="0"/>
              <w:autoSpaceDE w:val="0"/>
              <w:autoSpaceDN w:val="0"/>
              <w:adjustRightInd w:val="0"/>
              <w:rPr>
                <w:sz w:val="22"/>
              </w:rPr>
            </w:pPr>
            <w:r>
              <w:rPr>
                <w:sz w:val="22"/>
              </w:rPr>
              <w:t xml:space="preserve">Solution, </w:t>
            </w:r>
            <w:r w:rsidR="00235CA3">
              <w:rPr>
                <w:sz w:val="22"/>
              </w:rPr>
              <w:t>Sales</w:t>
            </w:r>
            <w:r w:rsidR="001565C9">
              <w:rPr>
                <w:sz w:val="22"/>
              </w:rPr>
              <w:t>&amp; Marketing</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235CA3">
            <w:pPr>
              <w:numPr>
                <w:ilvl w:val="12"/>
                <w:numId w:val="0"/>
              </w:numPr>
              <w:tabs>
                <w:tab w:val="center" w:pos="2324"/>
              </w:tabs>
              <w:overflowPunct w:val="0"/>
              <w:autoSpaceDE w:val="0"/>
              <w:autoSpaceDN w:val="0"/>
              <w:adjustRightInd w:val="0"/>
              <w:rPr>
                <w:sz w:val="22"/>
              </w:rPr>
            </w:pPr>
            <w:r>
              <w:rPr>
                <w:sz w:val="22"/>
              </w:rPr>
              <w:t>Vikrant Jain</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BE1E4E">
            <w:pPr>
              <w:numPr>
                <w:ilvl w:val="12"/>
                <w:numId w:val="0"/>
              </w:numPr>
              <w:overflowPunct w:val="0"/>
              <w:autoSpaceDE w:val="0"/>
              <w:autoSpaceDN w:val="0"/>
              <w:adjustRightInd w:val="0"/>
              <w:rPr>
                <w:sz w:val="22"/>
              </w:rPr>
            </w:pPr>
            <w:r>
              <w:rPr>
                <w:sz w:val="22"/>
              </w:rPr>
              <w:t>Developer</w:t>
            </w:r>
            <w:r w:rsidR="00061888">
              <w:rPr>
                <w:sz w:val="22"/>
              </w:rPr>
              <w:t>, Tester</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pPr>
              <w:numPr>
                <w:ilvl w:val="12"/>
                <w:numId w:val="0"/>
              </w:numPr>
              <w:overflowPunct w:val="0"/>
              <w:autoSpaceDE w:val="0"/>
              <w:autoSpaceDN w:val="0"/>
              <w:adjustRightInd w:val="0"/>
              <w:rPr>
                <w:sz w:val="22"/>
              </w:rPr>
            </w:pPr>
            <w:r>
              <w:rPr>
                <w:sz w:val="22"/>
              </w:rPr>
              <w:t>Amit Shroti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rsidP="00BD5CF6">
            <w:pPr>
              <w:numPr>
                <w:ilvl w:val="12"/>
                <w:numId w:val="0"/>
              </w:numPr>
              <w:overflowPunct w:val="0"/>
              <w:autoSpaceDE w:val="0"/>
              <w:autoSpaceDN w:val="0"/>
              <w:adjustRightInd w:val="0"/>
              <w:rPr>
                <w:sz w:val="22"/>
              </w:rPr>
            </w:pPr>
            <w:r>
              <w:rPr>
                <w:sz w:val="22"/>
              </w:rPr>
              <w:t>Project Manager</w:t>
            </w:r>
          </w:p>
        </w:tc>
      </w:tr>
    </w:tbl>
    <w:p w:rsidR="00457943" w:rsidRDefault="00457943" w:rsidP="003E2568">
      <w:pPr>
        <w:jc w:val="both"/>
        <w:rPr>
          <w:rFonts w:cs="Arial"/>
          <w:szCs w:val="20"/>
          <w:lang w:bidi="en-US"/>
        </w:rPr>
      </w:pPr>
    </w:p>
    <w:p w:rsidR="00167E2A" w:rsidRDefault="00167E2A" w:rsidP="003E2568">
      <w:pPr>
        <w:jc w:val="both"/>
        <w:rPr>
          <w:rFonts w:cs="Arial"/>
          <w:szCs w:val="20"/>
          <w:lang w:bidi="en-US"/>
        </w:rPr>
      </w:pPr>
    </w:p>
    <w:p w:rsidR="00457943" w:rsidRDefault="00457943" w:rsidP="00943090">
      <w:pPr>
        <w:jc w:val="both"/>
        <w:rPr>
          <w:rFonts w:cs="Arial"/>
          <w:lang w:bidi="en-US"/>
        </w:rPr>
      </w:pP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7" w:name="_Toc378092175"/>
      <w:r>
        <w:rPr>
          <w:rFonts w:cs="Arial"/>
        </w:rPr>
        <w:lastRenderedPageBreak/>
        <w:t>Scope Summary</w:t>
      </w:r>
      <w:bookmarkEnd w:id="7"/>
    </w:p>
    <w:p w:rsidR="00507290" w:rsidRDefault="00507290" w:rsidP="009E1D34">
      <w:pPr>
        <w:pStyle w:val="Heading2"/>
        <w:numPr>
          <w:ilvl w:val="1"/>
          <w:numId w:val="5"/>
        </w:numPr>
        <w:ind w:hanging="792"/>
      </w:pPr>
      <w:bookmarkStart w:id="8" w:name="_Toc378092176"/>
      <w:r>
        <w:t>In</w:t>
      </w:r>
      <w:r w:rsidR="00CE34F0">
        <w:t>-</w:t>
      </w:r>
      <w:r>
        <w:t>scope</w:t>
      </w:r>
      <w:bookmarkEnd w:id="8"/>
    </w:p>
    <w:p w:rsidR="00507290" w:rsidRDefault="00507290" w:rsidP="00943090">
      <w:pPr>
        <w:jc w:val="both"/>
        <w:rPr>
          <w:rFonts w:cs="Arial"/>
          <w:lang w:bidi="en-US"/>
        </w:rPr>
      </w:pPr>
    </w:p>
    <w:p w:rsidR="00457943" w:rsidRDefault="00AD1BCB" w:rsidP="009E1D34">
      <w:pPr>
        <w:pStyle w:val="ListParagraph"/>
        <w:numPr>
          <w:ilvl w:val="0"/>
          <w:numId w:val="9"/>
        </w:numPr>
        <w:jc w:val="both"/>
        <w:rPr>
          <w:rFonts w:ascii="Arial" w:hAnsi="Arial" w:cs="Arial"/>
          <w:lang w:bidi="en-US"/>
        </w:rPr>
      </w:pPr>
      <w:r>
        <w:rPr>
          <w:rFonts w:ascii="Arial" w:hAnsi="Arial" w:cs="Arial"/>
          <w:lang w:bidi="en-US"/>
        </w:rPr>
        <w:t>Create</w:t>
      </w:r>
      <w:r w:rsidR="008F5245" w:rsidRPr="008F5245">
        <w:rPr>
          <w:rFonts w:ascii="Arial" w:hAnsi="Arial" w:cs="Arial"/>
          <w:lang w:bidi="en-US"/>
        </w:rPr>
        <w:t xml:space="preserve"> an </w:t>
      </w:r>
      <w:r w:rsidR="009772B6">
        <w:rPr>
          <w:rFonts w:ascii="Arial" w:hAnsi="Arial" w:cs="Arial"/>
          <w:lang w:bidi="en-US"/>
        </w:rPr>
        <w:t>App</w:t>
      </w:r>
      <w:r w:rsidR="008F5245" w:rsidRPr="008F5245">
        <w:rPr>
          <w:rFonts w:ascii="Arial" w:hAnsi="Arial" w:cs="Arial"/>
          <w:lang w:bidi="en-US"/>
        </w:rPr>
        <w:t xml:space="preserve"> as pe</w:t>
      </w:r>
      <w:r w:rsidR="008F5245">
        <w:rPr>
          <w:rFonts w:ascii="Arial" w:hAnsi="Arial" w:cs="Arial"/>
          <w:lang w:bidi="en-US"/>
        </w:rPr>
        <w:t>r the gi</w:t>
      </w:r>
      <w:r>
        <w:rPr>
          <w:rFonts w:ascii="Arial" w:hAnsi="Arial" w:cs="Arial"/>
          <w:lang w:bidi="en-US"/>
        </w:rPr>
        <w:t>ven requirement, implementation and support plan</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App with minimum installable space requirement</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graphics (if any) so that App should be able to execute efficiently on handset with basic graphic</w:t>
      </w:r>
      <w:r w:rsidR="00D04DB4">
        <w:rPr>
          <w:rFonts w:ascii="Arial" w:hAnsi="Arial" w:cs="Arial"/>
          <w:lang w:bidi="en-US"/>
        </w:rPr>
        <w:t xml:space="preserve"> cards</w:t>
      </w:r>
    </w:p>
    <w:p w:rsidR="008F5245" w:rsidRDefault="00AD1BCB" w:rsidP="009E1D34">
      <w:pPr>
        <w:pStyle w:val="ListParagraph"/>
        <w:numPr>
          <w:ilvl w:val="0"/>
          <w:numId w:val="9"/>
        </w:numPr>
        <w:jc w:val="both"/>
        <w:rPr>
          <w:rFonts w:ascii="Arial" w:hAnsi="Arial" w:cs="Arial"/>
          <w:lang w:bidi="en-US"/>
        </w:rPr>
      </w:pPr>
      <w:r>
        <w:rPr>
          <w:rFonts w:ascii="Arial" w:hAnsi="Arial" w:cs="Arial"/>
          <w:lang w:bidi="en-US"/>
        </w:rPr>
        <w:t>Create a plan for sale and market</w:t>
      </w:r>
    </w:p>
    <w:p w:rsidR="009772B6" w:rsidRDefault="009772B6" w:rsidP="009E1D34">
      <w:pPr>
        <w:pStyle w:val="ListParagraph"/>
        <w:numPr>
          <w:ilvl w:val="0"/>
          <w:numId w:val="9"/>
        </w:numPr>
        <w:jc w:val="both"/>
        <w:rPr>
          <w:rFonts w:ascii="Arial" w:hAnsi="Arial" w:cs="Arial"/>
          <w:lang w:bidi="en-US"/>
        </w:rPr>
      </w:pPr>
      <w:r>
        <w:rPr>
          <w:rFonts w:ascii="Arial" w:hAnsi="Arial" w:cs="Arial"/>
          <w:lang w:bidi="en-US"/>
        </w:rPr>
        <w:t xml:space="preserve">Identifying Server location and </w:t>
      </w:r>
      <w:r w:rsidR="00AD1BCB">
        <w:rPr>
          <w:rFonts w:ascii="Arial" w:hAnsi="Arial" w:cs="Arial"/>
          <w:lang w:bidi="en-US"/>
        </w:rPr>
        <w:t>space requirement</w:t>
      </w:r>
    </w:p>
    <w:p w:rsidR="009772B6" w:rsidRDefault="00AD1BCB" w:rsidP="009E1D34">
      <w:pPr>
        <w:pStyle w:val="ListParagraph"/>
        <w:numPr>
          <w:ilvl w:val="0"/>
          <w:numId w:val="9"/>
        </w:numPr>
        <w:jc w:val="both"/>
        <w:rPr>
          <w:rFonts w:ascii="Arial" w:hAnsi="Arial" w:cs="Arial"/>
          <w:lang w:bidi="en-US"/>
        </w:rPr>
      </w:pPr>
      <w:r>
        <w:rPr>
          <w:rFonts w:ascii="Arial" w:hAnsi="Arial" w:cs="Arial"/>
          <w:lang w:bidi="en-US"/>
        </w:rPr>
        <w:t>Deal</w:t>
      </w:r>
      <w:r w:rsidR="009772B6">
        <w:rPr>
          <w:rFonts w:ascii="Arial" w:hAnsi="Arial" w:cs="Arial"/>
          <w:lang w:bidi="en-US"/>
        </w:rPr>
        <w:t xml:space="preserve"> with legal compliance issues for App launch (if any)</w:t>
      </w:r>
    </w:p>
    <w:p w:rsidR="00D04DB4" w:rsidRDefault="00D04DB4" w:rsidP="009E1D34">
      <w:pPr>
        <w:pStyle w:val="ListParagraph"/>
        <w:numPr>
          <w:ilvl w:val="0"/>
          <w:numId w:val="9"/>
        </w:numPr>
        <w:jc w:val="both"/>
        <w:rPr>
          <w:rFonts w:ascii="Arial" w:hAnsi="Arial" w:cs="Arial"/>
          <w:lang w:bidi="en-US"/>
        </w:rPr>
      </w:pPr>
      <w:r>
        <w:rPr>
          <w:rFonts w:ascii="Arial" w:hAnsi="Arial" w:cs="Arial"/>
          <w:lang w:bidi="en-US"/>
        </w:rPr>
        <w:t>Deal with license of App (if any)</w:t>
      </w:r>
    </w:p>
    <w:p w:rsidR="00D04DB4" w:rsidRPr="00D04DB4" w:rsidRDefault="00D04DB4" w:rsidP="00D04DB4">
      <w:pPr>
        <w:jc w:val="both"/>
        <w:rPr>
          <w:rFonts w:cs="Arial"/>
          <w:lang w:bidi="en-US"/>
        </w:rPr>
      </w:pPr>
    </w:p>
    <w:p w:rsidR="006646B3" w:rsidRPr="006646B3" w:rsidRDefault="006646B3" w:rsidP="006646B3">
      <w:pPr>
        <w:ind w:left="360"/>
        <w:jc w:val="both"/>
        <w:rPr>
          <w:rFonts w:cs="Arial"/>
          <w:lang w:bidi="en-US"/>
        </w:rPr>
      </w:pPr>
    </w:p>
    <w:p w:rsidR="00457943" w:rsidRDefault="00457943" w:rsidP="009E1D34">
      <w:pPr>
        <w:pStyle w:val="Heading2"/>
        <w:numPr>
          <w:ilvl w:val="1"/>
          <w:numId w:val="5"/>
        </w:numPr>
        <w:ind w:hanging="792"/>
      </w:pPr>
      <w:bookmarkStart w:id="9" w:name="_Toc378092177"/>
      <w:r>
        <w:t xml:space="preserve">Out </w:t>
      </w:r>
      <w:r w:rsidRPr="00767114">
        <w:t>of</w:t>
      </w:r>
      <w:r>
        <w:t xml:space="preserve"> Scope</w:t>
      </w:r>
      <w:bookmarkEnd w:id="9"/>
    </w:p>
    <w:p w:rsidR="00457943" w:rsidRDefault="00457943" w:rsidP="00943090">
      <w:pPr>
        <w:jc w:val="both"/>
        <w:rPr>
          <w:rFonts w:cs="Arial"/>
          <w:lang w:bidi="en-US"/>
        </w:rPr>
      </w:pPr>
    </w:p>
    <w:p w:rsidR="00836A24" w:rsidRDefault="007D1B81" w:rsidP="00943090">
      <w:pPr>
        <w:jc w:val="both"/>
        <w:rPr>
          <w:rFonts w:cs="Arial"/>
          <w:lang w:bidi="en-US"/>
        </w:rPr>
      </w:pPr>
      <w:r>
        <w:rPr>
          <w:rFonts w:cs="Arial"/>
          <w:lang w:bidi="en-US"/>
        </w:rPr>
        <w:t>This section describes</w:t>
      </w:r>
      <w:r w:rsidR="00457943">
        <w:rPr>
          <w:rFonts w:cs="Arial"/>
          <w:lang w:bidi="en-US"/>
        </w:rPr>
        <w:t xml:space="preserve"> Out of Scope items </w:t>
      </w:r>
      <w:r w:rsidR="00535A56">
        <w:rPr>
          <w:rFonts w:cs="Arial"/>
          <w:lang w:bidi="en-US"/>
        </w:rPr>
        <w:t>for Release</w:t>
      </w:r>
      <w:r w:rsidR="00B8510B">
        <w:rPr>
          <w:rFonts w:cs="Arial"/>
          <w:lang w:bidi="en-US"/>
        </w:rPr>
        <w:t xml:space="preserve"> 1</w:t>
      </w:r>
    </w:p>
    <w:p w:rsidR="00457943" w:rsidRPr="00F840C4" w:rsidRDefault="00457943" w:rsidP="009E1D34">
      <w:pPr>
        <w:pStyle w:val="Heading1"/>
        <w:pageBreakBefore/>
        <w:numPr>
          <w:ilvl w:val="0"/>
          <w:numId w:val="5"/>
        </w:numPr>
        <w:shd w:val="pct30" w:color="auto" w:fill="FFFFFF"/>
        <w:spacing w:before="0" w:after="180" w:line="240" w:lineRule="atLeast"/>
        <w:ind w:right="0"/>
        <w:rPr>
          <w:rFonts w:cs="Arial"/>
        </w:rPr>
      </w:pPr>
      <w:bookmarkStart w:id="10" w:name="_Toc378092178"/>
      <w:r w:rsidRPr="00F840C4">
        <w:rPr>
          <w:rFonts w:cs="Arial"/>
        </w:rPr>
        <w:lastRenderedPageBreak/>
        <w:t>Constraints and Assumptions</w:t>
      </w:r>
      <w:bookmarkEnd w:id="10"/>
    </w:p>
    <w:p w:rsidR="00457943" w:rsidRDefault="00C2064A" w:rsidP="009E1D34">
      <w:pPr>
        <w:pStyle w:val="ListParagraph"/>
        <w:numPr>
          <w:ilvl w:val="0"/>
          <w:numId w:val="7"/>
        </w:numPr>
        <w:rPr>
          <w:rFonts w:ascii="Arial" w:hAnsi="Arial" w:cs="Arial"/>
        </w:rPr>
      </w:pPr>
      <w:bookmarkStart w:id="11" w:name="_Toc350380953"/>
      <w:r w:rsidRPr="00C468E3">
        <w:rPr>
          <w:rFonts w:ascii="Arial" w:hAnsi="Arial" w:cs="Arial"/>
        </w:rPr>
        <w:t>App will be available in English Language only</w:t>
      </w:r>
    </w:p>
    <w:p w:rsidR="008C4589" w:rsidRDefault="008C4589" w:rsidP="009E1D34">
      <w:pPr>
        <w:pStyle w:val="ListParagraph"/>
        <w:numPr>
          <w:ilvl w:val="0"/>
          <w:numId w:val="7"/>
        </w:numPr>
        <w:rPr>
          <w:rFonts w:ascii="Arial" w:hAnsi="Arial" w:cs="Arial"/>
        </w:rPr>
      </w:pPr>
      <w:r>
        <w:rPr>
          <w:rFonts w:ascii="Arial" w:hAnsi="Arial" w:cs="Arial"/>
        </w:rPr>
        <w:t>App will be functional only for few Indian Cities initially.</w:t>
      </w:r>
    </w:p>
    <w:p w:rsidR="00C468E3" w:rsidRDefault="00C468E3" w:rsidP="009E1D34">
      <w:pPr>
        <w:pStyle w:val="ListParagraph"/>
        <w:numPr>
          <w:ilvl w:val="0"/>
          <w:numId w:val="7"/>
        </w:numPr>
        <w:rPr>
          <w:rFonts w:ascii="Arial" w:hAnsi="Arial" w:cs="Arial"/>
        </w:rPr>
      </w:pPr>
      <w:r>
        <w:rPr>
          <w:rFonts w:ascii="Arial" w:hAnsi="Arial" w:cs="Arial"/>
        </w:rPr>
        <w:t xml:space="preserve">App will be </w:t>
      </w:r>
      <w:r w:rsidR="00DA5DF2">
        <w:rPr>
          <w:rFonts w:ascii="Arial" w:hAnsi="Arial" w:cs="Arial"/>
        </w:rPr>
        <w:t>Android</w:t>
      </w:r>
      <w:r>
        <w:rPr>
          <w:rFonts w:ascii="Arial" w:hAnsi="Arial" w:cs="Arial"/>
        </w:rPr>
        <w:t xml:space="preserve"> based</w:t>
      </w:r>
    </w:p>
    <w:p w:rsidR="00C468E3" w:rsidRDefault="00DF65DE" w:rsidP="009E1D34">
      <w:pPr>
        <w:pStyle w:val="ListParagraph"/>
        <w:numPr>
          <w:ilvl w:val="0"/>
          <w:numId w:val="7"/>
        </w:numPr>
        <w:rPr>
          <w:rFonts w:ascii="Arial" w:hAnsi="Arial" w:cs="Arial"/>
        </w:rPr>
      </w:pPr>
      <w:r>
        <w:rPr>
          <w:rFonts w:ascii="Arial" w:hAnsi="Arial" w:cs="Arial"/>
        </w:rPr>
        <w:t>App should be simple enough for user to key-in his</w:t>
      </w:r>
      <w:r w:rsidR="00535A56">
        <w:rPr>
          <w:rFonts w:ascii="Arial" w:hAnsi="Arial" w:cs="Arial"/>
        </w:rPr>
        <w:t xml:space="preserve"> travel details within 60 seconds (maximum).</w:t>
      </w:r>
    </w:p>
    <w:p w:rsidR="00DF65DE" w:rsidRDefault="00DA5DF2" w:rsidP="009E1D34">
      <w:pPr>
        <w:pStyle w:val="ListParagraph"/>
        <w:numPr>
          <w:ilvl w:val="0"/>
          <w:numId w:val="7"/>
        </w:numPr>
        <w:rPr>
          <w:rFonts w:ascii="Arial" w:hAnsi="Arial" w:cs="Arial"/>
        </w:rPr>
      </w:pPr>
      <w:r>
        <w:rPr>
          <w:rFonts w:ascii="Arial" w:hAnsi="Arial" w:cs="Arial"/>
        </w:rPr>
        <w:t>App will require one time user registration and ‘Signing a legal terms and condition’.</w:t>
      </w:r>
    </w:p>
    <w:p w:rsidR="00457943" w:rsidRDefault="00EE4FDA" w:rsidP="009E1D34">
      <w:pPr>
        <w:pStyle w:val="ListParagraph"/>
        <w:numPr>
          <w:ilvl w:val="0"/>
          <w:numId w:val="7"/>
        </w:numPr>
      </w:pPr>
      <w:r>
        <w:rPr>
          <w:rFonts w:ascii="Arial" w:hAnsi="Arial" w:cs="Arial"/>
        </w:rPr>
        <w:t>Search functionality to be provided for “Current location and End location” fields.</w:t>
      </w:r>
    </w:p>
    <w:p w:rsidR="009772B6" w:rsidRDefault="009772B6" w:rsidP="009E1D34">
      <w:pPr>
        <w:pStyle w:val="ListParagraph"/>
        <w:numPr>
          <w:ilvl w:val="0"/>
          <w:numId w:val="7"/>
        </w:numPr>
        <w:rPr>
          <w:rFonts w:ascii="Arial" w:hAnsi="Arial" w:cs="Arial"/>
        </w:rPr>
      </w:pPr>
      <w:r w:rsidRPr="00281C8D">
        <w:rPr>
          <w:rFonts w:ascii="Arial" w:hAnsi="Arial" w:cs="Arial"/>
        </w:rPr>
        <w:t>User should able to download this App and install without any difficulties for irrespective of the handset configuration. However we can plan for further release and support of the App in future.</w:t>
      </w:r>
    </w:p>
    <w:p w:rsidR="00281C8D" w:rsidRDefault="00D04DB4" w:rsidP="009E1D34">
      <w:pPr>
        <w:pStyle w:val="ListParagraph"/>
        <w:numPr>
          <w:ilvl w:val="0"/>
          <w:numId w:val="7"/>
        </w:numPr>
        <w:rPr>
          <w:rFonts w:ascii="Arial" w:hAnsi="Arial" w:cs="Arial"/>
        </w:rPr>
      </w:pPr>
      <w:r>
        <w:rPr>
          <w:rFonts w:ascii="Arial" w:hAnsi="Arial" w:cs="Arial"/>
        </w:rPr>
        <w:t>User should able to uninstall (remove)</w:t>
      </w:r>
      <w:r w:rsidR="00281C8D">
        <w:rPr>
          <w:rFonts w:ascii="Arial" w:hAnsi="Arial" w:cs="Arial"/>
        </w:rPr>
        <w:t xml:space="preserve"> this App</w:t>
      </w:r>
      <w:r>
        <w:rPr>
          <w:rFonts w:ascii="Arial" w:hAnsi="Arial" w:cs="Arial"/>
        </w:rPr>
        <w:t xml:space="preserve"> from his mobile handset</w:t>
      </w:r>
      <w:r w:rsidR="00CD202D">
        <w:rPr>
          <w:rFonts w:ascii="Arial" w:hAnsi="Arial" w:cs="Arial"/>
        </w:rPr>
        <w:t xml:space="preserve"> (if willing)</w:t>
      </w:r>
    </w:p>
    <w:p w:rsidR="00134F5F" w:rsidRDefault="00134F5F">
      <w:pPr>
        <w:rPr>
          <w:b/>
          <w:spacing w:val="-10"/>
          <w:kern w:val="28"/>
          <w:sz w:val="32"/>
          <w:szCs w:val="20"/>
          <w:lang w:bidi="en-US"/>
        </w:rPr>
      </w:pPr>
      <w:r>
        <w:rPr>
          <w:lang w:bidi="en-US"/>
        </w:rPr>
        <w:br w:type="page"/>
      </w: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12" w:name="_Toc378092179"/>
      <w:r>
        <w:rPr>
          <w:rFonts w:cs="Arial"/>
        </w:rPr>
        <w:lastRenderedPageBreak/>
        <w:t>Process Flow - Overall</w:t>
      </w:r>
      <w:bookmarkEnd w:id="12"/>
    </w:p>
    <w:p w:rsidR="00F9375E" w:rsidRDefault="00E74CD5" w:rsidP="009E1D34">
      <w:pPr>
        <w:pStyle w:val="Heading2"/>
        <w:numPr>
          <w:ilvl w:val="1"/>
          <w:numId w:val="5"/>
        </w:numPr>
        <w:ind w:hanging="792"/>
      </w:pPr>
      <w:bookmarkStart w:id="13" w:name="_Toc378092180"/>
      <w:r>
        <w:t>App</w:t>
      </w:r>
      <w:r w:rsidR="00F9375E">
        <w:t xml:space="preserve"> Interface Diagram</w:t>
      </w:r>
      <w:bookmarkEnd w:id="13"/>
    </w:p>
    <w:p w:rsidR="00F9375E" w:rsidRDefault="0079059A" w:rsidP="00FE6F0C">
      <w:pPr>
        <w:pStyle w:val="BodyText"/>
        <w:rPr>
          <w:lang w:bidi="en-US"/>
        </w:rPr>
      </w:pPr>
      <w:r>
        <w:rPr>
          <w:noProof/>
        </w:rPr>
        <w:pict>
          <v:shapetype id="_x0000_t32" coordsize="21600,21600" o:spt="32" o:oned="t" path="m,l21600,21600e" filled="f">
            <v:path arrowok="t" fillok="f" o:connecttype="none"/>
            <o:lock v:ext="edit" shapetype="t"/>
          </v:shapetype>
          <v:shape id="AutoShape 118" o:spid="_x0000_s1026" type="#_x0000_t32" style="position:absolute;margin-left:392.75pt;margin-top:.25pt;width:3.5pt;height:169.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"/>
        </w:pict>
      </w:r>
      <w:r>
        <w:rPr>
          <w:noProof/>
        </w:rPr>
        <w:pict>
          <v:shape id="AutoShape 116" o:spid="_x0000_s1097" type="#_x0000_t32" style="position:absolute;margin-left:13.5pt;margin-top:1pt;width:0;height:168.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"/>
        </w:pict>
      </w:r>
      <w:r>
        <w:rPr>
          <w:noProof/>
        </w:rPr>
        <w:pict>
          <v:shape id="AutoShape 115" o:spid="_x0000_s1096" type="#_x0000_t32" style="position:absolute;margin-left:13.5pt;margin-top:.25pt;width:379.25pt;height:.75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"/>
        </w:pict>
      </w:r>
      <w:r>
        <w:rPr>
          <w:noProof/>
        </w:rPr>
        <w:pict>
          <v:rect id="Rectangle 106" o:spid="_x0000_s1095" style="position:absolute;margin-left:270.95pt;margin-top:14.5pt;width:62.45pt;height:35.2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">
            <v:textbox>
              <w:txbxContent>
                <w:p w:rsidR="00F67DD5" w:rsidRDefault="00F67DD5" w:rsidP="00D2346C">
                  <w:r>
                    <w:t>App 1</w:t>
                  </w:r>
                </w:p>
              </w:txbxContent>
            </v:textbox>
          </v:rect>
        </w:pict>
      </w:r>
    </w:p>
    <w:p w:rsidR="00F9375E" w:rsidRDefault="0079059A" w:rsidP="00FE6F0C">
      <w:pPr>
        <w:pStyle w:val="BodyText"/>
        <w:rPr>
          <w:lang w:bidi="en-US"/>
        </w:rPr>
      </w:pPr>
      <w:r>
        <w:rPr>
          <w:noProof/>
        </w:rPr>
        <w:pict>
          <v:shape id="Straight Arrow Connector 269" o:spid="_x0000_s1094" type="#_x0000_t32" style="position:absolute;margin-left:219.15pt;margin-top:15pt;width:53.1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" strokecolor="#4579b8 [3044]">
            <v:stroke startarrow="open" endarrow="open"/>
          </v:shape>
        </w:pict>
      </w:r>
      <w:r>
        <w:rPr>
          <w:noProof/>
        </w:rPr>
        <w:pict>
          <v:rect id="Rectangle 104" o:spid="_x0000_s1027" style="position:absolute;margin-left:132.45pt;margin-top:4pt;width:86.35pt;height:51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" strokecolor="#0070c0">
            <v:textbox>
              <w:txbxContent>
                <w:p w:rsidR="00F67DD5" w:rsidRDefault="00F67DD5" w:rsidP="00075406">
                  <w:pPr>
                    <w:jc w:val="center"/>
                  </w:pPr>
                  <w:r>
                    <w:t>Server</w:t>
                  </w:r>
                </w:p>
              </w:txbxContent>
            </v:textbox>
          </v:rect>
        </w:pict>
      </w:r>
    </w:p>
    <w:p w:rsidR="00F9375E" w:rsidRDefault="0079059A" w:rsidP="00FE6F0C">
      <w:pPr>
        <w:pStyle w:val="BodyText"/>
        <w:rPr>
          <w:lang w:bidi="en-US"/>
        </w:rPr>
      </w:pPr>
      <w:r>
        <w:rPr>
          <w:noProof/>
        </w:rPr>
        <w:pict>
          <v:rect id="_x0000_s1028" style="position:absolute;margin-left:272.45pt;margin-top:15.25pt;width:60.95pt;height:27.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">
            <v:textbox>
              <w:txbxContent>
                <w:p w:rsidR="00F67DD5" w:rsidRDefault="00F67DD5" w:rsidP="00155FEA">
                  <w:r>
                    <w:t>App 2</w:t>
                  </w:r>
                </w:p>
              </w:txbxContent>
            </v:textbox>
          </v:rect>
        </w:pict>
      </w:r>
    </w:p>
    <w:p w:rsidR="00F9375E" w:rsidRDefault="0079059A" w:rsidP="00FE6F0C">
      <w:pPr>
        <w:pStyle w:val="BodyText"/>
        <w:rPr>
          <w:lang w:bidi="en-US"/>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2" o:spid="_x0000_s1093" type="#_x0000_t34" style="position:absolute;margin-left:153pt;margin-top:9.75pt;width:118.35pt;height:73.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" adj="-14" strokecolor="#4579b8 [3044]">
            <v:stroke startarrow="open" endarrow="open"/>
          </v:shape>
        </w:pict>
      </w:r>
      <w:r>
        <w:rPr>
          <w:noProof/>
        </w:rPr>
        <w:pict>
          <v:shape id="Elbow Connector 271" o:spid="_x0000_s1092" type="#_x0000_t34" style="position:absolute;margin-left:200.35pt;margin-top:9.75pt;width:71.9pt;height:31.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" adj="-240" strokecolor="#4579b8 [3044]">
            <v:stroke startarrow="open" endarrow="open"/>
          </v:shape>
        </w:pict>
      </w:r>
      <w:r>
        <w:rPr>
          <w:noProof/>
        </w:rPr>
        <w:pict>
          <v:shape id="Straight Arrow Connector 270" o:spid="_x0000_s1091" type="#_x0000_t32" style="position:absolute;margin-left:218.35pt;margin-top:0;width:53.1pt;height:0;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" strokecolor="#4579b8 [3044]">
            <v:stroke startarrow="open" endarrow="open"/>
          </v:shape>
        </w:pict>
      </w:r>
    </w:p>
    <w:p w:rsidR="00F9375E" w:rsidRDefault="0079059A" w:rsidP="00FE6F0C">
      <w:pPr>
        <w:pStyle w:val="BodyText"/>
        <w:rPr>
          <w:lang w:bidi="en-US"/>
        </w:rPr>
      </w:pPr>
      <w:r>
        <w:rPr>
          <w:noProof/>
        </w:rPr>
        <w:pict>
          <v:rect id="_x0000_s1029" style="position:absolute;margin-left:272.45pt;margin-top:7pt;width:60.95pt;height:27.7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">
            <v:textbox>
              <w:txbxContent>
                <w:p w:rsidR="00F67DD5" w:rsidRDefault="00F67DD5" w:rsidP="00F9375E">
                  <w:r>
                    <w:t>App 3</w:t>
                  </w:r>
                </w:p>
              </w:txbxContent>
            </v:textbox>
          </v:rect>
        </w:pict>
      </w:r>
    </w:p>
    <w:p w:rsidR="00496DA4" w:rsidRDefault="00496DA4" w:rsidP="00FE6F0C">
      <w:pPr>
        <w:pStyle w:val="BodyText"/>
        <w:rPr>
          <w:lang w:bidi="en-US"/>
        </w:rPr>
      </w:pPr>
    </w:p>
    <w:p w:rsidR="00496DA4" w:rsidRDefault="0079059A" w:rsidP="00FE6F0C">
      <w:pPr>
        <w:pStyle w:val="BodyText"/>
        <w:rPr>
          <w:lang w:bidi="en-US"/>
        </w:rPr>
      </w:pPr>
      <w:r>
        <w:rPr>
          <w:noProof/>
        </w:rPr>
        <w:pict>
          <v:rect id="Rectangle 107" o:spid="_x0000_s1030" style="position:absolute;margin-left:272.45pt;margin-top:.25pt;width:60.95pt;height:27.7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">
            <v:textbox>
              <w:txbxContent>
                <w:p w:rsidR="00F67DD5" w:rsidRDefault="00F67DD5" w:rsidP="00F9375E">
                  <w:r>
                    <w:t>App n</w:t>
                  </w:r>
                </w:p>
              </w:txbxContent>
            </v:textbox>
          </v:rect>
        </w:pict>
      </w:r>
    </w:p>
    <w:p w:rsidR="00FE6F0C" w:rsidRDefault="0079059A" w:rsidP="006C202E">
      <w:pPr>
        <w:rPr>
          <w:lang w:bidi="en-US"/>
        </w:rPr>
      </w:pPr>
      <w:r>
        <w:rPr>
          <w:noProof/>
        </w:rPr>
        <w:pict>
          <v:shape id="AutoShape 117" o:spid="_x0000_s1090" type="#_x0000_t32" style="position:absolute;margin-left:13.5pt;margin-top:12.25pt;width:382.7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"/>
        </w:pict>
      </w:r>
    </w:p>
    <w:p w:rsidR="00FE6F0C" w:rsidRDefault="00FE6F0C" w:rsidP="006C202E">
      <w:pPr>
        <w:rPr>
          <w:lang w:bidi="en-US"/>
        </w:rPr>
      </w:pPr>
    </w:p>
    <w:p w:rsidR="00FE6F0C" w:rsidRDefault="00FE6F0C"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E46594" w:rsidRDefault="00E46594" w:rsidP="00FE6F0C">
      <w:pPr>
        <w:pStyle w:val="BodyText"/>
        <w:rPr>
          <w:lang w:bidi="en-US"/>
        </w:rPr>
      </w:pPr>
    </w:p>
    <w:p w:rsidR="00E46594" w:rsidRDefault="00B073D3" w:rsidP="009E1D34">
      <w:pPr>
        <w:pStyle w:val="Heading2"/>
        <w:numPr>
          <w:ilvl w:val="1"/>
          <w:numId w:val="5"/>
        </w:numPr>
        <w:ind w:hanging="792"/>
      </w:pPr>
      <w:bookmarkStart w:id="14" w:name="_Toc378092181"/>
      <w:r>
        <w:t>App Functional Flow</w:t>
      </w:r>
      <w:bookmarkEnd w:id="14"/>
    </w:p>
    <w:p w:rsidR="00E46594" w:rsidRDefault="00E46594" w:rsidP="00FE6F0C">
      <w:pPr>
        <w:pStyle w:val="BodyText"/>
        <w:rPr>
          <w:lang w:bidi="en-US"/>
        </w:rPr>
      </w:pPr>
    </w:p>
    <w:p w:rsidR="00E46594" w:rsidRDefault="0079059A" w:rsidP="00FE6F0C">
      <w:pPr>
        <w:pStyle w:val="BodyText"/>
        <w:rPr>
          <w:lang w:bidi="en-US"/>
        </w:rPr>
      </w:pPr>
      <w:r>
        <w:rPr>
          <w:noProof/>
        </w:rPr>
        <w:pict>
          <v:group id="Group 3" o:spid="_x0000_s1031" style="position:absolute;margin-left:72.6pt;margin-top:1.15pt;width:328.5pt;height:161.5pt;z-index:251708416;mso-width-relative:margin;mso-height-relative:margin" coordorigin="18646,616" coordsize="51475,2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">
            <v:shapetype id="_x0000_t202" coordsize="21600,21600" o:spt="202" path="m,l,21600r21600,l21600,xe">
              <v:stroke joinstyle="miter"/>
              <v:path gradientshapeok="t" o:connecttype="rect"/>
            </v:shapetype>
            <v:shape id="_x0000_s1032" type="#_x0000_t202" style="position:absolute;left:38319;top:616;width:10867;height:4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5RH8EA&#10;AADbAAAADwAAAGRycy9kb3ducmV2LnhtbESPQYvCMBSE74L/ITzBm6aKK1pNi6wsSG+rHvT2aJ5t&#10;sXmpTdT67zcLgsdhZr5h1mlnavGg1lWWFUzGEQji3OqKCwXHw89oAcJ5ZI21ZVLwIgdp0u+tMdb2&#10;yb/02PtCBAi7GBWU3jexlC4vyaAb24Y4eBfbGvRBtoXULT4D3NRyGkVzabDisFBiQ98l5df93SjY&#10;nk9ZgXd/a7b5cprpOjN8mCs1HHSbFQhPnf+E3+2dVvA1g/8v4QfI5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UR/BAAAA2wAAAA8AAAAAAAAAAAAAAAAAmAIAAGRycy9kb3du&#10;cmV2LnhtbFBLBQYAAAAABAAEAPUAAACGAwAAAAA=&#10;" filled="f" strokecolor="#0070c0" strokeweight="1.5pt">
              <v:textbox inset="2.28053mm,2.24461mm,2.28053mm,2.24461mm">
                <w:txbxContent>
                  <w:p w:rsidR="00F67DD5" w:rsidRDefault="00F67DD5" w:rsidP="00E46594">
                    <w:pPr>
                      <w:pStyle w:val="NormalWeb"/>
                      <w:kinsoku w:val="0"/>
                      <w:overflowPunct w:val="0"/>
                      <w:spacing w:before="0" w:beforeAutospacing="0" w:after="0" w:afterAutospacing="0"/>
                      <w:jc w:val="center"/>
                      <w:textAlignment w:val="baseline"/>
                    </w:pPr>
                    <w:r>
                      <w:rPr>
                        <w:rFonts w:ascii="Arial" w:eastAsia="MS PGothic" w:hAnsi="Arial" w:cs="Arial"/>
                        <w:color w:val="000000"/>
                        <w:kern w:val="24"/>
                        <w:sz w:val="20"/>
                        <w:szCs w:val="20"/>
                      </w:rPr>
                      <w:t>App</w:t>
                    </w:r>
                  </w:p>
                </w:txbxContent>
              </v:textbox>
            </v:shape>
            <v:group id="Group 60" o:spid="_x0000_s1033" style="position:absolute;left:18646;top:1519;width:51476;height:19966" coordorigin="18646,1519" coordsize="51475,19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Box 12" o:spid="_x0000_s1034" type="#_x0000_t202" style="position:absolute;left:35655;top:9411;width:34467;height:120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OsAA&#10;AADbAAAADwAAAGRycy9kb3ducmV2LnhtbESPQYvCMBSE7wv+h/AEb9tUD7JUo4ggiHjRFfH4TJ5t&#10;afNSmmjrvzeC4HGYmW+Y+bK3tXhQ60vHCsZJCoJYO1NyruD0v/n9A+EDssHaMSl4koflYvAzx8y4&#10;jg/0OIZcRAj7DBUUITSZlF4XZNEnriGO3s21FkOUbS5Ni12E21pO0nQqLZYcFwpsaF2Qro53q2B3&#10;vlh7lVft1vm+fuqy6k1XKTUa9qsZiEB9+IY/7a1RMB3D+0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SUOsAAAADbAAAADwAAAAAAAAAAAAAAAACYAgAAZHJzL2Rvd25y&#10;ZXYueG1sUEsFBgAAAAAEAAQA9QAAAIUDAAAAAA==&#10;" fillcolor="#9cf" strokecolor="#0070c0" strokeweight="1.5pt">
                <v:textbox inset="2.28053mm,2.24461mm,2.28053mm,2.24461mm">
                  <w:txbxContent>
                    <w:p w:rsidR="00F67DD5" w:rsidRPr="000820CF" w:rsidRDefault="00F67DD5" w:rsidP="000820CF">
                      <w:pPr>
                        <w:kinsoku w:val="0"/>
                        <w:overflowPunct w:val="0"/>
                        <w:jc w:val="center"/>
                        <w:textAlignment w:val="baseline"/>
                        <w:rPr>
                          <w:b/>
                          <w:szCs w:val="20"/>
                        </w:rPr>
                      </w:pPr>
                      <w:r w:rsidRPr="000820CF">
                        <w:rPr>
                          <w:b/>
                          <w:szCs w:val="20"/>
                        </w:rPr>
                        <w:t>Server / Local Database</w:t>
                      </w:r>
                    </w:p>
                    <w:p w:rsidR="00F67DD5" w:rsidRDefault="00F67DD5" w:rsidP="009E1D34">
                      <w:pPr>
                        <w:pStyle w:val="ListParagraph"/>
                        <w:numPr>
                          <w:ilvl w:val="0"/>
                          <w:numId w:val="6"/>
                        </w:numPr>
                        <w:kinsoku w:val="0"/>
                        <w:overflowPunct w:val="0"/>
                        <w:textAlignment w:val="baseline"/>
                        <w:rPr>
                          <w:b/>
                        </w:rPr>
                      </w:pPr>
                      <w:r>
                        <w:rPr>
                          <w:b/>
                        </w:rPr>
                        <w:t>User information</w:t>
                      </w:r>
                    </w:p>
                    <w:p w:rsidR="00F67DD5" w:rsidRPr="001511C1" w:rsidRDefault="00F67DD5" w:rsidP="009E1D34">
                      <w:pPr>
                        <w:pStyle w:val="ListParagraph"/>
                        <w:numPr>
                          <w:ilvl w:val="0"/>
                          <w:numId w:val="6"/>
                        </w:numPr>
                        <w:kinsoku w:val="0"/>
                        <w:overflowPunct w:val="0"/>
                        <w:textAlignment w:val="baseline"/>
                        <w:rPr>
                          <w:b/>
                        </w:rPr>
                      </w:pPr>
                      <w:r>
                        <w:rPr>
                          <w:b/>
                        </w:rPr>
                        <w:t>Travel Details</w:t>
                      </w:r>
                    </w:p>
                    <w:p w:rsidR="00F67DD5" w:rsidRDefault="00F67DD5" w:rsidP="009E1D34">
                      <w:pPr>
                        <w:pStyle w:val="ListParagraph"/>
                        <w:numPr>
                          <w:ilvl w:val="0"/>
                          <w:numId w:val="6"/>
                        </w:numPr>
                        <w:kinsoku w:val="0"/>
                        <w:overflowPunct w:val="0"/>
                        <w:textAlignment w:val="baseline"/>
                        <w:rPr>
                          <w:b/>
                        </w:rPr>
                      </w:pPr>
                      <w:r w:rsidRPr="000820CF">
                        <w:rPr>
                          <w:b/>
                        </w:rPr>
                        <w:t>Contains local data</w:t>
                      </w:r>
                    </w:p>
                    <w:p w:rsidR="00F67DD5" w:rsidRDefault="00F67DD5" w:rsidP="009E1D34">
                      <w:pPr>
                        <w:pStyle w:val="ListParagraph"/>
                        <w:numPr>
                          <w:ilvl w:val="0"/>
                          <w:numId w:val="6"/>
                        </w:numPr>
                        <w:kinsoku w:val="0"/>
                        <w:overflowPunct w:val="0"/>
                        <w:textAlignment w:val="baseline"/>
                        <w:rPr>
                          <w:b/>
                        </w:rPr>
                      </w:pPr>
                      <w:r>
                        <w:rPr>
                          <w:b/>
                        </w:rPr>
                        <w:t>Data clean up on regular interval</w:t>
                      </w:r>
                    </w:p>
                    <w:p w:rsidR="00F67DD5" w:rsidRPr="000820CF" w:rsidRDefault="00F67DD5" w:rsidP="009E1D34">
                      <w:pPr>
                        <w:pStyle w:val="ListParagraph"/>
                        <w:numPr>
                          <w:ilvl w:val="0"/>
                          <w:numId w:val="6"/>
                        </w:numPr>
                        <w:kinsoku w:val="0"/>
                        <w:overflowPunct w:val="0"/>
                        <w:textAlignment w:val="baseline"/>
                        <w:rPr>
                          <w:b/>
                        </w:rPr>
                      </w:pPr>
                      <w:r>
                        <w:rPr>
                          <w:b/>
                        </w:rPr>
                        <w:t>Access to Travel details by other user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8" o:spid="_x0000_s1035" type="#_x0000_t176" style="position:absolute;left:18646;top:1519;width:7257;height:34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r4A&#10;AADcAAAADwAAAGRycy9kb3ducmV2LnhtbERPy4rCMBTdC/MP4Q64kTFVQaSaFhkQZsCNjw+401yb&#10;YnOTaWKtf28WgsvDeW/Kwbaipy40jhXMphkI4srphmsF59PuawUiRGSNrWNS8KAAZfEx2mCu3Z0P&#10;1B9jLVIIhxwVmBh9LmWoDFkMU+eJE3dxncWYYFdL3eE9hdtWzrNsKS02nBoMevo2VF2PN6vgT+Mw&#10;OaCxe5lRX/2HXwreKzX+HLZrEJGG+Ba/3D9awWKW1qYz6QjI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oiP6+AAAA3AAAAA8AAAAAAAAAAAAAAAAAmAIAAGRycy9kb3ducmV2&#10;LnhtbFBLBQYAAAAABAAEAPUAAACDAwAAAAA=&#10;" fillcolor="white [3201]" strokecolor="black [3200]" strokeweight="2pt">
                <v:textbox inset="2.28053mm,2.24461mm,2.28053mm,2.24461mm">
                  <w:txbxContent>
                    <w:p w:rsidR="00F67DD5" w:rsidRPr="00B073D3" w:rsidRDefault="00F67DD5" w:rsidP="00B073D3">
                      <w:pPr>
                        <w:pStyle w:val="NormalWeb"/>
                        <w:kinsoku w:val="0"/>
                        <w:overflowPunct w:val="0"/>
                        <w:spacing w:before="0" w:beforeAutospacing="0" w:after="0" w:afterAutospacing="0"/>
                        <w:textAlignment w:val="baseline"/>
                        <w:rPr>
                          <w:b/>
                          <w:sz w:val="16"/>
                          <w:szCs w:val="16"/>
                        </w:rPr>
                      </w:pPr>
                      <w:r w:rsidRPr="00B073D3">
                        <w:rPr>
                          <w:b/>
                          <w:sz w:val="16"/>
                          <w:szCs w:val="16"/>
                        </w:rPr>
                        <w:t>User 1</w:t>
                      </w:r>
                    </w:p>
                  </w:txbxContent>
                </v:textbox>
              </v:shape>
            </v:group>
          </v:group>
        </w:pict>
      </w:r>
      <w:r>
        <w:rPr>
          <w:noProof/>
        </w:rPr>
        <w:pict>
          <v:shape id="Straight Arrow Connector 277" o:spid="_x0000_s1089" type="#_x0000_t32" style="position:absolute;margin-left:119.05pt;margin-top:22.4pt;width:79.25pt;height:0;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" strokecolor="black [3213]" strokeweight="1.5pt">
            <v:stroke startarrow="open" endarrow="open"/>
          </v:shape>
        </w:pict>
      </w:r>
    </w:p>
    <w:p w:rsidR="00E46594" w:rsidRDefault="0079059A" w:rsidP="00FE6F0C">
      <w:pPr>
        <w:pStyle w:val="BodyText"/>
        <w:rPr>
          <w:lang w:bidi="en-US"/>
        </w:rPr>
      </w:pPr>
      <w:r>
        <w:rPr>
          <w:noProof/>
        </w:rPr>
        <w:pict>
          <v:shape id="Straight Arrow Connector 276" o:spid="_x0000_s1088" type="#_x0000_t32" style="position:absolute;margin-left:234.6pt;margin-top:13.45pt;width:0;height:33.5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" strokecolor="black [3213]" strokeweight="1.5pt">
            <v:stroke startarrow="open" endarrow="open"/>
          </v:shape>
        </w:pict>
      </w:r>
    </w:p>
    <w:p w:rsidR="00E46594" w:rsidRDefault="00E46594" w:rsidP="00FE6F0C">
      <w:pPr>
        <w:pStyle w:val="BodyText"/>
        <w:rPr>
          <w:lang w:bidi="en-US"/>
        </w:rPr>
      </w:pPr>
    </w:p>
    <w:p w:rsidR="00E46594" w:rsidRDefault="0079059A" w:rsidP="00FE6F0C">
      <w:pPr>
        <w:pStyle w:val="BodyText"/>
        <w:rPr>
          <w:lang w:bidi="en-US"/>
        </w:rPr>
      </w:pPr>
      <w:r>
        <w:rPr>
          <w:noProof/>
        </w:rPr>
        <w:pict>
          <v:shape id="Flowchart: Alternate Process 274" o:spid="_x0000_s1036" type="#_x0000_t176" style="position:absolute;margin-left:-29.25pt;margin-top:13.95pt;width:46.3pt;height:26.4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" fillcolor="white [3201]" strokecolor="black [3200]" strokeweight="2pt">
            <v:textbox inset="2.28053mm,2.24461mm,2.28053mm,2.24461mm">
              <w:txbxContent>
                <w:p w:rsidR="00F67DD5" w:rsidRPr="00B073D3" w:rsidRDefault="00F67DD5" w:rsidP="001511C1">
                  <w:pPr>
                    <w:kinsoku w:val="0"/>
                    <w:overflowPunct w:val="0"/>
                    <w:textAlignment w:val="baseline"/>
                    <w:rPr>
                      <w:b/>
                      <w:sz w:val="16"/>
                      <w:szCs w:val="16"/>
                    </w:rPr>
                  </w:pPr>
                  <w:r w:rsidRPr="00B073D3">
                    <w:rPr>
                      <w:b/>
                      <w:sz w:val="16"/>
                      <w:szCs w:val="16"/>
                    </w:rPr>
                    <w:t>U</w:t>
                  </w:r>
                  <w:r>
                    <w:rPr>
                      <w:b/>
                      <w:sz w:val="16"/>
                      <w:szCs w:val="16"/>
                    </w:rPr>
                    <w:t>ser 2</w:t>
                  </w:r>
                </w:p>
              </w:txbxContent>
            </v:textbox>
          </v:shape>
        </w:pict>
      </w:r>
      <w:r>
        <w:rPr>
          <w:noProof/>
        </w:rPr>
        <w:pict>
          <v:shape id="TextBox 9" o:spid="_x0000_s1037" type="#_x0000_t202" style="position:absolute;margin-left:60.3pt;margin-top:6.95pt;width:69.3pt;height:34.4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" filled="f" strokecolor="#0070c0" strokeweight="1.5pt">
            <v:textbox inset="2.28053mm,2.24461mm,2.28053mm,2.24461mm">
              <w:txbxContent>
                <w:p w:rsidR="00F67DD5" w:rsidRDefault="00F67DD5" w:rsidP="001511C1">
                  <w:pPr>
                    <w:kinsoku w:val="0"/>
                    <w:overflowPunct w:val="0"/>
                    <w:jc w:val="center"/>
                    <w:textAlignment w:val="baseline"/>
                  </w:pPr>
                  <w:r>
                    <w:rPr>
                      <w:rFonts w:eastAsia="MS PGothic" w:cs="Arial"/>
                      <w:color w:val="000000"/>
                      <w:kern w:val="24"/>
                      <w:szCs w:val="20"/>
                    </w:rPr>
                    <w:t>App</w:t>
                  </w:r>
                </w:p>
              </w:txbxContent>
            </v:textbox>
          </v:shape>
        </w:pict>
      </w:r>
    </w:p>
    <w:p w:rsidR="00E46594" w:rsidRDefault="0079059A" w:rsidP="00FE6F0C">
      <w:pPr>
        <w:pStyle w:val="BodyText"/>
        <w:rPr>
          <w:lang w:bidi="en-US"/>
        </w:rPr>
      </w:pPr>
      <w:r>
        <w:rPr>
          <w:noProof/>
        </w:rPr>
        <w:pict>
          <v:shape id="Straight Arrow Connector 279" o:spid="_x0000_s1087" type="#_x0000_t32" style="position:absolute;margin-left:129.3pt;margin-top:1.15pt;width:52pt;height: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" strokecolor="black [3213]" strokeweight="1.5pt">
            <v:stroke startarrow="open" endarrow="open"/>
          </v:shape>
        </w:pict>
      </w:r>
      <w:r>
        <w:rPr>
          <w:noProof/>
        </w:rPr>
        <w:pict>
          <v:shape id="Straight Arrow Connector 278" o:spid="_x0000_s1086" type="#_x0000_t32" style="position:absolute;margin-left:17.05pt;margin-top:1.15pt;width:42.95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" strokecolor="black [3213]" strokeweight="1.5pt">
            <v:stroke startarrow="open" endarrow="open"/>
          </v:shape>
        </w:pict>
      </w:r>
    </w:p>
    <w:p w:rsidR="00E46594" w:rsidRDefault="0079059A" w:rsidP="00FE6F0C">
      <w:pPr>
        <w:pStyle w:val="BodyText"/>
        <w:rPr>
          <w:lang w:bidi="en-US"/>
        </w:rPr>
      </w:pPr>
      <w:r>
        <w:rPr>
          <w:noProof/>
        </w:rPr>
        <w:pict>
          <v:shape id="Straight Arrow Connector 283" o:spid="_x0000_s1085" type="#_x0000_t32" style="position:absolute;margin-left:128.55pt;margin-top:26.65pt;width:51.95pt;height:0;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" strokecolor="black [3213]" strokeweight="1.5pt">
            <v:stroke startarrow="open" endarrow="open"/>
          </v:shape>
        </w:pict>
      </w:r>
      <w:r>
        <w:rPr>
          <w:noProof/>
        </w:rPr>
        <w:pict>
          <v:shape id="Straight Arrow Connector 282" o:spid="_x0000_s1084" type="#_x0000_t32" style="position:absolute;margin-left:16.3pt;margin-top:26.65pt;width:42.95pt;height:0;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" strokecolor="black [3213]" strokeweight="1.5pt">
            <v:stroke startarrow="open" endarrow="open"/>
          </v:shape>
        </w:pict>
      </w:r>
      <w:r>
        <w:rPr>
          <w:noProof/>
        </w:rPr>
        <w:pict>
          <v:shape id="_x0000_s1038" type="#_x0000_t202" style="position:absolute;margin-left:59.55pt;margin-top:9.95pt;width:69.3pt;height:34.4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" filled="f" strokecolor="#0070c0" strokeweight="1.5pt">
            <v:textbox inset="2.28053mm,2.24461mm,2.28053mm,2.24461mm">
              <w:txbxContent>
                <w:p w:rsidR="00F67DD5" w:rsidRDefault="00F67DD5" w:rsidP="00702390">
                  <w:pPr>
                    <w:kinsoku w:val="0"/>
                    <w:overflowPunct w:val="0"/>
                    <w:jc w:val="center"/>
                    <w:textAlignment w:val="baseline"/>
                  </w:pPr>
                  <w:r>
                    <w:rPr>
                      <w:rFonts w:eastAsia="MS PGothic" w:cs="Arial"/>
                      <w:color w:val="000000"/>
                      <w:kern w:val="24"/>
                      <w:szCs w:val="20"/>
                    </w:rPr>
                    <w:t>App</w:t>
                  </w:r>
                </w:p>
              </w:txbxContent>
            </v:textbox>
          </v:shape>
        </w:pict>
      </w:r>
      <w:r>
        <w:rPr>
          <w:noProof/>
        </w:rPr>
        <w:pict>
          <v:shape id="Flowchart: Alternate Process 281" o:spid="_x0000_s1039" type="#_x0000_t176" style="position:absolute;margin-left:-30pt;margin-top:16.95pt;width:46.3pt;height:26.45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" fillcolor="white [3201]" strokecolor="black [3200]" strokeweight="2pt">
            <v:textbox inset="2.28053mm,2.24461mm,2.28053mm,2.24461mm">
              <w:txbxContent>
                <w:p w:rsidR="00F67DD5" w:rsidRPr="00B073D3" w:rsidRDefault="00F67DD5" w:rsidP="00702390">
                  <w:pPr>
                    <w:kinsoku w:val="0"/>
                    <w:overflowPunct w:val="0"/>
                    <w:textAlignment w:val="baseline"/>
                    <w:rPr>
                      <w:b/>
                      <w:sz w:val="16"/>
                      <w:szCs w:val="16"/>
                    </w:rPr>
                  </w:pPr>
                  <w:r w:rsidRPr="00B073D3">
                    <w:rPr>
                      <w:b/>
                      <w:sz w:val="16"/>
                      <w:szCs w:val="16"/>
                    </w:rPr>
                    <w:t>U</w:t>
                  </w:r>
                  <w:r>
                    <w:rPr>
                      <w:b/>
                      <w:sz w:val="16"/>
                      <w:szCs w:val="16"/>
                    </w:rPr>
                    <w:t>ser n</w:t>
                  </w:r>
                </w:p>
              </w:txbxContent>
            </v:textbox>
          </v:shape>
        </w:pict>
      </w:r>
    </w:p>
    <w:p w:rsidR="00E46594" w:rsidRDefault="00E46594"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791FAB" w:rsidRDefault="00791FAB">
      <w:pPr>
        <w:rPr>
          <w:rFonts w:cs="Arial"/>
          <w:b/>
          <w:bCs/>
          <w:i/>
          <w:iCs/>
          <w:sz w:val="28"/>
          <w:szCs w:val="28"/>
        </w:rPr>
      </w:pPr>
      <w:r>
        <w:br w:type="page"/>
      </w:r>
    </w:p>
    <w:p w:rsidR="00D06EC8" w:rsidRDefault="00D06EC8" w:rsidP="009E1D34">
      <w:pPr>
        <w:pStyle w:val="Heading2"/>
        <w:numPr>
          <w:ilvl w:val="1"/>
          <w:numId w:val="5"/>
        </w:numPr>
        <w:ind w:hanging="792"/>
      </w:pPr>
      <w:bookmarkStart w:id="15" w:name="_Toc378092182"/>
      <w:r>
        <w:lastRenderedPageBreak/>
        <w:t>App UI</w:t>
      </w:r>
      <w:bookmarkEnd w:id="15"/>
    </w:p>
    <w:p w:rsidR="008B4F2C" w:rsidRDefault="008B4F2C" w:rsidP="00FE6F0C">
      <w:pPr>
        <w:pStyle w:val="BodyText"/>
        <w:rPr>
          <w:lang w:bidi="en-US"/>
        </w:rPr>
      </w:pPr>
    </w:p>
    <w:p w:rsidR="006646B3" w:rsidRPr="006646B3" w:rsidRDefault="006646B3" w:rsidP="00FE6F0C">
      <w:pPr>
        <w:pStyle w:val="BodyText"/>
        <w:rPr>
          <w:b/>
          <w:sz w:val="24"/>
          <w:szCs w:val="24"/>
          <w:u w:val="single"/>
          <w:lang w:bidi="en-US"/>
        </w:rPr>
      </w:pPr>
      <w:r w:rsidRPr="006646B3">
        <w:rPr>
          <w:b/>
          <w:sz w:val="24"/>
          <w:szCs w:val="24"/>
          <w:u w:val="single"/>
          <w:lang w:bidi="en-US"/>
        </w:rPr>
        <w:t>On time ‘User Registration and Acceptance of Legal wordings”</w:t>
      </w:r>
    </w:p>
    <w:p w:rsidR="006646B3" w:rsidRDefault="006646B3" w:rsidP="00FE6F0C">
      <w:pPr>
        <w:pStyle w:val="BodyText"/>
        <w:rPr>
          <w:sz w:val="24"/>
          <w:szCs w:val="24"/>
          <w:lang w:bidi="en-US"/>
        </w:rPr>
      </w:pPr>
      <w:r w:rsidRPr="006646B3">
        <w:rPr>
          <w:sz w:val="24"/>
          <w:szCs w:val="24"/>
          <w:lang w:bidi="en-US"/>
        </w:rPr>
        <w:t>Screen TBD</w:t>
      </w:r>
    </w:p>
    <w:p w:rsidR="000A78C7" w:rsidRDefault="000A78C7" w:rsidP="00FE6F0C">
      <w:pPr>
        <w:pStyle w:val="BodyText"/>
        <w:rPr>
          <w:sz w:val="24"/>
          <w:szCs w:val="24"/>
          <w:lang w:bidi="en-US"/>
        </w:rPr>
      </w:pPr>
      <w:r>
        <w:rPr>
          <w:sz w:val="24"/>
          <w:szCs w:val="24"/>
          <w:lang w:bidi="en-US"/>
        </w:rPr>
        <w:t>User Registration involves:</w:t>
      </w:r>
    </w:p>
    <w:p w:rsidR="000A78C7" w:rsidRDefault="000A78C7" w:rsidP="009E1D34">
      <w:pPr>
        <w:pStyle w:val="BodyText"/>
        <w:numPr>
          <w:ilvl w:val="0"/>
          <w:numId w:val="11"/>
        </w:numPr>
        <w:rPr>
          <w:sz w:val="24"/>
          <w:szCs w:val="24"/>
          <w:lang w:bidi="en-US"/>
        </w:rPr>
      </w:pPr>
      <w:r>
        <w:rPr>
          <w:sz w:val="24"/>
          <w:szCs w:val="24"/>
          <w:lang w:bidi="en-US"/>
        </w:rPr>
        <w:t>Confirmation to use his mobile number to identify and connect</w:t>
      </w:r>
    </w:p>
    <w:p w:rsidR="000A78C7" w:rsidRDefault="000A78C7" w:rsidP="009E1D34">
      <w:pPr>
        <w:pStyle w:val="BodyText"/>
        <w:numPr>
          <w:ilvl w:val="0"/>
          <w:numId w:val="11"/>
        </w:numPr>
        <w:rPr>
          <w:ins w:id="16" w:author="Arvind Kumar Gupta" w:date="2014-01-28T22:47:00Z"/>
          <w:sz w:val="24"/>
          <w:szCs w:val="24"/>
          <w:lang w:bidi="en-US"/>
        </w:rPr>
      </w:pPr>
      <w:r>
        <w:rPr>
          <w:sz w:val="24"/>
          <w:szCs w:val="24"/>
          <w:lang w:bidi="en-US"/>
        </w:rPr>
        <w:t>Select his current City</w:t>
      </w:r>
      <w:ins w:id="17" w:author="Arvind Kumar Gupta" w:date="2014-01-28T22:46:00Z">
        <w:r w:rsidR="003D6E1D">
          <w:rPr>
            <w:sz w:val="24"/>
            <w:szCs w:val="24"/>
            <w:lang w:bidi="en-US"/>
          </w:rPr>
          <w:t>(</w:t>
        </w:r>
      </w:ins>
      <w:ins w:id="18" w:author="Arvind Kumar Gupta" w:date="2014-01-28T22:49:00Z">
        <w:r w:rsidR="000F5AF1">
          <w:rPr>
            <w:sz w:val="24"/>
            <w:szCs w:val="24"/>
            <w:lang w:bidi="en-US"/>
          </w:rPr>
          <w:t xml:space="preserve">no need to enter, </w:t>
        </w:r>
      </w:ins>
      <w:ins w:id="19" w:author="Arvind Kumar Gupta" w:date="2014-01-28T22:46:00Z">
        <w:r w:rsidR="003D6E1D">
          <w:rPr>
            <w:sz w:val="24"/>
            <w:szCs w:val="24"/>
            <w:lang w:bidi="en-US"/>
          </w:rPr>
          <w:t>will get info from his</w:t>
        </w:r>
      </w:ins>
      <w:ins w:id="20" w:author="Arvind Kumar Gupta" w:date="2014-01-28T22:53:00Z">
        <w:r w:rsidR="00F67DD5">
          <w:rPr>
            <w:sz w:val="24"/>
            <w:szCs w:val="24"/>
            <w:lang w:bidi="en-US"/>
          </w:rPr>
          <w:t>/her</w:t>
        </w:r>
      </w:ins>
      <w:ins w:id="21" w:author="Arvind Kumar Gupta" w:date="2014-01-28T22:46:00Z">
        <w:r w:rsidR="003D6E1D">
          <w:rPr>
            <w:sz w:val="24"/>
            <w:szCs w:val="24"/>
            <w:lang w:bidi="en-US"/>
          </w:rPr>
          <w:t xml:space="preserve"> device current location</w:t>
        </w:r>
      </w:ins>
      <w:ins w:id="22" w:author="Arvind Kumar Gupta" w:date="2014-01-28T22:47:00Z">
        <w:r w:rsidR="003D6E1D">
          <w:rPr>
            <w:sz w:val="24"/>
            <w:szCs w:val="24"/>
            <w:lang w:bidi="en-US"/>
          </w:rPr>
          <w:t xml:space="preserve"> when app starts</w:t>
        </w:r>
      </w:ins>
      <w:ins w:id="23" w:author="Arvind Kumar Gupta" w:date="2014-01-28T22:46:00Z">
        <w:r w:rsidR="003D6E1D">
          <w:rPr>
            <w:sz w:val="24"/>
            <w:szCs w:val="24"/>
            <w:lang w:bidi="en-US"/>
          </w:rPr>
          <w:t>)</w:t>
        </w:r>
      </w:ins>
    </w:p>
    <w:p w:rsidR="003D6E1D" w:rsidRDefault="003D6E1D" w:rsidP="009E1D34">
      <w:pPr>
        <w:pStyle w:val="BodyText"/>
        <w:numPr>
          <w:ilvl w:val="0"/>
          <w:numId w:val="11"/>
        </w:numPr>
        <w:rPr>
          <w:ins w:id="24" w:author="Arvind Kumar Gupta" w:date="2014-01-28T22:50:00Z"/>
          <w:sz w:val="24"/>
          <w:szCs w:val="24"/>
          <w:lang w:bidi="en-US"/>
        </w:rPr>
      </w:pPr>
      <w:ins w:id="25" w:author="Arvind Kumar Gupta" w:date="2014-01-28T22:47:00Z">
        <w:r>
          <w:rPr>
            <w:sz w:val="24"/>
            <w:szCs w:val="24"/>
            <w:lang w:bidi="en-US"/>
          </w:rPr>
          <w:t>End location will be predefined for current city</w:t>
        </w:r>
      </w:ins>
      <w:ins w:id="26" w:author="Arvind Kumar Gupta" w:date="2014-01-28T22:48:00Z">
        <w:r>
          <w:rPr>
            <w:sz w:val="24"/>
            <w:szCs w:val="24"/>
            <w:lang w:bidi="en-US"/>
          </w:rPr>
          <w:t xml:space="preserve"> and option to edit it if it does not exist in predefined list</w:t>
        </w:r>
      </w:ins>
    </w:p>
    <w:p w:rsidR="000F5AF1" w:rsidRDefault="000F5AF1" w:rsidP="009E1D34">
      <w:pPr>
        <w:pStyle w:val="BodyText"/>
        <w:numPr>
          <w:ilvl w:val="0"/>
          <w:numId w:val="11"/>
        </w:numPr>
        <w:rPr>
          <w:ins w:id="27" w:author="Arvind Kumar Gupta" w:date="2014-01-28T22:53:00Z"/>
          <w:sz w:val="24"/>
          <w:szCs w:val="24"/>
          <w:lang w:bidi="en-US"/>
        </w:rPr>
      </w:pPr>
      <w:ins w:id="28" w:author="Arvind Kumar Gupta" w:date="2014-01-28T22:50:00Z">
        <w:r>
          <w:rPr>
            <w:sz w:val="24"/>
            <w:szCs w:val="24"/>
            <w:lang w:bidi="en-US"/>
          </w:rPr>
          <w:t xml:space="preserve">At the time of registration user has to enter few personal info e.g. </w:t>
        </w:r>
      </w:ins>
      <w:ins w:id="29" w:author="Arvind Kumar Gupta" w:date="2014-01-28T22:51:00Z">
        <w:r>
          <w:rPr>
            <w:sz w:val="24"/>
            <w:szCs w:val="24"/>
            <w:lang w:bidi="en-US"/>
          </w:rPr>
          <w:t xml:space="preserve">name, </w:t>
        </w:r>
      </w:ins>
      <w:ins w:id="30" w:author="Arvind Kumar Gupta" w:date="2014-01-28T22:50:00Z">
        <w:r>
          <w:rPr>
            <w:sz w:val="24"/>
            <w:szCs w:val="24"/>
            <w:lang w:bidi="en-US"/>
          </w:rPr>
          <w:t xml:space="preserve">age, sex, </w:t>
        </w:r>
      </w:ins>
      <w:ins w:id="31" w:author="Arvind Kumar Gupta" w:date="2014-01-28T22:51:00Z">
        <w:r>
          <w:rPr>
            <w:sz w:val="24"/>
            <w:szCs w:val="24"/>
            <w:lang w:bidi="en-US"/>
          </w:rPr>
          <w:t>profession etc.</w:t>
        </w:r>
      </w:ins>
    </w:p>
    <w:p w:rsidR="00F67DD5" w:rsidRDefault="00F67DD5" w:rsidP="009E1D34">
      <w:pPr>
        <w:pStyle w:val="BodyText"/>
        <w:numPr>
          <w:ilvl w:val="0"/>
          <w:numId w:val="11"/>
        </w:numPr>
        <w:rPr>
          <w:ins w:id="32" w:author="Arvind Kumar Gupta" w:date="2014-01-28T22:56:00Z"/>
          <w:sz w:val="24"/>
          <w:szCs w:val="24"/>
          <w:lang w:bidi="en-US"/>
        </w:rPr>
      </w:pPr>
      <w:ins w:id="33" w:author="Arvind Kumar Gupta" w:date="2014-01-28T22:53:00Z">
        <w:r>
          <w:rPr>
            <w:sz w:val="24"/>
            <w:szCs w:val="24"/>
            <w:lang w:bidi="en-US"/>
          </w:rPr>
          <w:t>Start location will be by default his/her current location and option to edit it</w:t>
        </w:r>
      </w:ins>
      <w:ins w:id="34" w:author="Arvind Kumar Gupta" w:date="2014-01-28T22:54:00Z">
        <w:r w:rsidR="008542B7">
          <w:rPr>
            <w:sz w:val="24"/>
            <w:szCs w:val="24"/>
            <w:lang w:bidi="en-US"/>
          </w:rPr>
          <w:t xml:space="preserve"> with predefined list.</w:t>
        </w:r>
      </w:ins>
    </w:p>
    <w:p w:rsidR="008B3CDE" w:rsidRDefault="008B3CDE" w:rsidP="009E1D34">
      <w:pPr>
        <w:pStyle w:val="BodyText"/>
        <w:numPr>
          <w:ilvl w:val="0"/>
          <w:numId w:val="11"/>
        </w:numPr>
        <w:rPr>
          <w:ins w:id="35" w:author="Arvind Kumar Gupta" w:date="2014-01-28T23:00:00Z"/>
          <w:sz w:val="24"/>
          <w:szCs w:val="24"/>
          <w:lang w:bidi="en-US"/>
        </w:rPr>
      </w:pPr>
      <w:ins w:id="36" w:author="Arvind Kumar Gupta" w:date="2014-01-28T22:56:00Z">
        <w:r>
          <w:rPr>
            <w:sz w:val="24"/>
            <w:szCs w:val="24"/>
            <w:lang w:bidi="en-US"/>
          </w:rPr>
          <w:t>Check status screen is not needed, there will be one screen with his/her current location and travel details. When user submit this data then server will perform search operation and will share search result with both</w:t>
        </w:r>
      </w:ins>
      <w:ins w:id="37" w:author="Arvind Kumar Gupta" w:date="2014-01-28T22:57:00Z">
        <w:r>
          <w:rPr>
            <w:sz w:val="24"/>
            <w:szCs w:val="24"/>
            <w:lang w:bidi="en-US"/>
          </w:rPr>
          <w:t xml:space="preserve"> users together </w:t>
        </w:r>
      </w:ins>
      <w:ins w:id="38" w:author="Arvind Kumar Gupta" w:date="2014-01-28T22:59:00Z">
        <w:r>
          <w:rPr>
            <w:sz w:val="24"/>
            <w:szCs w:val="24"/>
            <w:lang w:bidi="en-US"/>
          </w:rPr>
          <w:t xml:space="preserve">in other screen </w:t>
        </w:r>
      </w:ins>
      <w:ins w:id="39" w:author="Arvind Kumar Gupta" w:date="2014-01-28T22:57:00Z">
        <w:r>
          <w:rPr>
            <w:sz w:val="24"/>
            <w:szCs w:val="24"/>
            <w:lang w:bidi="en-US"/>
          </w:rPr>
          <w:t xml:space="preserve">and let them call to each other and manage their travel. </w:t>
        </w:r>
      </w:ins>
      <w:ins w:id="40" w:author="Arvind Kumar Gupta" w:date="2014-01-28T22:59:00Z">
        <w:r>
          <w:rPr>
            <w:sz w:val="24"/>
            <w:szCs w:val="24"/>
            <w:lang w:bidi="en-US"/>
          </w:rPr>
          <w:t xml:space="preserve">When user calls to one person and due to some reason </w:t>
        </w:r>
      </w:ins>
      <w:ins w:id="41" w:author="Arvind Kumar Gupta" w:date="2014-01-28T23:00:00Z">
        <w:r>
          <w:rPr>
            <w:sz w:val="24"/>
            <w:szCs w:val="24"/>
            <w:lang w:bidi="en-US"/>
          </w:rPr>
          <w:t xml:space="preserve">they can’t travel together then they must have other users info available at the hand. </w:t>
        </w:r>
      </w:ins>
    </w:p>
    <w:p w:rsidR="008B3CDE" w:rsidRDefault="008B3CDE" w:rsidP="009E1D34">
      <w:pPr>
        <w:pStyle w:val="BodyText"/>
        <w:numPr>
          <w:ilvl w:val="0"/>
          <w:numId w:val="11"/>
        </w:numPr>
        <w:rPr>
          <w:ins w:id="42" w:author="Arvind Kumar Gupta" w:date="2014-01-28T23:01:00Z"/>
          <w:sz w:val="24"/>
          <w:szCs w:val="24"/>
          <w:lang w:bidi="en-US"/>
        </w:rPr>
      </w:pPr>
      <w:ins w:id="43" w:author="Arvind Kumar Gupta" w:date="2014-01-28T23:01:00Z">
        <w:r>
          <w:rPr>
            <w:sz w:val="24"/>
            <w:szCs w:val="24"/>
            <w:lang w:bidi="en-US"/>
          </w:rPr>
          <w:t>I am confused with cancel and confirm option, here what do we want to achieve?</w:t>
        </w:r>
      </w:ins>
    </w:p>
    <w:p w:rsidR="008B3CDE" w:rsidRDefault="008B3CDE" w:rsidP="009E1D34">
      <w:pPr>
        <w:pStyle w:val="BodyText"/>
        <w:numPr>
          <w:ilvl w:val="0"/>
          <w:numId w:val="11"/>
        </w:numPr>
        <w:rPr>
          <w:ins w:id="44" w:author="Arvind Kumar Gupta" w:date="2014-01-28T23:04:00Z"/>
          <w:sz w:val="24"/>
          <w:szCs w:val="24"/>
          <w:lang w:bidi="en-US"/>
        </w:rPr>
      </w:pPr>
      <w:ins w:id="45" w:author="Arvind Kumar Gupta" w:date="2014-01-28T23:02:00Z">
        <w:r>
          <w:rPr>
            <w:sz w:val="24"/>
            <w:szCs w:val="24"/>
            <w:lang w:bidi="en-US"/>
          </w:rPr>
          <w:t xml:space="preserve">When user submit their travel info then it is not mandatory that he/she will get info immediately as it is possible that he/she is the first person to travel in that route </w:t>
        </w:r>
      </w:ins>
      <w:ins w:id="46" w:author="Arvind Kumar Gupta" w:date="2014-01-28T23:06:00Z">
        <w:r w:rsidR="00BC546D">
          <w:rPr>
            <w:sz w:val="24"/>
            <w:szCs w:val="24"/>
            <w:lang w:bidi="en-US"/>
          </w:rPr>
          <w:t xml:space="preserve">for mentioned time </w:t>
        </w:r>
      </w:ins>
      <w:ins w:id="47" w:author="Arvind Kumar Gupta" w:date="2014-01-28T23:02:00Z">
        <w:r>
          <w:rPr>
            <w:sz w:val="24"/>
            <w:szCs w:val="24"/>
            <w:lang w:bidi="en-US"/>
          </w:rPr>
          <w:t>and no info is present in server, so in that case he/she will receive info as another travel details info come to server for same route.</w:t>
        </w:r>
      </w:ins>
    </w:p>
    <w:p w:rsidR="00BC546D" w:rsidRDefault="00BC546D" w:rsidP="009E1D34">
      <w:pPr>
        <w:pStyle w:val="BodyText"/>
        <w:numPr>
          <w:ilvl w:val="0"/>
          <w:numId w:val="11"/>
        </w:numPr>
        <w:rPr>
          <w:ins w:id="48" w:author="Arvind Kumar Gupta" w:date="2014-01-28T23:04:00Z"/>
          <w:sz w:val="24"/>
          <w:szCs w:val="24"/>
          <w:lang w:bidi="en-US"/>
        </w:rPr>
      </w:pPr>
      <w:ins w:id="49" w:author="Arvind Kumar Gupta" w:date="2014-01-28T23:04:00Z">
        <w:r>
          <w:rPr>
            <w:sz w:val="24"/>
            <w:szCs w:val="24"/>
            <w:lang w:bidi="en-US"/>
          </w:rPr>
          <w:t>As user submit their data then server performs seach operation immediately and if data found then immediately shared that info with bot users.</w:t>
        </w:r>
      </w:ins>
    </w:p>
    <w:p w:rsidR="00BC546D" w:rsidRDefault="00BC546D" w:rsidP="009E1D34">
      <w:pPr>
        <w:pStyle w:val="BodyText"/>
        <w:numPr>
          <w:ilvl w:val="0"/>
          <w:numId w:val="11"/>
        </w:numPr>
        <w:rPr>
          <w:ins w:id="50" w:author="Arvind Kumar Gupta" w:date="2014-01-28T23:10:00Z"/>
          <w:sz w:val="24"/>
          <w:szCs w:val="24"/>
          <w:lang w:bidi="en-US"/>
        </w:rPr>
      </w:pPr>
      <w:ins w:id="51" w:author="Arvind Kumar Gupta" w:date="2014-01-28T23:05:00Z">
        <w:r>
          <w:rPr>
            <w:sz w:val="24"/>
            <w:szCs w:val="24"/>
            <w:lang w:bidi="en-US"/>
          </w:rPr>
          <w:t>As mentioned above if user is first person to travel in that route for mentioned time</w:t>
        </w:r>
      </w:ins>
      <w:ins w:id="52" w:author="Arvind Kumar Gupta" w:date="2014-01-28T23:06:00Z">
        <w:r>
          <w:rPr>
            <w:sz w:val="24"/>
            <w:szCs w:val="24"/>
            <w:lang w:bidi="en-US"/>
          </w:rPr>
          <w:t xml:space="preserve"> then he/she will get meaningful response having info something like “u will receive co-passe</w:t>
        </w:r>
      </w:ins>
      <w:ins w:id="53" w:author="Arvind Kumar Gupta" w:date="2014-01-28T23:07:00Z">
        <w:r>
          <w:rPr>
            <w:sz w:val="24"/>
            <w:szCs w:val="24"/>
            <w:lang w:bidi="en-US"/>
          </w:rPr>
          <w:t>n</w:t>
        </w:r>
      </w:ins>
      <w:ins w:id="54" w:author="Arvind Kumar Gupta" w:date="2014-01-28T23:06:00Z">
        <w:r>
          <w:rPr>
            <w:sz w:val="24"/>
            <w:szCs w:val="24"/>
            <w:lang w:bidi="en-US"/>
          </w:rPr>
          <w:t>gers info</w:t>
        </w:r>
      </w:ins>
      <w:ins w:id="55" w:author="Arvind Kumar Gupta" w:date="2014-01-28T23:07:00Z">
        <w:r>
          <w:rPr>
            <w:sz w:val="24"/>
            <w:szCs w:val="24"/>
            <w:lang w:bidi="en-US"/>
          </w:rPr>
          <w:t xml:space="preserve"> immediately when it will be available with us</w:t>
        </w:r>
      </w:ins>
      <w:ins w:id="56" w:author="Arvind Kumar Gupta" w:date="2014-01-28T23:06:00Z">
        <w:r>
          <w:rPr>
            <w:sz w:val="24"/>
            <w:szCs w:val="24"/>
            <w:lang w:bidi="en-US"/>
          </w:rPr>
          <w:t>”</w:t>
        </w:r>
      </w:ins>
      <w:ins w:id="57" w:author="Arvind Kumar Gupta" w:date="2014-01-28T23:07:00Z">
        <w:r>
          <w:rPr>
            <w:sz w:val="24"/>
            <w:szCs w:val="24"/>
            <w:lang w:bidi="en-US"/>
          </w:rPr>
          <w:t>.</w:t>
        </w:r>
      </w:ins>
    </w:p>
    <w:p w:rsidR="00BC546D" w:rsidRDefault="00BC546D" w:rsidP="009E1D34">
      <w:pPr>
        <w:pStyle w:val="BodyText"/>
        <w:numPr>
          <w:ilvl w:val="0"/>
          <w:numId w:val="11"/>
        </w:numPr>
        <w:rPr>
          <w:ins w:id="58" w:author="Arvind Kumar Gupta" w:date="2014-01-28T23:09:00Z"/>
          <w:sz w:val="24"/>
          <w:szCs w:val="24"/>
          <w:lang w:bidi="en-US"/>
        </w:rPr>
      </w:pPr>
      <w:ins w:id="59" w:author="Arvind Kumar Gupta" w:date="2014-01-28T23:07:00Z">
        <w:r>
          <w:rPr>
            <w:sz w:val="24"/>
            <w:szCs w:val="24"/>
            <w:lang w:bidi="en-US"/>
          </w:rPr>
          <w:lastRenderedPageBreak/>
          <w:t xml:space="preserve">When </w:t>
        </w:r>
      </w:ins>
      <w:ins w:id="60" w:author="Arvind Kumar Gupta" w:date="2014-01-28T23:08:00Z">
        <w:r>
          <w:rPr>
            <w:sz w:val="24"/>
            <w:szCs w:val="24"/>
            <w:lang w:bidi="en-US"/>
          </w:rPr>
          <w:t xml:space="preserve">two </w:t>
        </w:r>
      </w:ins>
      <w:ins w:id="61" w:author="Arvind Kumar Gupta" w:date="2014-01-28T23:07:00Z">
        <w:r>
          <w:rPr>
            <w:sz w:val="24"/>
            <w:szCs w:val="24"/>
            <w:lang w:bidi="en-US"/>
          </w:rPr>
          <w:t>user manage to travel with each other</w:t>
        </w:r>
      </w:ins>
      <w:ins w:id="62" w:author="Arvind Kumar Gupta" w:date="2014-01-28T23:08:00Z">
        <w:r>
          <w:rPr>
            <w:sz w:val="24"/>
            <w:szCs w:val="24"/>
            <w:lang w:bidi="en-US"/>
          </w:rPr>
          <w:t xml:space="preserve"> then he/she has to tell us (</w:t>
        </w:r>
      </w:ins>
      <w:ins w:id="63" w:author="Arvind Kumar Gupta" w:date="2014-01-28T23:09:00Z">
        <w:r>
          <w:rPr>
            <w:sz w:val="24"/>
            <w:szCs w:val="24"/>
            <w:lang w:bidi="en-US"/>
          </w:rPr>
          <w:t>we need to find out better way to achieve this</w:t>
        </w:r>
      </w:ins>
      <w:ins w:id="64" w:author="Arvind Kumar Gupta" w:date="2014-01-28T23:08:00Z">
        <w:r>
          <w:rPr>
            <w:sz w:val="24"/>
            <w:szCs w:val="24"/>
            <w:lang w:bidi="en-US"/>
          </w:rPr>
          <w:t>)</w:t>
        </w:r>
      </w:ins>
      <w:ins w:id="65" w:author="Arvind Kumar Gupta" w:date="2014-01-28T23:09:00Z">
        <w:r>
          <w:rPr>
            <w:sz w:val="24"/>
            <w:szCs w:val="24"/>
            <w:lang w:bidi="en-US"/>
          </w:rPr>
          <w:t>.</w:t>
        </w:r>
      </w:ins>
    </w:p>
    <w:p w:rsidR="002018FB" w:rsidRPr="002018FB" w:rsidDel="002018FB" w:rsidRDefault="00BC546D" w:rsidP="002018FB">
      <w:pPr>
        <w:pStyle w:val="BodyText"/>
        <w:numPr>
          <w:ilvl w:val="0"/>
          <w:numId w:val="11"/>
        </w:numPr>
        <w:rPr>
          <w:del w:id="66" w:author="Arvind Kumar Gupta" w:date="2014-01-28T23:14:00Z"/>
          <w:sz w:val="24"/>
          <w:szCs w:val="24"/>
          <w:lang w:bidi="en-US"/>
        </w:rPr>
      </w:pPr>
      <w:ins w:id="67" w:author="Arvind Kumar Gupta" w:date="2014-01-28T23:09:00Z">
        <w:r>
          <w:rPr>
            <w:sz w:val="24"/>
            <w:szCs w:val="24"/>
            <w:lang w:bidi="en-US"/>
          </w:rPr>
          <w:t>We may give options to share his feedback and travel experience with particular user at the end of travel</w:t>
        </w:r>
      </w:ins>
      <w:ins w:id="68" w:author="Arvind Kumar Gupta" w:date="2014-01-28T23:14:00Z">
        <w:r>
          <w:rPr>
            <w:sz w:val="24"/>
            <w:szCs w:val="24"/>
            <w:lang w:bidi="en-US"/>
          </w:rPr>
          <w:t xml:space="preserve"> which will be very useful for us and data analytics point of view as well</w:t>
        </w:r>
      </w:ins>
      <w:ins w:id="69" w:author="Arvind Kumar Gupta" w:date="2014-01-28T23:09:00Z">
        <w:r>
          <w:rPr>
            <w:sz w:val="24"/>
            <w:szCs w:val="24"/>
            <w:lang w:bidi="en-US"/>
          </w:rPr>
          <w:t>.</w:t>
        </w:r>
      </w:ins>
      <w:bookmarkStart w:id="70" w:name="_GoBack"/>
      <w:bookmarkEnd w:id="70"/>
    </w:p>
    <w:p w:rsidR="0079059A" w:rsidRDefault="0079059A" w:rsidP="0079059A">
      <w:pPr>
        <w:pStyle w:val="BodyText"/>
        <w:numPr>
          <w:ilvl w:val="0"/>
          <w:numId w:val="11"/>
        </w:numPr>
        <w:rPr>
          <w:b/>
          <w:sz w:val="24"/>
          <w:szCs w:val="24"/>
          <w:lang w:bidi="en-US"/>
        </w:rPr>
        <w:pPrChange w:id="71" w:author="Arvind Kumar Gupta" w:date="2014-01-28T23:14:00Z">
          <w:pPr>
            <w:pStyle w:val="BodyText"/>
          </w:pPr>
        </w:pPrChange>
      </w:pPr>
    </w:p>
    <w:p w:rsidR="008B4F2C" w:rsidRPr="006646B3" w:rsidRDefault="00EE4FDA" w:rsidP="00FE6F0C">
      <w:pPr>
        <w:pStyle w:val="BodyText"/>
        <w:rPr>
          <w:b/>
          <w:sz w:val="24"/>
          <w:szCs w:val="24"/>
          <w:u w:val="single"/>
          <w:lang w:bidi="en-US"/>
        </w:rPr>
      </w:pPr>
      <w:r w:rsidRPr="006646B3">
        <w:rPr>
          <w:b/>
          <w:sz w:val="24"/>
          <w:szCs w:val="24"/>
          <w:u w:val="single"/>
          <w:lang w:bidi="en-US"/>
        </w:rPr>
        <w:t>Home Screen for every new entry</w:t>
      </w:r>
    </w:p>
    <w:p w:rsidR="008B4F2C" w:rsidRDefault="0079059A" w:rsidP="00FE6F0C">
      <w:pPr>
        <w:pStyle w:val="BodyText"/>
        <w:rPr>
          <w:lang w:bidi="en-US"/>
        </w:rPr>
      </w:pPr>
      <w:r>
        <w:rPr>
          <w:noProof/>
        </w:rPr>
        <w:pict>
          <v:roundrect id="Rounded Rectangle 1" o:spid="_x0000_s1040" style="position:absolute;margin-left:0;margin-top:2.05pt;width:305.25pt;height:233.25pt;z-index:2517401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p>
                <w:p w:rsidR="00F67DD5" w:rsidRPr="00D06EC8" w:rsidRDefault="00F67DD5" w:rsidP="00D06EC8">
                  <w:pPr>
                    <w:rPr>
                      <w:sz w:val="28"/>
                      <w:szCs w:val="28"/>
                    </w:rPr>
                  </w:pPr>
                  <w:r w:rsidRPr="00D06EC8">
                    <w:rPr>
                      <w:sz w:val="28"/>
                      <w:szCs w:val="28"/>
                    </w:rPr>
                    <w:t>Current Location</w:t>
                  </w:r>
                  <w:r>
                    <w:rPr>
                      <w:sz w:val="28"/>
                      <w:szCs w:val="28"/>
                    </w:rPr>
                    <w:t xml:space="preserve"> (Area)</w:t>
                  </w:r>
                  <w:r w:rsidRPr="00D06EC8">
                    <w:rPr>
                      <w:sz w:val="28"/>
                      <w:szCs w:val="28"/>
                    </w:rPr>
                    <w:t>: (Predefined)</w:t>
                  </w:r>
                </w:p>
                <w:p w:rsidR="00F67DD5" w:rsidRDefault="00F67DD5" w:rsidP="00D06EC8">
                  <w:pPr>
                    <w:rPr>
                      <w:sz w:val="28"/>
                      <w:szCs w:val="28"/>
                    </w:rPr>
                  </w:pPr>
                  <w:r w:rsidRPr="00D06EC8">
                    <w:rPr>
                      <w:sz w:val="28"/>
                      <w:szCs w:val="28"/>
                    </w:rPr>
                    <w:t>Starting Location:</w:t>
                  </w:r>
                  <w:r>
                    <w:rPr>
                      <w:sz w:val="28"/>
                      <w:szCs w:val="28"/>
                    </w:rPr>
                    <w:t xml:space="preserve"> (user defined)</w:t>
                  </w:r>
                </w:p>
                <w:p w:rsidR="00F67DD5" w:rsidRPr="00D06EC8" w:rsidRDefault="00F67DD5" w:rsidP="00D06EC8">
                  <w:pPr>
                    <w:rPr>
                      <w:sz w:val="28"/>
                      <w:szCs w:val="28"/>
                    </w:rPr>
                  </w:pPr>
                  <w:r>
                    <w:rPr>
                      <w:sz w:val="28"/>
                      <w:szCs w:val="28"/>
                    </w:rPr>
                    <w:t>End Location: (predefined)</w:t>
                  </w:r>
                </w:p>
                <w:p w:rsidR="00F67DD5" w:rsidRPr="00D06EC8" w:rsidRDefault="00F67DD5" w:rsidP="00D06EC8">
                  <w:pPr>
                    <w:rPr>
                      <w:sz w:val="28"/>
                      <w:szCs w:val="28"/>
                    </w:rPr>
                  </w:pPr>
                  <w:r>
                    <w:rPr>
                      <w:sz w:val="28"/>
                      <w:szCs w:val="28"/>
                    </w:rPr>
                    <w:t>Mode</w:t>
                  </w:r>
                  <w:r w:rsidRPr="00D06EC8">
                    <w:rPr>
                      <w:sz w:val="28"/>
                      <w:szCs w:val="28"/>
                    </w:rPr>
                    <w:t xml:space="preserve"> of travel: (predefined)</w:t>
                  </w:r>
                </w:p>
                <w:p w:rsidR="00F67DD5" w:rsidRPr="00D06EC8" w:rsidRDefault="00F67DD5" w:rsidP="00D06EC8">
                  <w:pPr>
                    <w:rPr>
                      <w:sz w:val="28"/>
                      <w:szCs w:val="28"/>
                    </w:rPr>
                  </w:pPr>
                  <w:r w:rsidRPr="00D06EC8">
                    <w:rPr>
                      <w:sz w:val="28"/>
                      <w:szCs w:val="28"/>
                    </w:rPr>
                    <w:t>Starting time: hh:</w:t>
                  </w:r>
                  <w:del w:id="72" w:author="Arvind Kumar Gupta" w:date="2014-01-28T22:49:00Z">
                    <w:r w:rsidRPr="00D06EC8" w:rsidDel="003D6E1D">
                      <w:rPr>
                        <w:sz w:val="28"/>
                        <w:szCs w:val="28"/>
                      </w:rPr>
                      <w:delText xml:space="preserve">ss </w:delText>
                    </w:r>
                  </w:del>
                  <w:ins w:id="73" w:author="Arvind Kumar Gupta" w:date="2014-01-28T22:49:00Z">
                    <w:r>
                      <w:rPr>
                        <w:sz w:val="28"/>
                        <w:szCs w:val="28"/>
                      </w:rPr>
                      <w:t>mm</w:t>
                    </w:r>
                  </w:ins>
                  <w:r w:rsidRPr="00D06EC8">
                    <w:rPr>
                      <w:sz w:val="28"/>
                      <w:szCs w:val="28"/>
                    </w:rPr>
                    <w:t>AM/PM</w:t>
                  </w:r>
                </w:p>
                <w:p w:rsidR="00F67DD5" w:rsidRPr="00D06EC8" w:rsidRDefault="00F67DD5" w:rsidP="00D06EC8">
                  <w:pPr>
                    <w:rPr>
                      <w:sz w:val="28"/>
                      <w:szCs w:val="28"/>
                    </w:rPr>
                  </w:pPr>
                  <w:r>
                    <w:rPr>
                      <w:sz w:val="28"/>
                      <w:szCs w:val="28"/>
                    </w:rPr>
                    <w:t>Total Person: (numeric, user defined)</w:t>
                  </w:r>
                </w:p>
                <w:p w:rsidR="00F67DD5" w:rsidRDefault="00F67DD5" w:rsidP="00D06EC8">
                  <w:pPr>
                    <w:jc w:val="center"/>
                  </w:pPr>
                </w:p>
              </w:txbxContent>
            </v:textbox>
          </v:roundrect>
        </w:pict>
      </w:r>
    </w:p>
    <w:p w:rsidR="008B4F2C" w:rsidRDefault="008B4F2C" w:rsidP="00FE6F0C">
      <w:pPr>
        <w:pStyle w:val="BodyText"/>
        <w:rPr>
          <w:lang w:bidi="en-US"/>
        </w:rPr>
      </w:pPr>
    </w:p>
    <w:p w:rsidR="008B4F2C" w:rsidRDefault="008B4F2C" w:rsidP="00FE6F0C">
      <w:pPr>
        <w:pStyle w:val="BodyText"/>
        <w:rPr>
          <w:lang w:bidi="en-US"/>
        </w:rPr>
      </w:pPr>
    </w:p>
    <w:p w:rsidR="008B4F2C" w:rsidRDefault="008B4F2C" w:rsidP="00FE6F0C">
      <w:pPr>
        <w:pStyle w:val="BodyText"/>
        <w:rPr>
          <w:lang w:bidi="en-US"/>
        </w:rPr>
      </w:pPr>
    </w:p>
    <w:bookmarkEnd w:id="11"/>
    <w:p w:rsidR="00D06EC8" w:rsidRDefault="0079059A">
      <w:pPr>
        <w:rPr>
          <w:rFonts w:cs="Arial"/>
          <w:b/>
          <w:spacing w:val="-10"/>
          <w:kern w:val="28"/>
          <w:sz w:val="32"/>
          <w:szCs w:val="20"/>
        </w:rPr>
      </w:pPr>
      <w:r w:rsidRPr="0079059A">
        <w:rPr>
          <w:noProof/>
        </w:rPr>
        <w:pict>
          <v:rect id="Rectangle 12" o:spid="_x0000_s1041" style="position:absolute;margin-left:93pt;margin-top:98.05pt;width:82.5pt;height:24.75pt;z-index:251741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" fillcolor="#d8d8d8 [2732]" strokecolor="black [3040]">
            <v:shadow on="t" color="black" opacity="22937f" origin=",.5" offset="0,.63889mm"/>
            <v:textbox>
              <w:txbxContent>
                <w:p w:rsidR="00F67DD5" w:rsidRPr="00D06EC8" w:rsidRDefault="00F67DD5" w:rsidP="00D06EC8">
                  <w:pPr>
                    <w:jc w:val="center"/>
                    <w:rPr>
                      <w:color w:val="000000" w:themeColor="text1"/>
                    </w:rPr>
                  </w:pPr>
                  <w:r w:rsidRPr="00D06EC8">
                    <w:rPr>
                      <w:color w:val="000000" w:themeColor="text1"/>
                    </w:rPr>
                    <w:t>Send</w:t>
                  </w:r>
                </w:p>
              </w:txbxContent>
            </v:textbox>
          </v:rect>
        </w:pict>
      </w:r>
      <w:r w:rsidR="00D06EC8">
        <w:rPr>
          <w:rFonts w:cs="Arial"/>
        </w:rPr>
        <w:br w:type="page"/>
      </w:r>
    </w:p>
    <w:p w:rsidR="00230A6C" w:rsidRPr="006646B3" w:rsidRDefault="00230A6C" w:rsidP="00EE4FDA">
      <w:pPr>
        <w:pStyle w:val="BodyText"/>
        <w:rPr>
          <w:b/>
          <w:sz w:val="24"/>
          <w:szCs w:val="24"/>
          <w:u w:val="single"/>
          <w:lang w:bidi="en-US"/>
        </w:rPr>
      </w:pPr>
      <w:r w:rsidRPr="006646B3">
        <w:rPr>
          <w:rFonts w:cs="Arial"/>
          <w:b/>
          <w:sz w:val="24"/>
          <w:u w:val="single"/>
        </w:rPr>
        <w:lastRenderedPageBreak/>
        <w:t>Example</w:t>
      </w:r>
      <w:r w:rsidR="00EE4FDA" w:rsidRPr="006646B3">
        <w:rPr>
          <w:rFonts w:cs="Arial"/>
          <w:b/>
          <w:sz w:val="24"/>
          <w:u w:val="single"/>
        </w:rPr>
        <w:t xml:space="preserve"> for </w:t>
      </w:r>
      <w:r w:rsidR="00EE4FDA" w:rsidRPr="006646B3">
        <w:rPr>
          <w:b/>
          <w:sz w:val="24"/>
          <w:szCs w:val="24"/>
          <w:u w:val="single"/>
          <w:lang w:bidi="en-US"/>
        </w:rPr>
        <w:t>Home Screen for every new entry</w:t>
      </w:r>
    </w:p>
    <w:p w:rsidR="00230A6C" w:rsidRDefault="00230A6C">
      <w:pPr>
        <w:rPr>
          <w:rFonts w:cs="Arial"/>
        </w:rPr>
      </w:pPr>
    </w:p>
    <w:p w:rsidR="00230A6C" w:rsidRDefault="0079059A">
      <w:pPr>
        <w:rPr>
          <w:rFonts w:cs="Arial"/>
        </w:rPr>
      </w:pPr>
      <w:r w:rsidRPr="0079059A">
        <w:rPr>
          <w:b/>
          <w:noProof/>
        </w:rPr>
        <w:pict>
          <v:roundrect id="Rounded Rectangle 15" o:spid="_x0000_s1042" style="position:absolute;margin-left:-4.5pt;margin-top:1.7pt;width:267.6pt;height:233.25pt;z-index:2517432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r>
                    <w:rPr>
                      <w:sz w:val="28"/>
                      <w:szCs w:val="28"/>
                    </w:rPr>
                    <w:t>Amit</w:t>
                  </w:r>
                </w:p>
                <w:p w:rsidR="00F67DD5" w:rsidRPr="00D06EC8" w:rsidRDefault="00F67DD5" w:rsidP="00D06EC8">
                  <w:pPr>
                    <w:rPr>
                      <w:sz w:val="28"/>
                      <w:szCs w:val="28"/>
                    </w:rPr>
                  </w:pPr>
                  <w:r w:rsidRPr="00D06EC8">
                    <w:rPr>
                      <w:sz w:val="28"/>
                      <w:szCs w:val="28"/>
                    </w:rPr>
                    <w:t>Current Location:</w:t>
                  </w:r>
                  <w:r>
                    <w:rPr>
                      <w:sz w:val="28"/>
                      <w:szCs w:val="28"/>
                    </w:rPr>
                    <w:t xml:space="preserve"> Magarpatta City</w:t>
                  </w:r>
                </w:p>
                <w:p w:rsidR="00F67DD5" w:rsidRDefault="00F67DD5" w:rsidP="00D06EC8">
                  <w:pPr>
                    <w:rPr>
                      <w:sz w:val="28"/>
                      <w:szCs w:val="28"/>
                    </w:rPr>
                  </w:pPr>
                  <w:r w:rsidRPr="00D06EC8">
                    <w:rPr>
                      <w:sz w:val="28"/>
                      <w:szCs w:val="28"/>
                    </w:rPr>
                    <w:t>Starting Location:</w:t>
                  </w:r>
                  <w:r>
                    <w:rPr>
                      <w:sz w:val="28"/>
                      <w:szCs w:val="28"/>
                    </w:rPr>
                    <w:t xml:space="preserve"> DC</w:t>
                  </w:r>
                </w:p>
                <w:p w:rsidR="00F67DD5" w:rsidRPr="00D06EC8" w:rsidRDefault="00F67DD5" w:rsidP="00D06EC8">
                  <w:pPr>
                    <w:rPr>
                      <w:sz w:val="28"/>
                      <w:szCs w:val="28"/>
                    </w:rPr>
                  </w:pPr>
                  <w:r>
                    <w:rPr>
                      <w:sz w:val="28"/>
                      <w:szCs w:val="28"/>
                    </w:rPr>
                    <w:t>End Location: Railway Station</w:t>
                  </w:r>
                </w:p>
                <w:p w:rsidR="00F67DD5" w:rsidRPr="00D06EC8" w:rsidRDefault="00F67DD5" w:rsidP="00D06EC8">
                  <w:pPr>
                    <w:rPr>
                      <w:sz w:val="28"/>
                      <w:szCs w:val="28"/>
                    </w:rPr>
                  </w:pPr>
                  <w:r>
                    <w:rPr>
                      <w:sz w:val="28"/>
                      <w:szCs w:val="28"/>
                    </w:rPr>
                    <w:t>Mode of travel: Auto</w:t>
                  </w:r>
                </w:p>
                <w:p w:rsidR="00F67DD5" w:rsidRPr="00D06EC8" w:rsidRDefault="00F67DD5" w:rsidP="00D06EC8">
                  <w:pPr>
                    <w:rPr>
                      <w:sz w:val="28"/>
                      <w:szCs w:val="28"/>
                    </w:rPr>
                  </w:pPr>
                  <w:r>
                    <w:rPr>
                      <w:sz w:val="28"/>
                      <w:szCs w:val="28"/>
                    </w:rPr>
                    <w:t xml:space="preserve">Starting time: 07:00 </w:t>
                  </w:r>
                  <w:r w:rsidRPr="00D06EC8">
                    <w:rPr>
                      <w:sz w:val="28"/>
                      <w:szCs w:val="28"/>
                    </w:rPr>
                    <w:t>PM</w:t>
                  </w:r>
                </w:p>
                <w:p w:rsidR="00F67DD5" w:rsidRPr="00D06EC8" w:rsidRDefault="00F67DD5" w:rsidP="00D06EC8">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79059A">
      <w:pPr>
        <w:rPr>
          <w:rFonts w:cs="Arial"/>
        </w:rPr>
      </w:pPr>
      <w:r w:rsidRPr="0079059A">
        <w:rPr>
          <w:noProof/>
        </w:rPr>
        <w:pict>
          <v:rect id="Rectangle 231" o:spid="_x0000_s1043" style="position:absolute;margin-left:58.35pt;margin-top:9.5pt;width:82.5pt;height:24.7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wjjA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" fillcolor="#d8d8d8 [2732]" strokecolor="black [3040]">
            <v:shadow on="t" color="black" opacity="22937f" origin=",.5" offset="0,.63889mm"/>
            <v:textbox>
              <w:txbxContent>
                <w:p w:rsidR="00F67DD5" w:rsidRPr="00D06EC8" w:rsidRDefault="00F67DD5" w:rsidP="00EE4FDA">
                  <w:pPr>
                    <w:jc w:val="center"/>
                    <w:rPr>
                      <w:color w:val="000000" w:themeColor="text1"/>
                    </w:rPr>
                  </w:pPr>
                  <w:r w:rsidRPr="00D06EC8">
                    <w:rPr>
                      <w:color w:val="000000" w:themeColor="text1"/>
                    </w:rPr>
                    <w:t>Send</w:t>
                  </w:r>
                </w:p>
              </w:txbxContent>
            </v:textbox>
          </v: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EE4FDA">
      <w:pPr>
        <w:rPr>
          <w:rFonts w:cs="Arial"/>
          <w:b/>
          <w:sz w:val="24"/>
          <w:u w:val="single"/>
        </w:rPr>
      </w:pPr>
      <w:r w:rsidRPr="006646B3">
        <w:rPr>
          <w:rFonts w:cs="Arial"/>
          <w:b/>
          <w:sz w:val="24"/>
          <w:u w:val="single"/>
        </w:rPr>
        <w:t>Check Status: (Assuming there is single entry for this travel route)</w:t>
      </w:r>
    </w:p>
    <w:p w:rsidR="006646B3" w:rsidRDefault="006646B3">
      <w:pPr>
        <w:rPr>
          <w:rFonts w:cs="Arial"/>
          <w:b/>
          <w:sz w:val="24"/>
          <w:u w:val="single"/>
        </w:rPr>
      </w:pPr>
      <w:r>
        <w:rPr>
          <w:rFonts w:cs="Arial"/>
          <w:b/>
          <w:sz w:val="24"/>
          <w:u w:val="single"/>
        </w:rPr>
        <w:t>Cancel will allow user to delete his Travel Details</w:t>
      </w:r>
    </w:p>
    <w:p w:rsidR="00230A6C" w:rsidRDefault="00230A6C">
      <w:pPr>
        <w:rPr>
          <w:rFonts w:cs="Arial"/>
          <w:b/>
        </w:rPr>
      </w:pPr>
    </w:p>
    <w:p w:rsidR="00CE34F0" w:rsidRDefault="00CE34F0">
      <w:pPr>
        <w:rPr>
          <w:rFonts w:cs="Arial"/>
          <w:b/>
        </w:rPr>
      </w:pPr>
    </w:p>
    <w:p w:rsidR="00230A6C" w:rsidRPr="00230A6C" w:rsidRDefault="0079059A">
      <w:pPr>
        <w:rPr>
          <w:rFonts w:cs="Arial"/>
          <w:b/>
        </w:rPr>
      </w:pPr>
      <w:r>
        <w:rPr>
          <w:rFonts w:cs="Arial"/>
          <w:b/>
          <w:noProof/>
        </w:rPr>
        <w:pict>
          <v:roundrect id="Rounded Rectangle 224" o:spid="_x0000_s1044" style="position:absolute;margin-left:-25.5pt;margin-top:.05pt;width:305.25pt;height:233.25pt;z-index:251745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230A6C">
                  <w:pPr>
                    <w:rPr>
                      <w:sz w:val="28"/>
                      <w:szCs w:val="28"/>
                    </w:rPr>
                  </w:pPr>
                  <w:r w:rsidRPr="00D06EC8">
                    <w:rPr>
                      <w:sz w:val="28"/>
                      <w:szCs w:val="28"/>
                    </w:rPr>
                    <w:t xml:space="preserve">Name: </w:t>
                  </w:r>
                  <w:r>
                    <w:rPr>
                      <w:sz w:val="28"/>
                      <w:szCs w:val="28"/>
                    </w:rPr>
                    <w:t>Amit</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DC</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07:00 </w:t>
                  </w:r>
                  <w:r w:rsidRPr="00D06EC8">
                    <w:rPr>
                      <w:sz w:val="28"/>
                      <w:szCs w:val="28"/>
                    </w:rPr>
                    <w:t>PM</w:t>
                  </w:r>
                </w:p>
                <w:p w:rsidR="00F67DD5" w:rsidRPr="00D06EC8" w:rsidRDefault="00F67DD5" w:rsidP="00230A6C">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b/>
        </w:rPr>
      </w:pPr>
    </w:p>
    <w:p w:rsidR="00230A6C" w:rsidRDefault="0079059A">
      <w:pPr>
        <w:rPr>
          <w:rFonts w:cs="Arial"/>
          <w:b/>
        </w:rPr>
      </w:pPr>
      <w:r>
        <w:rPr>
          <w:rFonts w:cs="Arial"/>
          <w:b/>
          <w:noProof/>
        </w:rPr>
        <w:pict>
          <v:rect id="Rectangle 225" o:spid="_x0000_s1045" style="position:absolute;margin-left:84pt;margin-top:144.8pt;width:82.5pt;height:24.75pt;z-index:251746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" fillcolor="#d8d8d8 [2732]" strokecolor="black [3040]">
            <v:shadow on="t" color="black" opacity="22937f" origin=",.5" offset="0,.63889mm"/>
            <v:textbox>
              <w:txbxContent>
                <w:p w:rsidR="00F67DD5" w:rsidRPr="00D06EC8" w:rsidRDefault="00F67DD5" w:rsidP="00230A6C">
                  <w:pPr>
                    <w:jc w:val="center"/>
                    <w:rPr>
                      <w:color w:val="000000" w:themeColor="text1"/>
                    </w:rPr>
                  </w:pPr>
                  <w:r>
                    <w:rPr>
                      <w:color w:val="000000" w:themeColor="text1"/>
                    </w:rPr>
                    <w:t>Cancel</w:t>
                  </w:r>
                </w:p>
              </w:txbxContent>
            </v:textbox>
          </v:rect>
        </w:pict>
      </w:r>
      <w:r w:rsidR="00230A6C">
        <w:rPr>
          <w:rFonts w:cs="Arial"/>
          <w:b/>
        </w:rPr>
        <w:br w:type="page"/>
      </w:r>
    </w:p>
    <w:p w:rsidR="006646B3" w:rsidRDefault="006646B3" w:rsidP="006646B3">
      <w:pPr>
        <w:rPr>
          <w:rFonts w:cs="Arial"/>
          <w:b/>
          <w:sz w:val="24"/>
          <w:u w:val="single"/>
        </w:rPr>
      </w:pPr>
      <w:r w:rsidRPr="006646B3">
        <w:rPr>
          <w:rFonts w:cs="Arial"/>
          <w:b/>
          <w:sz w:val="24"/>
          <w:u w:val="single"/>
        </w:rPr>
        <w:lastRenderedPageBreak/>
        <w:t xml:space="preserve">Check Status: </w:t>
      </w:r>
      <w:r>
        <w:rPr>
          <w:rFonts w:cs="Arial"/>
          <w:b/>
          <w:sz w:val="24"/>
          <w:u w:val="single"/>
        </w:rPr>
        <w:t>(Assuming there are multiple entries</w:t>
      </w:r>
      <w:r w:rsidRPr="006646B3">
        <w:rPr>
          <w:rFonts w:cs="Arial"/>
          <w:b/>
          <w:sz w:val="24"/>
          <w:u w:val="single"/>
        </w:rPr>
        <w:t xml:space="preserve"> for </w:t>
      </w:r>
      <w:r>
        <w:rPr>
          <w:rFonts w:cs="Arial"/>
          <w:b/>
          <w:sz w:val="24"/>
          <w:u w:val="single"/>
        </w:rPr>
        <w:t>his</w:t>
      </w:r>
      <w:r w:rsidRPr="006646B3">
        <w:rPr>
          <w:rFonts w:cs="Arial"/>
          <w:b/>
          <w:sz w:val="24"/>
          <w:u w:val="single"/>
        </w:rPr>
        <w:t xml:space="preserve"> travel route)</w:t>
      </w:r>
    </w:p>
    <w:p w:rsidR="006646B3" w:rsidRDefault="006646B3" w:rsidP="006646B3">
      <w:pPr>
        <w:rPr>
          <w:rFonts w:cs="Arial"/>
          <w:b/>
          <w:sz w:val="24"/>
          <w:u w:val="single"/>
        </w:rPr>
      </w:pPr>
      <w:r>
        <w:rPr>
          <w:rFonts w:cs="Arial"/>
          <w:b/>
          <w:sz w:val="24"/>
          <w:u w:val="single"/>
        </w:rPr>
        <w:t>Cancel will allow user to delete his Travel Details</w:t>
      </w:r>
    </w:p>
    <w:p w:rsidR="00EA5070" w:rsidRDefault="00EA5070" w:rsidP="006646B3">
      <w:pPr>
        <w:rPr>
          <w:rFonts w:cs="Arial"/>
          <w:b/>
          <w:sz w:val="24"/>
          <w:u w:val="single"/>
        </w:rPr>
      </w:pPr>
      <w:r>
        <w:rPr>
          <w:rFonts w:cs="Arial"/>
          <w:b/>
          <w:sz w:val="24"/>
          <w:u w:val="single"/>
        </w:rPr>
        <w:t>Confirm will allow user to connect to other user</w:t>
      </w:r>
    </w:p>
    <w:p w:rsidR="00230A6C" w:rsidRDefault="00230A6C">
      <w:pPr>
        <w:rPr>
          <w:rFonts w:cs="Arial"/>
          <w:b/>
        </w:rPr>
      </w:pPr>
    </w:p>
    <w:p w:rsidR="00230A6C" w:rsidRDefault="00230A6C">
      <w:pPr>
        <w:rPr>
          <w:rFonts w:cs="Arial"/>
          <w:b/>
        </w:rPr>
      </w:pPr>
    </w:p>
    <w:p w:rsidR="00230A6C" w:rsidRDefault="0079059A">
      <w:pPr>
        <w:rPr>
          <w:rFonts w:cs="Arial"/>
          <w:b/>
        </w:rPr>
      </w:pPr>
      <w:r>
        <w:rPr>
          <w:rFonts w:cs="Arial"/>
          <w:b/>
          <w:noProof/>
        </w:rPr>
        <w:pict>
          <v:roundrect id="Rounded Rectangle 226" o:spid="_x0000_s1046" style="position:absolute;margin-left:-18.75pt;margin-top:5.65pt;width:305.25pt;height:537pt;z-index:2517483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0B47A9">
                  <w:pPr>
                    <w:rPr>
                      <w:sz w:val="28"/>
                      <w:szCs w:val="28"/>
                    </w:rPr>
                  </w:pPr>
                  <w:r w:rsidRPr="00D06EC8">
                    <w:rPr>
                      <w:sz w:val="28"/>
                      <w:szCs w:val="28"/>
                    </w:rPr>
                    <w:t xml:space="preserve">Name: </w:t>
                  </w:r>
                  <w:r>
                    <w:rPr>
                      <w:sz w:val="28"/>
                      <w:szCs w:val="28"/>
                    </w:rPr>
                    <w:t>Amit</w:t>
                  </w:r>
                </w:p>
                <w:p w:rsidR="00F67DD5" w:rsidRPr="00D06EC8" w:rsidRDefault="00F67DD5" w:rsidP="000B47A9">
                  <w:pPr>
                    <w:rPr>
                      <w:sz w:val="28"/>
                      <w:szCs w:val="28"/>
                    </w:rPr>
                  </w:pPr>
                  <w:r w:rsidRPr="00D06EC8">
                    <w:rPr>
                      <w:sz w:val="28"/>
                      <w:szCs w:val="28"/>
                    </w:rPr>
                    <w:t>Current Location:</w:t>
                  </w:r>
                  <w:r>
                    <w:rPr>
                      <w:sz w:val="28"/>
                      <w:szCs w:val="28"/>
                    </w:rPr>
                    <w:t xml:space="preserve"> Magarpatta City</w:t>
                  </w:r>
                </w:p>
                <w:p w:rsidR="00F67DD5" w:rsidRDefault="00F67DD5" w:rsidP="000B47A9">
                  <w:pPr>
                    <w:rPr>
                      <w:sz w:val="28"/>
                      <w:szCs w:val="28"/>
                    </w:rPr>
                  </w:pPr>
                  <w:r w:rsidRPr="00D06EC8">
                    <w:rPr>
                      <w:sz w:val="28"/>
                      <w:szCs w:val="28"/>
                    </w:rPr>
                    <w:t>Starting Location:</w:t>
                  </w:r>
                  <w:r>
                    <w:rPr>
                      <w:sz w:val="28"/>
                      <w:szCs w:val="28"/>
                    </w:rPr>
                    <w:t xml:space="preserve"> DC</w:t>
                  </w:r>
                </w:p>
                <w:p w:rsidR="00F67DD5" w:rsidRPr="00D06EC8" w:rsidRDefault="00F67DD5" w:rsidP="000B47A9">
                  <w:pPr>
                    <w:rPr>
                      <w:sz w:val="28"/>
                      <w:szCs w:val="28"/>
                    </w:rPr>
                  </w:pPr>
                  <w:r>
                    <w:rPr>
                      <w:sz w:val="28"/>
                      <w:szCs w:val="28"/>
                    </w:rPr>
                    <w:t>End Location: Railway Station</w:t>
                  </w:r>
                </w:p>
                <w:p w:rsidR="00F67DD5" w:rsidRPr="00D06EC8" w:rsidRDefault="00F67DD5" w:rsidP="000B47A9">
                  <w:pPr>
                    <w:rPr>
                      <w:sz w:val="28"/>
                      <w:szCs w:val="28"/>
                    </w:rPr>
                  </w:pPr>
                  <w:r>
                    <w:rPr>
                      <w:sz w:val="28"/>
                      <w:szCs w:val="28"/>
                    </w:rPr>
                    <w:t>Mode of travel: Auto</w:t>
                  </w:r>
                </w:p>
                <w:p w:rsidR="00F67DD5" w:rsidRPr="00D06EC8" w:rsidRDefault="00F67DD5" w:rsidP="000B47A9">
                  <w:pPr>
                    <w:rPr>
                      <w:sz w:val="28"/>
                      <w:szCs w:val="28"/>
                    </w:rPr>
                  </w:pPr>
                  <w:r>
                    <w:rPr>
                      <w:sz w:val="28"/>
                      <w:szCs w:val="28"/>
                    </w:rPr>
                    <w:t xml:space="preserve">Starting time: 07:00 </w:t>
                  </w:r>
                  <w:r w:rsidRPr="00D06EC8">
                    <w:rPr>
                      <w:sz w:val="28"/>
                      <w:szCs w:val="28"/>
                    </w:rPr>
                    <w:t>PM</w:t>
                  </w:r>
                </w:p>
                <w:p w:rsidR="00F67DD5" w:rsidRDefault="00F67DD5" w:rsidP="000B47A9">
                  <w:pPr>
                    <w:pBdr>
                      <w:bottom w:val="single" w:sz="6" w:space="1" w:color="auto"/>
                    </w:pBdr>
                    <w:rPr>
                      <w:sz w:val="28"/>
                      <w:szCs w:val="28"/>
                    </w:rPr>
                  </w:pPr>
                  <w:r w:rsidRPr="00D06EC8">
                    <w:rPr>
                      <w:sz w:val="28"/>
                      <w:szCs w:val="28"/>
                    </w:rPr>
                    <w:t>Total Person: 1</w:t>
                  </w:r>
                </w:p>
                <w:p w:rsidR="00F67DD5" w:rsidRDefault="00F67DD5" w:rsidP="000B47A9">
                  <w:pPr>
                    <w:pBdr>
                      <w:bottom w:val="single" w:sz="6" w:space="1" w:color="auto"/>
                    </w:pBdr>
                    <w:rPr>
                      <w:sz w:val="28"/>
                      <w:szCs w:val="28"/>
                    </w:rPr>
                  </w:pPr>
                </w:p>
                <w:p w:rsidR="00F67DD5" w:rsidRPr="00D06EC8" w:rsidRDefault="00F67DD5" w:rsidP="000B47A9">
                  <w:pPr>
                    <w:pBdr>
                      <w:bottom w:val="single" w:sz="6" w:space="1" w:color="auto"/>
                    </w:pBdr>
                    <w:rPr>
                      <w:sz w:val="28"/>
                      <w:szCs w:val="28"/>
                    </w:rPr>
                  </w:pPr>
                </w:p>
                <w:p w:rsidR="00F67DD5" w:rsidRDefault="00F67DD5" w:rsidP="00230A6C">
                  <w:pPr>
                    <w:rPr>
                      <w:sz w:val="28"/>
                      <w:szCs w:val="28"/>
                    </w:rPr>
                  </w:pPr>
                </w:p>
                <w:p w:rsidR="00F67DD5" w:rsidRPr="00D06EC8" w:rsidRDefault="00F67DD5" w:rsidP="00230A6C">
                  <w:pPr>
                    <w:rPr>
                      <w:sz w:val="28"/>
                      <w:szCs w:val="28"/>
                    </w:rPr>
                  </w:pPr>
                  <w:r w:rsidRPr="00D06EC8">
                    <w:rPr>
                      <w:sz w:val="28"/>
                      <w:szCs w:val="28"/>
                    </w:rPr>
                    <w:t xml:space="preserve">Name: </w:t>
                  </w:r>
                  <w:r>
                    <w:rPr>
                      <w:sz w:val="28"/>
                      <w:szCs w:val="28"/>
                    </w:rPr>
                    <w:t>Sanjay</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North Gate</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07:10 </w:t>
                  </w:r>
                  <w:r w:rsidRPr="00D06EC8">
                    <w:rPr>
                      <w:sz w:val="28"/>
                      <w:szCs w:val="28"/>
                    </w:rPr>
                    <w:t>PM</w:t>
                  </w:r>
                </w:p>
                <w:p w:rsidR="00F67DD5" w:rsidRDefault="00F67DD5" w:rsidP="00230A6C">
                  <w:pPr>
                    <w:pBdr>
                      <w:bottom w:val="single" w:sz="6" w:space="1" w:color="auto"/>
                    </w:pBdr>
                    <w:rPr>
                      <w:sz w:val="28"/>
                      <w:szCs w:val="28"/>
                    </w:rPr>
                  </w:pPr>
                  <w:r w:rsidRPr="00D06EC8">
                    <w:rPr>
                      <w:sz w:val="28"/>
                      <w:szCs w:val="28"/>
                    </w:rPr>
                    <w:t>Total Person: 1</w:t>
                  </w:r>
                </w:p>
                <w:p w:rsidR="00F67DD5" w:rsidRDefault="00F67DD5" w:rsidP="00230A6C">
                  <w:pPr>
                    <w:pBdr>
                      <w:bottom w:val="single" w:sz="6" w:space="1" w:color="auto"/>
                    </w:pBdr>
                    <w:rPr>
                      <w:sz w:val="28"/>
                      <w:szCs w:val="28"/>
                    </w:rPr>
                  </w:pPr>
                </w:p>
                <w:p w:rsidR="00F67DD5" w:rsidRDefault="00F67DD5" w:rsidP="00230A6C">
                  <w:pPr>
                    <w:pBdr>
                      <w:bottom w:val="single" w:sz="6" w:space="1" w:color="auto"/>
                    </w:pBdr>
                    <w:rPr>
                      <w:sz w:val="28"/>
                      <w:szCs w:val="28"/>
                    </w:rPr>
                  </w:pPr>
                </w:p>
                <w:p w:rsidR="00F67DD5" w:rsidRDefault="00F67DD5" w:rsidP="00230A6C">
                  <w:pPr>
                    <w:rPr>
                      <w:sz w:val="28"/>
                      <w:szCs w:val="28"/>
                    </w:rPr>
                  </w:pPr>
                </w:p>
                <w:p w:rsidR="00F67DD5" w:rsidRPr="00D06EC8" w:rsidRDefault="00F67DD5" w:rsidP="00922FA4">
                  <w:pPr>
                    <w:rPr>
                      <w:sz w:val="28"/>
                      <w:szCs w:val="28"/>
                    </w:rPr>
                  </w:pPr>
                  <w:r w:rsidRPr="00D06EC8">
                    <w:rPr>
                      <w:sz w:val="28"/>
                      <w:szCs w:val="28"/>
                    </w:rPr>
                    <w:t xml:space="preserve">Name: </w:t>
                  </w:r>
                  <w:r>
                    <w:rPr>
                      <w:sz w:val="28"/>
                      <w:szCs w:val="28"/>
                    </w:rPr>
                    <w:t>Nidhi</w:t>
                  </w:r>
                </w:p>
                <w:p w:rsidR="00F67DD5" w:rsidRPr="00D06EC8" w:rsidRDefault="00F67DD5" w:rsidP="00922FA4">
                  <w:pPr>
                    <w:rPr>
                      <w:sz w:val="28"/>
                      <w:szCs w:val="28"/>
                    </w:rPr>
                  </w:pPr>
                  <w:r w:rsidRPr="00D06EC8">
                    <w:rPr>
                      <w:sz w:val="28"/>
                      <w:szCs w:val="28"/>
                    </w:rPr>
                    <w:t>Current Location:</w:t>
                  </w:r>
                  <w:r>
                    <w:rPr>
                      <w:sz w:val="28"/>
                      <w:szCs w:val="28"/>
                    </w:rPr>
                    <w:t xml:space="preserve"> Magarpatta City</w:t>
                  </w:r>
                </w:p>
                <w:p w:rsidR="00F67DD5" w:rsidRDefault="00F67DD5" w:rsidP="00922FA4">
                  <w:pPr>
                    <w:rPr>
                      <w:sz w:val="28"/>
                      <w:szCs w:val="28"/>
                    </w:rPr>
                  </w:pPr>
                  <w:r w:rsidRPr="00D06EC8">
                    <w:rPr>
                      <w:sz w:val="28"/>
                      <w:szCs w:val="28"/>
                    </w:rPr>
                    <w:t>Starting Location:</w:t>
                  </w:r>
                  <w:r>
                    <w:rPr>
                      <w:sz w:val="28"/>
                      <w:szCs w:val="28"/>
                    </w:rPr>
                    <w:t xml:space="preserve"> Jasminium</w:t>
                  </w:r>
                </w:p>
                <w:p w:rsidR="00F67DD5" w:rsidRPr="00D06EC8" w:rsidRDefault="00F67DD5" w:rsidP="00922FA4">
                  <w:pPr>
                    <w:rPr>
                      <w:sz w:val="28"/>
                      <w:szCs w:val="28"/>
                    </w:rPr>
                  </w:pPr>
                  <w:r>
                    <w:rPr>
                      <w:sz w:val="28"/>
                      <w:szCs w:val="28"/>
                    </w:rPr>
                    <w:t>End Location: Railway Station</w:t>
                  </w:r>
                </w:p>
                <w:p w:rsidR="00F67DD5" w:rsidRPr="00D06EC8" w:rsidRDefault="00F67DD5" w:rsidP="00922FA4">
                  <w:pPr>
                    <w:rPr>
                      <w:sz w:val="28"/>
                      <w:szCs w:val="28"/>
                    </w:rPr>
                  </w:pPr>
                  <w:r>
                    <w:rPr>
                      <w:sz w:val="28"/>
                      <w:szCs w:val="28"/>
                    </w:rPr>
                    <w:t>Mode of travel: Auto</w:t>
                  </w:r>
                </w:p>
                <w:p w:rsidR="00F67DD5" w:rsidRPr="00D06EC8" w:rsidRDefault="00F67DD5" w:rsidP="00922FA4">
                  <w:pPr>
                    <w:rPr>
                      <w:sz w:val="28"/>
                      <w:szCs w:val="28"/>
                    </w:rPr>
                  </w:pPr>
                  <w:r>
                    <w:rPr>
                      <w:sz w:val="28"/>
                      <w:szCs w:val="28"/>
                    </w:rPr>
                    <w:t xml:space="preserve">Starting time: 06:45 </w:t>
                  </w:r>
                  <w:r w:rsidRPr="00D06EC8">
                    <w:rPr>
                      <w:sz w:val="28"/>
                      <w:szCs w:val="28"/>
                    </w:rPr>
                    <w:t>PM</w:t>
                  </w:r>
                </w:p>
                <w:p w:rsidR="00F67DD5" w:rsidRDefault="00F67DD5" w:rsidP="00491EFD">
                  <w:pPr>
                    <w:pBdr>
                      <w:bottom w:val="single" w:sz="6" w:space="31" w:color="auto"/>
                    </w:pBdr>
                    <w:rPr>
                      <w:sz w:val="28"/>
                      <w:szCs w:val="28"/>
                    </w:rPr>
                  </w:pPr>
                  <w:r>
                    <w:rPr>
                      <w:sz w:val="28"/>
                      <w:szCs w:val="28"/>
                    </w:rPr>
                    <w:t>Total Person: 1</w:t>
                  </w:r>
                </w:p>
                <w:p w:rsidR="00F67DD5" w:rsidRDefault="00F67DD5" w:rsidP="00230A6C">
                  <w:pPr>
                    <w:jc w:val="center"/>
                  </w:pPr>
                </w:p>
              </w:txbxContent>
            </v:textbox>
          </v:roundrect>
        </w:pict>
      </w:r>
    </w:p>
    <w:p w:rsidR="00230A6C" w:rsidRDefault="0079059A">
      <w:pPr>
        <w:rPr>
          <w:rFonts w:cs="Arial"/>
          <w:b/>
        </w:rPr>
      </w:pPr>
      <w:r>
        <w:rPr>
          <w:rFonts w:cs="Arial"/>
          <w:b/>
          <w:noProof/>
        </w:rPr>
        <w:pict>
          <v:rect id="Rectangle 230" o:spid="_x0000_s1047" style="position:absolute;margin-left:257.25pt;margin-top:5.4pt;width:19.5pt;height:510.75pt;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F67DD5" w:rsidRDefault="00F67DD5" w:rsidP="00922FA4">
                  <w:pPr>
                    <w:jc w:val="center"/>
                  </w:pPr>
                  <w:r>
                    <w:t>SCROLL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79059A">
      <w:pPr>
        <w:rPr>
          <w:rFonts w:cs="Arial"/>
          <w:b/>
        </w:rPr>
      </w:pPr>
      <w:r w:rsidRPr="0079059A">
        <w:rPr>
          <w:noProof/>
        </w:rPr>
        <w:pict>
          <v:rect id="Rectangle 233" o:spid="_x0000_s1048" style="position:absolute;margin-left:89.25pt;margin-top:1.45pt;width:82.5pt;height:24.7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Ipiw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Cancel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491EFD" w:rsidRPr="00D1342B" w:rsidRDefault="00491EFD" w:rsidP="00D1342B">
      <w:pPr>
        <w:rPr>
          <w:rFonts w:cs="Arial"/>
          <w:b/>
        </w:rPr>
      </w:pPr>
    </w:p>
    <w:p w:rsidR="00491EFD" w:rsidRDefault="00491EFD" w:rsidP="00491EFD"/>
    <w:p w:rsidR="006646B3" w:rsidRDefault="0079059A" w:rsidP="00491EFD">
      <w:r>
        <w:rPr>
          <w:noProof/>
        </w:rPr>
        <w:pict>
          <v:rect id="Rectangle 234" o:spid="_x0000_s1049" style="position:absolute;margin-left:89.25pt;margin-top:3.5pt;width:82.5pt;height:24.7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79059A" w:rsidP="00491EFD">
      <w:r>
        <w:rPr>
          <w:noProof/>
        </w:rPr>
        <w:pict>
          <v:rect id="Rectangle 22" o:spid="_x0000_s1050" style="position:absolute;margin-left:89.25pt;margin-top:1.9pt;width:82.5pt;height:24.75pt;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" fillcolor="#d8d8d8 [2732]" strokecolor="black [3040]">
            <v:shadow on="t" color="black" opacity="22937f" origin=",.5" offset="0,.63889mm"/>
            <v:textbox>
              <w:txbxContent>
                <w:p w:rsidR="00F67DD5" w:rsidRPr="00D06EC8" w:rsidRDefault="00F67DD5" w:rsidP="000B47A9">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491EFD" w:rsidRDefault="00491EFD" w:rsidP="00491EFD"/>
    <w:p w:rsidR="00491EFD" w:rsidRDefault="00491EFD" w:rsidP="00491EFD"/>
    <w:p w:rsidR="00D1342B" w:rsidRDefault="00D1342B">
      <w:pPr>
        <w:rPr>
          <w:rFonts w:cs="Arial"/>
          <w:b/>
          <w:sz w:val="24"/>
          <w:u w:val="single"/>
        </w:rPr>
      </w:pPr>
      <w:r>
        <w:rPr>
          <w:rFonts w:cs="Arial"/>
          <w:b/>
          <w:sz w:val="24"/>
          <w:u w:val="single"/>
        </w:rPr>
        <w:br w:type="page"/>
      </w:r>
    </w:p>
    <w:p w:rsidR="00A93B67" w:rsidRPr="00EA5070" w:rsidRDefault="00A93B67" w:rsidP="00491EFD">
      <w:pPr>
        <w:rPr>
          <w:rFonts w:cs="Arial"/>
          <w:b/>
          <w:sz w:val="24"/>
          <w:u w:val="single"/>
        </w:rPr>
      </w:pPr>
      <w:r w:rsidRPr="00EA5070">
        <w:rPr>
          <w:rFonts w:cs="Arial"/>
          <w:b/>
          <w:sz w:val="24"/>
          <w:u w:val="single"/>
        </w:rPr>
        <w:lastRenderedPageBreak/>
        <w:t xml:space="preserve">On </w:t>
      </w:r>
      <w:r w:rsidR="00EA5070">
        <w:rPr>
          <w:rFonts w:cs="Arial"/>
          <w:b/>
          <w:sz w:val="24"/>
          <w:u w:val="single"/>
        </w:rPr>
        <w:t>‘Cancel’</w:t>
      </w:r>
    </w:p>
    <w:p w:rsidR="00A93B67" w:rsidRDefault="00A93B67" w:rsidP="00491EFD"/>
    <w:p w:rsidR="00A93B67" w:rsidRDefault="00CE34F0" w:rsidP="00491EFD">
      <w:r>
        <w:t xml:space="preserve">User’s travel details </w:t>
      </w:r>
      <w:r w:rsidR="00EA5070">
        <w:t>will be deleted and will not be allowed further access the list.</w:t>
      </w:r>
    </w:p>
    <w:p w:rsidR="00EA5070" w:rsidRDefault="00EA5070" w:rsidP="00491EFD"/>
    <w:p w:rsidR="00EA5070" w:rsidRPr="00EA5070" w:rsidRDefault="00EA5070" w:rsidP="00EA5070">
      <w:pPr>
        <w:rPr>
          <w:rFonts w:cs="Arial"/>
          <w:b/>
          <w:sz w:val="24"/>
          <w:u w:val="single"/>
        </w:rPr>
      </w:pPr>
      <w:r w:rsidRPr="00EA5070">
        <w:rPr>
          <w:rFonts w:cs="Arial"/>
          <w:b/>
          <w:sz w:val="24"/>
          <w:u w:val="single"/>
        </w:rPr>
        <w:t xml:space="preserve">On </w:t>
      </w:r>
      <w:r>
        <w:rPr>
          <w:rFonts w:cs="Arial"/>
          <w:b/>
          <w:sz w:val="24"/>
          <w:u w:val="single"/>
        </w:rPr>
        <w:t>‘Confirm’</w:t>
      </w:r>
    </w:p>
    <w:p w:rsidR="00EA5070" w:rsidRDefault="00EA5070" w:rsidP="00EA5070"/>
    <w:p w:rsidR="00EA5070" w:rsidRDefault="00EA5070" w:rsidP="00EA5070">
      <w:r>
        <w:t xml:space="preserve">As soon as one user Confirm </w:t>
      </w:r>
      <w:r w:rsidR="00CE34F0">
        <w:t xml:space="preserve">(connect to) </w:t>
      </w:r>
      <w:r>
        <w:t>the Travel Details o</w:t>
      </w:r>
      <w:r w:rsidR="00CE34F0">
        <w:t>f other user, Name &amp; Contact information</w:t>
      </w:r>
      <w:r>
        <w:t xml:space="preserve"> (Mobile no.) will be displayed to each other</w:t>
      </w:r>
      <w:r w:rsidR="00CE34F0">
        <w:t>’s</w:t>
      </w:r>
      <w:r>
        <w:t xml:space="preserve"> screen. So that they can connect and </w:t>
      </w:r>
      <w:r w:rsidR="004973A1">
        <w:t>share their travel.</w:t>
      </w:r>
    </w:p>
    <w:p w:rsidR="00EA5070" w:rsidRDefault="00EA5070" w:rsidP="00491EFD"/>
    <w:p w:rsidR="00EA5070" w:rsidRPr="006646B3" w:rsidRDefault="00EA5070" w:rsidP="00EA5070">
      <w:pPr>
        <w:pStyle w:val="BodyText"/>
        <w:rPr>
          <w:sz w:val="24"/>
          <w:szCs w:val="24"/>
          <w:lang w:bidi="en-US"/>
        </w:rPr>
      </w:pPr>
      <w:r w:rsidRPr="006646B3">
        <w:rPr>
          <w:sz w:val="24"/>
          <w:szCs w:val="24"/>
          <w:lang w:bidi="en-US"/>
        </w:rPr>
        <w:t>Screen TBD</w:t>
      </w:r>
    </w:p>
    <w:p w:rsidR="00230A6C" w:rsidRPr="00230A6C" w:rsidRDefault="00230A6C" w:rsidP="00230A6C">
      <w:pPr>
        <w:rPr>
          <w:rFonts w:cs="Arial"/>
          <w:b/>
        </w:rPr>
      </w:pPr>
    </w:p>
    <w:p w:rsidR="00586D5F" w:rsidRPr="00CB2790" w:rsidRDefault="00586D5F" w:rsidP="009E1D34">
      <w:pPr>
        <w:pStyle w:val="Heading1"/>
        <w:pageBreakBefore/>
        <w:numPr>
          <w:ilvl w:val="0"/>
          <w:numId w:val="5"/>
        </w:numPr>
        <w:shd w:val="pct30" w:color="auto" w:fill="FFFFFF"/>
        <w:spacing w:before="0" w:after="180" w:line="240" w:lineRule="atLeast"/>
        <w:ind w:right="0"/>
        <w:rPr>
          <w:rFonts w:cs="Arial"/>
        </w:rPr>
      </w:pPr>
      <w:bookmarkStart w:id="74" w:name="_Toc378092183"/>
      <w:r>
        <w:rPr>
          <w:rFonts w:cs="Arial"/>
        </w:rPr>
        <w:lastRenderedPageBreak/>
        <w:t>Business Requirements</w:t>
      </w:r>
      <w:bookmarkEnd w:id="74"/>
    </w:p>
    <w:p w:rsidR="00F9375E" w:rsidRDefault="00F9375E" w:rsidP="00F9375E">
      <w:r w:rsidRPr="007F2D82">
        <w:t>.</w:t>
      </w:r>
    </w:p>
    <w:p w:rsidR="00797D14" w:rsidRDefault="00797D14" w:rsidP="009E1D34">
      <w:pPr>
        <w:pStyle w:val="Heading2"/>
        <w:numPr>
          <w:ilvl w:val="1"/>
          <w:numId w:val="5"/>
        </w:numPr>
        <w:ind w:hanging="792"/>
      </w:pPr>
      <w:bookmarkStart w:id="75" w:name="_Toc378092184"/>
      <w:r>
        <w:t>Problem Description</w:t>
      </w:r>
      <w:bookmarkEnd w:id="75"/>
    </w:p>
    <w:p w:rsidR="00F9375E" w:rsidRPr="00EA5070" w:rsidRDefault="00F9375E" w:rsidP="00F9375E"/>
    <w:p w:rsidR="00216AE8" w:rsidRDefault="002E1EAE" w:rsidP="00BF34FD">
      <w:r w:rsidRPr="00EA5070">
        <w:t xml:space="preserve">People often travel for </w:t>
      </w:r>
      <w:r w:rsidR="00EA5070" w:rsidRPr="00EA5070">
        <w:t>their</w:t>
      </w:r>
      <w:r w:rsidRPr="00EA5070">
        <w:t xml:space="preserve"> day to day needs from one place to another. </w:t>
      </w:r>
      <w:r w:rsidR="00665D6C" w:rsidRPr="00EA5070">
        <w:t xml:space="preserve">For </w:t>
      </w:r>
      <w:r w:rsidR="00EA5070" w:rsidRPr="00EA5070">
        <w:t>their</w:t>
      </w:r>
      <w:r w:rsidR="00665D6C" w:rsidRPr="00EA5070">
        <w:t xml:space="preserve"> short travel (within city) they often prefer private communicati</w:t>
      </w:r>
      <w:r w:rsidR="00EA5070" w:rsidRPr="00EA5070">
        <w:t>on medium (like Auto, Cab, Taxi or</w:t>
      </w:r>
      <w:r w:rsidR="00665D6C" w:rsidRPr="00EA5070">
        <w:t xml:space="preserve"> private </w:t>
      </w:r>
      <w:r w:rsidR="00EA5070" w:rsidRPr="00EA5070">
        <w:t>vehicle</w:t>
      </w:r>
      <w:r w:rsidR="00665D6C" w:rsidRPr="00EA5070">
        <w:t>).</w:t>
      </w:r>
      <w:r w:rsidR="00216AE8">
        <w:t xml:space="preserve"> Most of the time this type of travels are </w:t>
      </w:r>
      <w:r w:rsidR="00D1342B">
        <w:t>quick</w:t>
      </w:r>
      <w:r w:rsidR="00216AE8">
        <w:t xml:space="preserve"> and couldn’t be </w:t>
      </w:r>
      <w:r w:rsidR="002C5C07">
        <w:t>plan in advance.</w:t>
      </w:r>
    </w:p>
    <w:p w:rsidR="00216AE8" w:rsidRDefault="00216AE8" w:rsidP="00BF34FD"/>
    <w:p w:rsidR="00216AE8" w:rsidRDefault="002C5C07" w:rsidP="00BF34FD">
      <w:r>
        <w:t>G</w:t>
      </w:r>
      <w:r w:rsidR="00216AE8">
        <w:t>rowing number of vehicles on the road leads to traffic, environmental harms, fuel and money wastage.</w:t>
      </w:r>
    </w:p>
    <w:p w:rsidR="002C5C07" w:rsidRDefault="002C5C07" w:rsidP="00BF34FD"/>
    <w:p w:rsidR="00EA5070" w:rsidRPr="00EA5070" w:rsidRDefault="00216AE8" w:rsidP="00BF34FD">
      <w:r>
        <w:t>Some of them would like to share their travel with similar travelers traveling the same destination, however with life being busy and time constraint it wouldn’t be possible for one to connect to other.</w:t>
      </w:r>
    </w:p>
    <w:p w:rsidR="00665D6C" w:rsidRDefault="00665D6C" w:rsidP="00BF34FD">
      <w:pPr>
        <w:rPr>
          <w:rFonts w:cs="Arial"/>
          <w:color w:val="C00000"/>
        </w:rPr>
      </w:pPr>
    </w:p>
    <w:p w:rsidR="00C908B8" w:rsidRDefault="002C5C07" w:rsidP="009E1D34">
      <w:pPr>
        <w:pStyle w:val="Heading2"/>
        <w:numPr>
          <w:ilvl w:val="1"/>
          <w:numId w:val="5"/>
        </w:numPr>
        <w:ind w:hanging="792"/>
      </w:pPr>
      <w:bookmarkStart w:id="76" w:name="_Toc378092185"/>
      <w:r>
        <w:t>Solution Description</w:t>
      </w:r>
      <w:bookmarkEnd w:id="76"/>
    </w:p>
    <w:p w:rsidR="00C908B8" w:rsidRDefault="00C908B8" w:rsidP="00C908B8"/>
    <w:p w:rsidR="00C908B8" w:rsidRDefault="002C5C07" w:rsidP="00C908B8">
      <w:r>
        <w:t xml:space="preserve">User-friendly and simple to use Android based </w:t>
      </w:r>
      <w:r w:rsidR="00C908B8">
        <w:t>App will be designed to communicate between user</w:t>
      </w:r>
      <w:r w:rsidR="00AD20AB">
        <w:t>s</w:t>
      </w:r>
      <w:r w:rsidR="00C908B8">
        <w:t xml:space="preserve">, share </w:t>
      </w:r>
      <w:r w:rsidR="00AD20AB">
        <w:t xml:space="preserve">their travel detailswith other interested </w:t>
      </w:r>
      <w:r w:rsidR="000807D2">
        <w:t>travelers (user)</w:t>
      </w:r>
      <w:r w:rsidR="00AD20AB">
        <w:t xml:space="preserve">, travelling to same destination. </w:t>
      </w:r>
      <w:r w:rsidR="00C908B8">
        <w:t xml:space="preserve"> This App could be used on the go</w:t>
      </w:r>
      <w:r w:rsidR="000807D2">
        <w:t xml:space="preserve"> (i.e. while travel)or </w:t>
      </w:r>
      <w:r w:rsidR="0051313F">
        <w:t>before</w:t>
      </w:r>
      <w:r w:rsidR="00C908B8">
        <w:t xml:space="preserve"> the start </w:t>
      </w:r>
      <w:r w:rsidR="000807D2">
        <w:t>of travel (maximum 1 hour* in advance).</w:t>
      </w:r>
    </w:p>
    <w:p w:rsidR="000807D2" w:rsidRDefault="000807D2" w:rsidP="00C908B8"/>
    <w:p w:rsidR="000807D2" w:rsidRDefault="000807D2" w:rsidP="00C908B8">
      <w:r>
        <w:t>Within few inputs user will be able to post</w:t>
      </w:r>
      <w:r w:rsidR="00F529E6">
        <w:t xml:space="preserve"> (send)</w:t>
      </w:r>
      <w:r>
        <w:t xml:space="preserve"> his travel details and will be able to access the existing list of travelers on the same route. On confirm, user will be able to view the contact details of other user and then both the entries (travel details) will be marked unavailable.</w:t>
      </w:r>
    </w:p>
    <w:p w:rsidR="00C908B8" w:rsidRDefault="00C908B8" w:rsidP="00BF34FD">
      <w:pPr>
        <w:rPr>
          <w:rFonts w:cs="Arial"/>
          <w:color w:val="C00000"/>
        </w:rPr>
      </w:pPr>
    </w:p>
    <w:p w:rsidR="000C4717" w:rsidRDefault="000C4717" w:rsidP="00BF34FD">
      <w:pPr>
        <w:rPr>
          <w:rFonts w:cs="Arial"/>
          <w:color w:val="00B050"/>
        </w:rPr>
      </w:pPr>
      <w:r w:rsidRPr="00037F11">
        <w:rPr>
          <w:rFonts w:cs="Arial"/>
          <w:color w:val="00B050"/>
        </w:rPr>
        <w:t>[</w:t>
      </w:r>
      <w:r>
        <w:rPr>
          <w:rFonts w:cs="Arial"/>
          <w:color w:val="00B050"/>
        </w:rPr>
        <w:t xml:space="preserve">Main Idea is to create </w:t>
      </w:r>
      <w:r w:rsidR="004814A3">
        <w:rPr>
          <w:rFonts w:cs="Arial"/>
          <w:color w:val="00B050"/>
        </w:rPr>
        <w:t xml:space="preserve">an </w:t>
      </w:r>
      <w:r>
        <w:rPr>
          <w:rFonts w:cs="Arial"/>
          <w:color w:val="00B050"/>
        </w:rPr>
        <w:t>easy to use App with fast response time.</w:t>
      </w:r>
    </w:p>
    <w:p w:rsidR="000C4717" w:rsidRDefault="000C4717" w:rsidP="00BF34FD">
      <w:pPr>
        <w:rPr>
          <w:rFonts w:cs="Arial"/>
          <w:color w:val="00B050"/>
        </w:rPr>
      </w:pPr>
      <w:r>
        <w:rPr>
          <w:rFonts w:cs="Arial"/>
          <w:color w:val="00B050"/>
        </w:rPr>
        <w:t xml:space="preserve">Assuming user key-in time </w:t>
      </w:r>
      <w:r w:rsidR="004814A3">
        <w:rPr>
          <w:rFonts w:cs="Arial"/>
          <w:color w:val="00B050"/>
        </w:rPr>
        <w:t xml:space="preserve">for his travel details as 60 seconds, then </w:t>
      </w:r>
      <w:r>
        <w:rPr>
          <w:rFonts w:cs="Arial"/>
          <w:color w:val="00B050"/>
        </w:rPr>
        <w:t xml:space="preserve">in next 30 seconds he </w:t>
      </w:r>
      <w:r w:rsidR="004814A3">
        <w:rPr>
          <w:rFonts w:cs="Arial"/>
          <w:color w:val="00B050"/>
        </w:rPr>
        <w:t xml:space="preserve">should able to get others user’s </w:t>
      </w:r>
      <w:r w:rsidR="000833A6">
        <w:rPr>
          <w:rFonts w:cs="Arial"/>
          <w:color w:val="00B050"/>
        </w:rPr>
        <w:t>‘</w:t>
      </w:r>
      <w:r w:rsidR="004814A3">
        <w:rPr>
          <w:rFonts w:cs="Arial"/>
          <w:color w:val="00B050"/>
        </w:rPr>
        <w:t>travel</w:t>
      </w:r>
      <w:r w:rsidR="000833A6">
        <w:rPr>
          <w:rFonts w:cs="Arial"/>
          <w:color w:val="00B050"/>
        </w:rPr>
        <w:t xml:space="preserve"> details’</w:t>
      </w:r>
      <w:r w:rsidR="004814A3">
        <w:rPr>
          <w:rFonts w:cs="Arial"/>
          <w:color w:val="00B050"/>
        </w:rPr>
        <w:t xml:space="preserve"> list, from which he can confirm and connect to preferred user i</w:t>
      </w:r>
      <w:r w:rsidR="000833A6">
        <w:rPr>
          <w:rFonts w:cs="Arial"/>
          <w:color w:val="00B050"/>
        </w:rPr>
        <w:t xml:space="preserve">n next 30 seconds. Making the </w:t>
      </w:r>
      <w:r w:rsidR="004814A3">
        <w:rPr>
          <w:rFonts w:cs="Arial"/>
          <w:color w:val="00B050"/>
        </w:rPr>
        <w:t xml:space="preserve">total turnaround time </w:t>
      </w:r>
      <w:r w:rsidR="000833A6">
        <w:rPr>
          <w:rFonts w:cs="Arial"/>
          <w:color w:val="00B050"/>
        </w:rPr>
        <w:t xml:space="preserve">less than or equal to </w:t>
      </w:r>
      <w:r w:rsidR="004814A3">
        <w:rPr>
          <w:rFonts w:cs="Arial"/>
          <w:color w:val="00B050"/>
        </w:rPr>
        <w:t xml:space="preserve"> 2 minutes</w:t>
      </w:r>
      <w:r w:rsidRPr="00037F11">
        <w:rPr>
          <w:rFonts w:cs="Arial"/>
          <w:color w:val="00B050"/>
        </w:rPr>
        <w:t>]</w:t>
      </w:r>
    </w:p>
    <w:p w:rsidR="000C4717" w:rsidRDefault="000C4717" w:rsidP="00BF34FD">
      <w:pPr>
        <w:rPr>
          <w:rFonts w:cs="Arial"/>
          <w:color w:val="C00000"/>
        </w:rPr>
      </w:pPr>
    </w:p>
    <w:p w:rsidR="00C07898" w:rsidRDefault="00C07898" w:rsidP="00BF34FD">
      <w:pPr>
        <w:rPr>
          <w:rFonts w:cs="Arial"/>
          <w:color w:val="C00000"/>
        </w:rPr>
      </w:pPr>
      <w:r>
        <w:rPr>
          <w:rFonts w:cs="Arial"/>
          <w:color w:val="C00000"/>
        </w:rPr>
        <w:t>App functionality for this release will be limited to connect the interested (</w:t>
      </w:r>
      <w:r w:rsidR="006333B1">
        <w:rPr>
          <w:rFonts w:cs="Arial"/>
          <w:color w:val="C00000"/>
        </w:rPr>
        <w:t>willing to share</w:t>
      </w:r>
      <w:r>
        <w:rPr>
          <w:rFonts w:cs="Arial"/>
          <w:color w:val="C00000"/>
        </w:rPr>
        <w:t>) user traveling the same location, by sharing their mobile numbers to each other.</w:t>
      </w:r>
    </w:p>
    <w:p w:rsidR="00A626A5" w:rsidRDefault="00A626A5" w:rsidP="00A626A5">
      <w:pPr>
        <w:rPr>
          <w:rFonts w:cs="Arial"/>
          <w:color w:val="C00000"/>
        </w:rPr>
      </w:pPr>
    </w:p>
    <w:p w:rsidR="002B28C8" w:rsidRDefault="002B28C8" w:rsidP="009E1D34">
      <w:pPr>
        <w:pStyle w:val="Heading2"/>
        <w:numPr>
          <w:ilvl w:val="1"/>
          <w:numId w:val="5"/>
        </w:numPr>
        <w:ind w:hanging="792"/>
      </w:pPr>
      <w:bookmarkStart w:id="77" w:name="_Toc378092186"/>
      <w:r>
        <w:t>High Level Functionality of App</w:t>
      </w:r>
      <w:bookmarkEnd w:id="77"/>
    </w:p>
    <w:p w:rsidR="002B28C8" w:rsidRDefault="002B28C8" w:rsidP="00A626A5">
      <w:pPr>
        <w:rPr>
          <w:rFonts w:cs="Arial"/>
          <w:color w:val="C00000"/>
        </w:rPr>
      </w:pPr>
    </w:p>
    <w:p w:rsidR="00D576A3" w:rsidRPr="008C7C74" w:rsidRDefault="002B28C8" w:rsidP="008C7C74">
      <w:pPr>
        <w:rPr>
          <w:rFonts w:cs="Arial"/>
        </w:rPr>
      </w:pPr>
      <w:r w:rsidRPr="002B28C8">
        <w:rPr>
          <w:rFonts w:cs="Arial"/>
        </w:rPr>
        <w:t>High level</w:t>
      </w:r>
      <w:r w:rsidR="0095449A">
        <w:rPr>
          <w:rFonts w:cs="Arial"/>
        </w:rPr>
        <w:t xml:space="preserve"> functionality planned for App:</w:t>
      </w:r>
    </w:p>
    <w:p w:rsidR="00803CD8" w:rsidRDefault="00803CD8" w:rsidP="00803CD8">
      <w:pPr>
        <w:rPr>
          <w:rFonts w:cs="Arial"/>
        </w:rPr>
      </w:pPr>
    </w:p>
    <w:p w:rsidR="00803CD8" w:rsidRPr="00803CD8" w:rsidRDefault="00803CD8" w:rsidP="00803CD8">
      <w:pPr>
        <w:rPr>
          <w:rFonts w:cs="Arial"/>
          <w:b/>
          <w:u w:val="single"/>
        </w:rPr>
      </w:pPr>
      <w:r w:rsidRPr="00803CD8">
        <w:rPr>
          <w:rFonts w:cs="Arial"/>
          <w:b/>
          <w:u w:val="single"/>
        </w:rPr>
        <w:t>One Time Registration</w:t>
      </w:r>
    </w:p>
    <w:p w:rsidR="00803CD8" w:rsidRDefault="00803CD8" w:rsidP="009E1D34">
      <w:pPr>
        <w:pStyle w:val="ListParagraph"/>
        <w:numPr>
          <w:ilvl w:val="0"/>
          <w:numId w:val="8"/>
        </w:numPr>
        <w:rPr>
          <w:rFonts w:ascii="Arial" w:hAnsi="Arial" w:cs="Arial"/>
        </w:rPr>
      </w:pPr>
      <w:r>
        <w:rPr>
          <w:rFonts w:ascii="Arial" w:hAnsi="Arial" w:cs="Arial"/>
        </w:rPr>
        <w:t xml:space="preserve">One time registration should ask user to </w:t>
      </w:r>
    </w:p>
    <w:p w:rsidR="00803CD8" w:rsidRPr="00037F11" w:rsidRDefault="00803CD8" w:rsidP="009E1D34">
      <w:pPr>
        <w:pStyle w:val="ListParagraph"/>
        <w:numPr>
          <w:ilvl w:val="1"/>
          <w:numId w:val="8"/>
        </w:numPr>
        <w:rPr>
          <w:rFonts w:ascii="Arial" w:hAnsi="Arial" w:cs="Arial"/>
          <w:color w:val="00B050"/>
        </w:rPr>
      </w:pPr>
      <w:r>
        <w:rPr>
          <w:rFonts w:ascii="Arial" w:hAnsi="Arial" w:cs="Arial"/>
        </w:rPr>
        <w:t>Select current ‘City’</w:t>
      </w:r>
      <w:r w:rsidR="0045379B" w:rsidRPr="00037F11">
        <w:rPr>
          <w:rFonts w:ascii="Arial" w:hAnsi="Arial" w:cs="Arial"/>
          <w:color w:val="00B050"/>
        </w:rPr>
        <w:t>[</w:t>
      </w:r>
      <w:r w:rsidR="00037F11" w:rsidRPr="00037F11">
        <w:rPr>
          <w:rFonts w:ascii="Arial" w:hAnsi="Arial" w:cs="Arial"/>
          <w:color w:val="00B050"/>
        </w:rPr>
        <w:t>We are using City as a onetime input from user, so that he need not to enter each time while key-in Travel Details</w:t>
      </w:r>
      <w:r w:rsidR="00037F11">
        <w:rPr>
          <w:rFonts w:ascii="Arial" w:hAnsi="Arial" w:cs="Arial"/>
          <w:color w:val="00B050"/>
        </w:rPr>
        <w:t xml:space="preserve">. If he wants to operate in other city then he needs </w:t>
      </w:r>
      <w:r w:rsidR="008C4589">
        <w:rPr>
          <w:rFonts w:ascii="Arial" w:hAnsi="Arial" w:cs="Arial"/>
          <w:color w:val="00B050"/>
        </w:rPr>
        <w:t xml:space="preserve">to </w:t>
      </w:r>
      <w:r w:rsidR="00037F11">
        <w:rPr>
          <w:rFonts w:ascii="Arial" w:hAnsi="Arial" w:cs="Arial"/>
          <w:color w:val="00B050"/>
        </w:rPr>
        <w:t>perform One Time Registration again, selecting the new city</w:t>
      </w:r>
      <w:r w:rsidR="00037F11" w:rsidRPr="00037F11">
        <w:rPr>
          <w:rFonts w:ascii="Arial" w:hAnsi="Arial" w:cs="Arial"/>
          <w:color w:val="00B050"/>
        </w:rPr>
        <w:t>]</w:t>
      </w:r>
    </w:p>
    <w:p w:rsidR="00803CD8" w:rsidRDefault="00803CD8" w:rsidP="009E1D34">
      <w:pPr>
        <w:pStyle w:val="ListParagraph"/>
        <w:numPr>
          <w:ilvl w:val="1"/>
          <w:numId w:val="8"/>
        </w:numPr>
        <w:rPr>
          <w:rFonts w:ascii="Arial" w:hAnsi="Arial" w:cs="Arial"/>
        </w:rPr>
      </w:pPr>
      <w:r>
        <w:rPr>
          <w:rFonts w:ascii="Arial" w:hAnsi="Arial" w:cs="Arial"/>
        </w:rPr>
        <w:t>Accept the legal terms and condition</w:t>
      </w:r>
      <w:r w:rsidR="00926022" w:rsidRPr="00037F11">
        <w:rPr>
          <w:rFonts w:ascii="Arial" w:hAnsi="Arial" w:cs="Arial"/>
          <w:color w:val="00B050"/>
        </w:rPr>
        <w:t>[</w:t>
      </w:r>
      <w:r w:rsidR="00926022">
        <w:rPr>
          <w:rFonts w:ascii="Arial" w:hAnsi="Arial" w:cs="Arial"/>
          <w:color w:val="00B050"/>
        </w:rPr>
        <w:t>Will contain read only data. Format yet to decided</w:t>
      </w:r>
      <w:r w:rsidR="00926022" w:rsidRPr="00037F11">
        <w:rPr>
          <w:rFonts w:ascii="Arial" w:hAnsi="Arial" w:cs="Arial"/>
          <w:color w:val="00B050"/>
        </w:rPr>
        <w:t>]</w:t>
      </w:r>
    </w:p>
    <w:p w:rsidR="00F529E6" w:rsidRDefault="00803CD8" w:rsidP="009E1D34">
      <w:pPr>
        <w:pStyle w:val="ListParagraph"/>
        <w:numPr>
          <w:ilvl w:val="0"/>
          <w:numId w:val="8"/>
        </w:numPr>
        <w:rPr>
          <w:rFonts w:ascii="Arial" w:hAnsi="Arial" w:cs="Arial"/>
        </w:rPr>
      </w:pPr>
      <w:r>
        <w:rPr>
          <w:rFonts w:ascii="Arial" w:hAnsi="Arial" w:cs="Arial"/>
        </w:rPr>
        <w:t>Based on user current city selection the Predefined fields will be populated for ‘Current Location’ and ‘End Location’.</w:t>
      </w:r>
    </w:p>
    <w:p w:rsidR="00803CD8" w:rsidRDefault="00803CD8" w:rsidP="009E1D34">
      <w:pPr>
        <w:pStyle w:val="ListParagraph"/>
        <w:numPr>
          <w:ilvl w:val="0"/>
          <w:numId w:val="8"/>
        </w:numPr>
        <w:rPr>
          <w:rFonts w:ascii="Arial" w:hAnsi="Arial" w:cs="Arial"/>
        </w:rPr>
      </w:pPr>
      <w:r>
        <w:rPr>
          <w:rFonts w:ascii="Arial" w:hAnsi="Arial" w:cs="Arial"/>
        </w:rPr>
        <w:t>Search functionality to be provided for ‘Current Location’ and ‘End Location’.</w:t>
      </w:r>
    </w:p>
    <w:p w:rsidR="00803CD8" w:rsidRDefault="00803CD8" w:rsidP="00803CD8">
      <w:pPr>
        <w:pStyle w:val="ListParagraph"/>
        <w:rPr>
          <w:rFonts w:ascii="Arial" w:hAnsi="Arial" w:cs="Arial"/>
        </w:rPr>
      </w:pPr>
      <w:r>
        <w:rPr>
          <w:rFonts w:ascii="Arial" w:hAnsi="Arial" w:cs="Arial"/>
        </w:rPr>
        <w:t xml:space="preserve">Example, If user city = Pune then </w:t>
      </w:r>
    </w:p>
    <w:p w:rsidR="00803CD8" w:rsidRDefault="00803CD8" w:rsidP="00803CD8">
      <w:pPr>
        <w:pStyle w:val="ListParagraph"/>
        <w:rPr>
          <w:rFonts w:ascii="Arial" w:hAnsi="Arial" w:cs="Arial"/>
        </w:rPr>
      </w:pPr>
      <w:r>
        <w:rPr>
          <w:rFonts w:ascii="Arial" w:hAnsi="Arial" w:cs="Arial"/>
        </w:rPr>
        <w:t>Current Location and End Location = List of predefined ‘Areas’ in Pune City</w:t>
      </w:r>
    </w:p>
    <w:p w:rsidR="00803CD8" w:rsidRDefault="00803CD8">
      <w:pPr>
        <w:rPr>
          <w:rFonts w:cs="Arial"/>
        </w:rPr>
      </w:pPr>
    </w:p>
    <w:p w:rsidR="008C7C74" w:rsidRDefault="008C7C74" w:rsidP="008C7C74">
      <w:pPr>
        <w:rPr>
          <w:rFonts w:cs="Arial"/>
        </w:rPr>
      </w:pPr>
    </w:p>
    <w:p w:rsidR="008C7C74" w:rsidRPr="00F529E6" w:rsidRDefault="008C7C74" w:rsidP="008C7C74">
      <w:pPr>
        <w:rPr>
          <w:rFonts w:cs="Arial"/>
          <w:b/>
          <w:u w:val="single"/>
        </w:rPr>
      </w:pPr>
      <w:r w:rsidRPr="00F529E6">
        <w:rPr>
          <w:rFonts w:cs="Arial"/>
          <w:b/>
          <w:u w:val="single"/>
        </w:rPr>
        <w:lastRenderedPageBreak/>
        <w:t>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access to App</w:t>
      </w:r>
    </w:p>
    <w:p w:rsidR="008C7C74" w:rsidRPr="002B28C8" w:rsidRDefault="003B3304" w:rsidP="009E1D34">
      <w:pPr>
        <w:pStyle w:val="ListParagraph"/>
        <w:numPr>
          <w:ilvl w:val="0"/>
          <w:numId w:val="12"/>
        </w:numPr>
        <w:rPr>
          <w:rFonts w:ascii="Arial" w:hAnsi="Arial" w:cs="Arial"/>
        </w:rPr>
      </w:pPr>
      <w:r>
        <w:rPr>
          <w:rFonts w:ascii="Arial" w:hAnsi="Arial" w:cs="Arial"/>
        </w:rPr>
        <w:t>User key-</w:t>
      </w:r>
      <w:r w:rsidR="008C7C74">
        <w:rPr>
          <w:rFonts w:ascii="Arial" w:hAnsi="Arial" w:cs="Arial"/>
        </w:rPr>
        <w:t>in his travel details</w:t>
      </w:r>
    </w:p>
    <w:p w:rsidR="008C7C74" w:rsidRPr="002B28C8" w:rsidRDefault="003B3304" w:rsidP="009E1D34">
      <w:pPr>
        <w:pStyle w:val="ListParagraph"/>
        <w:numPr>
          <w:ilvl w:val="0"/>
          <w:numId w:val="12"/>
        </w:numPr>
        <w:rPr>
          <w:rFonts w:ascii="Arial" w:hAnsi="Arial" w:cs="Arial"/>
        </w:rPr>
      </w:pPr>
      <w:r>
        <w:rPr>
          <w:rFonts w:ascii="Arial" w:hAnsi="Arial" w:cs="Arial"/>
        </w:rPr>
        <w:t>U</w:t>
      </w:r>
      <w:r w:rsidR="008C7C74" w:rsidRPr="002B28C8">
        <w:rPr>
          <w:rFonts w:ascii="Arial" w:hAnsi="Arial" w:cs="Arial"/>
        </w:rPr>
        <w:t xml:space="preserve">ser able to access the other </w:t>
      </w:r>
      <w:r w:rsidR="008C7C74">
        <w:rPr>
          <w:rFonts w:ascii="Arial" w:hAnsi="Arial" w:cs="Arial"/>
        </w:rPr>
        <w:t>users 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able to connect the preferred (</w:t>
      </w:r>
      <w:r w:rsidR="003B3304">
        <w:rPr>
          <w:rFonts w:ascii="Arial" w:hAnsi="Arial" w:cs="Arial"/>
        </w:rPr>
        <w:t>with same Current and End Location</w:t>
      </w:r>
      <w:r w:rsidRPr="002B28C8">
        <w:rPr>
          <w:rFonts w:ascii="Arial" w:hAnsi="Arial" w:cs="Arial"/>
        </w:rPr>
        <w:t>) travelers</w:t>
      </w:r>
      <w:r>
        <w:rPr>
          <w:rFonts w:ascii="Arial" w:hAnsi="Arial" w:cs="Arial"/>
        </w:rPr>
        <w:t xml:space="preserve"> (user)</w:t>
      </w:r>
    </w:p>
    <w:p w:rsidR="008C7C74" w:rsidRDefault="008C7C74" w:rsidP="009E1D34">
      <w:pPr>
        <w:pStyle w:val="ListParagraph"/>
        <w:numPr>
          <w:ilvl w:val="0"/>
          <w:numId w:val="12"/>
        </w:numPr>
        <w:rPr>
          <w:rFonts w:ascii="Arial" w:hAnsi="Arial" w:cs="Arial"/>
        </w:rPr>
      </w:pPr>
      <w:r w:rsidRPr="002B28C8">
        <w:rPr>
          <w:rFonts w:ascii="Arial" w:hAnsi="Arial" w:cs="Arial"/>
        </w:rPr>
        <w:t xml:space="preserve">User able to delete his </w:t>
      </w:r>
      <w:r>
        <w:rPr>
          <w:rFonts w:ascii="Arial" w:hAnsi="Arial" w:cs="Arial"/>
        </w:rPr>
        <w:t>travel details</w:t>
      </w:r>
      <w:r w:rsidRPr="002B28C8">
        <w:rPr>
          <w:rFonts w:ascii="Arial" w:hAnsi="Arial" w:cs="Arial"/>
        </w:rPr>
        <w:t xml:space="preserve"> before someone connects </w:t>
      </w:r>
      <w:r>
        <w:rPr>
          <w:rFonts w:ascii="Arial" w:hAnsi="Arial" w:cs="Arial"/>
        </w:rPr>
        <w:t xml:space="preserve">(confirm) </w:t>
      </w:r>
      <w:r w:rsidRPr="002B28C8">
        <w:rPr>
          <w:rFonts w:ascii="Arial" w:hAnsi="Arial" w:cs="Arial"/>
        </w:rPr>
        <w:t>to him</w:t>
      </w:r>
      <w:r>
        <w:rPr>
          <w:rFonts w:ascii="Arial" w:hAnsi="Arial" w:cs="Arial"/>
        </w:rPr>
        <w:t>.</w:t>
      </w:r>
    </w:p>
    <w:p w:rsidR="008C7C74" w:rsidRPr="008C7C74" w:rsidRDefault="008C7C74" w:rsidP="009E1D34">
      <w:pPr>
        <w:pStyle w:val="ListParagraph"/>
        <w:numPr>
          <w:ilvl w:val="0"/>
          <w:numId w:val="12"/>
        </w:numPr>
        <w:rPr>
          <w:rFonts w:ascii="Arial" w:hAnsi="Arial" w:cs="Arial"/>
        </w:rPr>
      </w:pPr>
      <w:r w:rsidRPr="008C7C74">
        <w:rPr>
          <w:rFonts w:ascii="Arial" w:hAnsi="Arial" w:cs="Arial"/>
        </w:rPr>
        <w:t>User should not be able to modify his travel details. Alternately, For any modification he has to first delete his existing entry and create a new one then.</w:t>
      </w:r>
      <w:r w:rsidR="003B3304" w:rsidRPr="00037F11">
        <w:rPr>
          <w:rFonts w:ascii="Arial" w:hAnsi="Arial" w:cs="Arial"/>
          <w:color w:val="00B050"/>
        </w:rPr>
        <w:t>[</w:t>
      </w:r>
      <w:r w:rsidR="003B3304">
        <w:rPr>
          <w:rFonts w:ascii="Arial" w:hAnsi="Arial" w:cs="Arial"/>
          <w:color w:val="00B050"/>
        </w:rPr>
        <w:t>As user cannot be traveling to two different places at the same time</w:t>
      </w:r>
      <w:r w:rsidR="003B3304" w:rsidRPr="00037F11">
        <w:rPr>
          <w:rFonts w:ascii="Arial" w:hAnsi="Arial" w:cs="Arial"/>
          <w:color w:val="00B050"/>
        </w:rPr>
        <w:t>]</w:t>
      </w:r>
    </w:p>
    <w:p w:rsidR="008C7C74" w:rsidRDefault="008C7C74" w:rsidP="008C7C74">
      <w:pPr>
        <w:rPr>
          <w:rFonts w:cs="Arial"/>
          <w:szCs w:val="20"/>
        </w:rPr>
      </w:pPr>
    </w:p>
    <w:p w:rsidR="00F529E6" w:rsidRPr="00803CD8" w:rsidRDefault="00803CD8" w:rsidP="00803CD8">
      <w:pPr>
        <w:rPr>
          <w:rFonts w:cs="Arial"/>
          <w:b/>
          <w:u w:val="single"/>
        </w:rPr>
      </w:pPr>
      <w:r w:rsidRPr="00803CD8">
        <w:rPr>
          <w:rFonts w:cs="Arial"/>
          <w:b/>
          <w:u w:val="single"/>
        </w:rPr>
        <w:t>Other Fields</w:t>
      </w:r>
    </w:p>
    <w:p w:rsidR="00803CD8" w:rsidRDefault="00803CD8" w:rsidP="009E1D34">
      <w:pPr>
        <w:pStyle w:val="ListParagraph"/>
        <w:numPr>
          <w:ilvl w:val="0"/>
          <w:numId w:val="13"/>
        </w:numPr>
        <w:rPr>
          <w:rFonts w:ascii="Arial" w:hAnsi="Arial" w:cs="Arial"/>
        </w:rPr>
      </w:pPr>
      <w:r w:rsidRPr="00803CD8">
        <w:rPr>
          <w:rFonts w:ascii="Arial" w:hAnsi="Arial" w:cs="Arial"/>
        </w:rPr>
        <w:t>‘Starting Location’</w:t>
      </w:r>
      <w:r w:rsidR="008C7C74">
        <w:rPr>
          <w:rFonts w:ascii="Arial" w:hAnsi="Arial" w:cs="Arial"/>
        </w:rPr>
        <w:t xml:space="preserve"> is user defined field</w:t>
      </w:r>
      <w:r>
        <w:rPr>
          <w:rFonts w:ascii="Arial" w:hAnsi="Arial" w:cs="Arial"/>
        </w:rPr>
        <w:t>. It represent the pickup point or starting point for user</w:t>
      </w:r>
    </w:p>
    <w:p w:rsidR="008C7C74" w:rsidRDefault="008C7C74" w:rsidP="009E1D34">
      <w:pPr>
        <w:pStyle w:val="ListParagraph"/>
        <w:numPr>
          <w:ilvl w:val="0"/>
          <w:numId w:val="13"/>
        </w:numPr>
        <w:rPr>
          <w:rFonts w:ascii="Arial" w:hAnsi="Arial" w:cs="Arial"/>
        </w:rPr>
      </w:pPr>
      <w:r>
        <w:rPr>
          <w:rFonts w:ascii="Arial" w:hAnsi="Arial" w:cs="Arial"/>
        </w:rPr>
        <w:t>‘Stating Time’ is user defined field. User could able to plan ranging from current time to 1 hour in advance.</w:t>
      </w:r>
      <w:r w:rsidR="00E22DAE" w:rsidRPr="00037F11">
        <w:rPr>
          <w:rFonts w:ascii="Arial" w:hAnsi="Arial" w:cs="Arial"/>
          <w:color w:val="00B050"/>
        </w:rPr>
        <w:t>[</w:t>
      </w:r>
      <w:r w:rsidR="00E22DAE">
        <w:rPr>
          <w:rFonts w:ascii="Arial" w:hAnsi="Arial" w:cs="Arial"/>
          <w:color w:val="00B050"/>
        </w:rPr>
        <w:t>As the App functionality is to share unplanned or quick travels within city</w:t>
      </w:r>
      <w:r w:rsidR="00E22DAE" w:rsidRPr="00037F11">
        <w:rPr>
          <w:rFonts w:ascii="Arial" w:hAnsi="Arial" w:cs="Arial"/>
          <w:color w:val="00B050"/>
        </w:rPr>
        <w:t>]</w:t>
      </w:r>
    </w:p>
    <w:p w:rsidR="008C7C74" w:rsidRDefault="008C7C74" w:rsidP="008C7C74">
      <w:pPr>
        <w:ind w:left="720"/>
        <w:rPr>
          <w:rFonts w:cs="Arial"/>
        </w:rPr>
      </w:pPr>
      <w:r>
        <w:rPr>
          <w:rFonts w:cs="Arial"/>
        </w:rPr>
        <w:t>Example. If current time is 6:00 PM. Then User can plan starting time as</w:t>
      </w:r>
    </w:p>
    <w:p w:rsidR="008C7C74" w:rsidRDefault="008C7C74" w:rsidP="009E1D34">
      <w:pPr>
        <w:pStyle w:val="ListParagraph"/>
        <w:numPr>
          <w:ilvl w:val="1"/>
          <w:numId w:val="8"/>
        </w:numPr>
        <w:rPr>
          <w:rFonts w:ascii="Arial" w:hAnsi="Arial" w:cs="Arial"/>
        </w:rPr>
      </w:pPr>
      <w:r>
        <w:rPr>
          <w:rFonts w:ascii="Arial" w:hAnsi="Arial" w:cs="Arial"/>
        </w:rPr>
        <w:t>Starting time: 7:00 PM (Maximum)</w:t>
      </w:r>
    </w:p>
    <w:p w:rsidR="008C7C74" w:rsidRDefault="008C7C74" w:rsidP="009E1D34">
      <w:pPr>
        <w:pStyle w:val="ListParagraph"/>
        <w:numPr>
          <w:ilvl w:val="1"/>
          <w:numId w:val="8"/>
        </w:numPr>
        <w:rPr>
          <w:rFonts w:ascii="Arial" w:hAnsi="Arial" w:cs="Arial"/>
        </w:rPr>
      </w:pPr>
      <w:r>
        <w:rPr>
          <w:rFonts w:ascii="Arial" w:hAnsi="Arial" w:cs="Arial"/>
        </w:rPr>
        <w:t>Starting time: 6:00 PM (Minimum)</w:t>
      </w:r>
    </w:p>
    <w:p w:rsidR="008C7C74" w:rsidRDefault="008C7C74" w:rsidP="009E1D34">
      <w:pPr>
        <w:pStyle w:val="ListParagraph"/>
        <w:numPr>
          <w:ilvl w:val="1"/>
          <w:numId w:val="8"/>
        </w:numPr>
        <w:rPr>
          <w:rFonts w:ascii="Arial" w:hAnsi="Arial" w:cs="Arial"/>
        </w:rPr>
      </w:pPr>
      <w:r>
        <w:rPr>
          <w:rFonts w:ascii="Arial" w:hAnsi="Arial" w:cs="Arial"/>
        </w:rPr>
        <w:t>Starting time: 7:15 PM (Not allowed)</w:t>
      </w:r>
    </w:p>
    <w:p w:rsidR="008C7C74" w:rsidRDefault="008C7C74" w:rsidP="009E1D34">
      <w:pPr>
        <w:pStyle w:val="ListParagraph"/>
        <w:numPr>
          <w:ilvl w:val="1"/>
          <w:numId w:val="8"/>
        </w:numPr>
        <w:rPr>
          <w:rFonts w:ascii="Arial" w:hAnsi="Arial" w:cs="Arial"/>
        </w:rPr>
      </w:pPr>
      <w:r>
        <w:rPr>
          <w:rFonts w:ascii="Arial" w:hAnsi="Arial" w:cs="Arial"/>
        </w:rPr>
        <w:t>Starting time 5:45 PM (Not allowed)</w:t>
      </w:r>
    </w:p>
    <w:p w:rsidR="00FE7699" w:rsidRPr="004B1930" w:rsidRDefault="008C7C74" w:rsidP="004B1930">
      <w:pPr>
        <w:pStyle w:val="ListParagraph"/>
        <w:numPr>
          <w:ilvl w:val="1"/>
          <w:numId w:val="8"/>
        </w:numPr>
        <w:rPr>
          <w:rFonts w:ascii="Arial" w:hAnsi="Arial" w:cs="Arial"/>
        </w:rPr>
      </w:pPr>
      <w:r>
        <w:rPr>
          <w:rFonts w:ascii="Arial" w:hAnsi="Arial" w:cs="Arial"/>
        </w:rPr>
        <w:t>Starting time: 6:30 PM (Allowed)</w:t>
      </w:r>
    </w:p>
    <w:p w:rsidR="008C7C74" w:rsidRPr="008C7C74" w:rsidRDefault="008C7C74" w:rsidP="008C7C74">
      <w:pPr>
        <w:rPr>
          <w:rFonts w:cs="Arial"/>
        </w:rPr>
      </w:pPr>
    </w:p>
    <w:p w:rsidR="00803CD8" w:rsidRDefault="00803CD8" w:rsidP="009E1D34">
      <w:pPr>
        <w:pStyle w:val="ListParagraph"/>
        <w:numPr>
          <w:ilvl w:val="0"/>
          <w:numId w:val="7"/>
        </w:numPr>
        <w:rPr>
          <w:rFonts w:ascii="Arial" w:hAnsi="Arial" w:cs="Arial"/>
        </w:rPr>
      </w:pPr>
      <w:r>
        <w:rPr>
          <w:rFonts w:ascii="Arial" w:hAnsi="Arial" w:cs="Arial"/>
        </w:rPr>
        <w:t>“Mode of Travel” should be a predefined list containing Auto, Cab, Taxi, Private Vehicle only.</w:t>
      </w:r>
    </w:p>
    <w:p w:rsidR="00803CD8" w:rsidRDefault="00803CD8" w:rsidP="009E1D34">
      <w:pPr>
        <w:pStyle w:val="ListParagraph"/>
        <w:numPr>
          <w:ilvl w:val="0"/>
          <w:numId w:val="7"/>
        </w:numPr>
        <w:rPr>
          <w:rFonts w:ascii="Arial" w:hAnsi="Arial" w:cs="Arial"/>
        </w:rPr>
      </w:pPr>
      <w:r>
        <w:rPr>
          <w:rFonts w:ascii="Arial" w:hAnsi="Arial" w:cs="Arial"/>
        </w:rPr>
        <w:t>“Total Person” filed should have following constraint on “Mode of Travel”</w:t>
      </w:r>
    </w:p>
    <w:tbl>
      <w:tblPr>
        <w:tblStyle w:val="TableGrid"/>
        <w:tblW w:w="0" w:type="auto"/>
        <w:tblInd w:w="720" w:type="dxa"/>
        <w:tblLook w:val="04A0"/>
      </w:tblPr>
      <w:tblGrid>
        <w:gridCol w:w="4408"/>
        <w:gridCol w:w="4448"/>
      </w:tblGrid>
      <w:tr w:rsidR="00803CD8" w:rsidTr="00F67DD5">
        <w:tc>
          <w:tcPr>
            <w:tcW w:w="4788" w:type="dxa"/>
          </w:tcPr>
          <w:p w:rsidR="00803CD8" w:rsidRPr="008B4CF7" w:rsidRDefault="00803CD8" w:rsidP="00F67DD5">
            <w:pPr>
              <w:pStyle w:val="ListParagraph"/>
              <w:ind w:left="0"/>
              <w:jc w:val="center"/>
              <w:rPr>
                <w:rFonts w:ascii="Arial" w:hAnsi="Arial" w:cs="Arial"/>
                <w:b/>
              </w:rPr>
            </w:pPr>
            <w:r>
              <w:rPr>
                <w:rFonts w:ascii="Arial" w:hAnsi="Arial" w:cs="Arial"/>
                <w:b/>
              </w:rPr>
              <w:t>Mode</w:t>
            </w:r>
            <w:r w:rsidRPr="008B4CF7">
              <w:rPr>
                <w:rFonts w:ascii="Arial" w:hAnsi="Arial" w:cs="Arial"/>
                <w:b/>
              </w:rPr>
              <w:t xml:space="preserve"> of Travel</w:t>
            </w:r>
          </w:p>
        </w:tc>
        <w:tc>
          <w:tcPr>
            <w:tcW w:w="4788" w:type="dxa"/>
          </w:tcPr>
          <w:p w:rsidR="00803CD8" w:rsidRPr="008B4CF7" w:rsidRDefault="00803CD8" w:rsidP="00F67DD5">
            <w:pPr>
              <w:pStyle w:val="ListParagraph"/>
              <w:ind w:left="0"/>
              <w:jc w:val="center"/>
              <w:rPr>
                <w:rFonts w:ascii="Arial" w:hAnsi="Arial" w:cs="Arial"/>
                <w:b/>
              </w:rPr>
            </w:pPr>
            <w:r w:rsidRPr="008B4CF7">
              <w:rPr>
                <w:rFonts w:ascii="Arial" w:hAnsi="Arial" w:cs="Arial"/>
                <w:b/>
              </w:rPr>
              <w:t>Total Persons</w:t>
            </w:r>
            <w:r>
              <w:rPr>
                <w:rFonts w:ascii="Arial" w:hAnsi="Arial" w:cs="Arial"/>
                <w:b/>
              </w:rPr>
              <w:t xml:space="preserve"> (maximum)</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Auto</w:t>
            </w:r>
          </w:p>
        </w:tc>
        <w:tc>
          <w:tcPr>
            <w:tcW w:w="4788" w:type="dxa"/>
          </w:tcPr>
          <w:p w:rsidR="00803CD8" w:rsidRDefault="00803CD8" w:rsidP="00F67DD5">
            <w:pPr>
              <w:pStyle w:val="ListParagraph"/>
              <w:ind w:left="0"/>
              <w:rPr>
                <w:rFonts w:ascii="Arial" w:hAnsi="Arial" w:cs="Arial"/>
              </w:rPr>
            </w:pPr>
            <w:r>
              <w:rPr>
                <w:rFonts w:ascii="Arial" w:hAnsi="Arial" w:cs="Arial"/>
              </w:rPr>
              <w:t>3</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Cab</w:t>
            </w:r>
          </w:p>
        </w:tc>
        <w:tc>
          <w:tcPr>
            <w:tcW w:w="4788" w:type="dxa"/>
          </w:tcPr>
          <w:p w:rsidR="00803CD8" w:rsidRDefault="00803CD8" w:rsidP="00F67DD5">
            <w:pPr>
              <w:pStyle w:val="ListParagraph"/>
              <w:ind w:left="0"/>
              <w:rPr>
                <w:rFonts w:ascii="Arial" w:hAnsi="Arial" w:cs="Arial"/>
              </w:rPr>
            </w:pPr>
            <w:r>
              <w:rPr>
                <w:rFonts w:ascii="Arial" w:hAnsi="Arial" w:cs="Arial"/>
              </w:rPr>
              <w:t>4</w:t>
            </w:r>
            <w:r w:rsidR="00C9396D">
              <w:rPr>
                <w:rFonts w:ascii="Arial" w:hAnsi="Arial" w:cs="Arial"/>
              </w:rPr>
              <w:t xml:space="preserve">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Taxi</w:t>
            </w:r>
          </w:p>
        </w:tc>
        <w:tc>
          <w:tcPr>
            <w:tcW w:w="4788" w:type="dxa"/>
          </w:tcPr>
          <w:p w:rsidR="00803CD8" w:rsidRDefault="00C9396D" w:rsidP="00F67DD5">
            <w:pPr>
              <w:pStyle w:val="ListParagraph"/>
              <w:ind w:left="0"/>
              <w:rPr>
                <w:rFonts w:ascii="Arial" w:hAnsi="Arial" w:cs="Arial"/>
              </w:rPr>
            </w:pPr>
            <w:r>
              <w:rPr>
                <w:rFonts w:ascii="Arial" w:hAnsi="Arial" w:cs="Arial"/>
              </w:rPr>
              <w:t>4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Private Vehicle</w:t>
            </w:r>
          </w:p>
        </w:tc>
        <w:tc>
          <w:tcPr>
            <w:tcW w:w="4788" w:type="dxa"/>
          </w:tcPr>
          <w:p w:rsidR="00803CD8" w:rsidRDefault="00803CD8" w:rsidP="00F67DD5">
            <w:pPr>
              <w:pStyle w:val="ListParagraph"/>
              <w:ind w:left="0"/>
              <w:rPr>
                <w:rFonts w:ascii="Arial" w:hAnsi="Arial" w:cs="Arial"/>
              </w:rPr>
            </w:pPr>
            <w:r>
              <w:rPr>
                <w:rFonts w:ascii="Arial" w:hAnsi="Arial" w:cs="Arial"/>
              </w:rPr>
              <w:t>None</w:t>
            </w:r>
            <w:r w:rsidR="00C9396D">
              <w:rPr>
                <w:rFonts w:ascii="Arial" w:hAnsi="Arial" w:cs="Arial"/>
              </w:rPr>
              <w:t xml:space="preserve"> (as capacity of private vehicle varies)</w:t>
            </w:r>
          </w:p>
        </w:tc>
      </w:tr>
    </w:tbl>
    <w:p w:rsidR="00803CD8" w:rsidRDefault="00803CD8" w:rsidP="00803CD8">
      <w:pPr>
        <w:pStyle w:val="ListParagraph"/>
        <w:rPr>
          <w:rFonts w:ascii="Arial" w:hAnsi="Arial" w:cs="Arial"/>
        </w:rPr>
      </w:pPr>
    </w:p>
    <w:p w:rsidR="00803CD8" w:rsidRDefault="00803CD8" w:rsidP="009E1D34">
      <w:pPr>
        <w:pStyle w:val="ListParagraph"/>
        <w:numPr>
          <w:ilvl w:val="0"/>
          <w:numId w:val="8"/>
        </w:numPr>
        <w:rPr>
          <w:rFonts w:ascii="Arial" w:hAnsi="Arial" w:cs="Arial"/>
        </w:rPr>
      </w:pPr>
      <w:r w:rsidRPr="00D03BB7">
        <w:rPr>
          <w:rFonts w:ascii="Arial" w:hAnsi="Arial" w:cs="Arial"/>
        </w:rPr>
        <w:t xml:space="preserve">Server (Local Database) will also match and constraint the </w:t>
      </w:r>
      <w:r>
        <w:rPr>
          <w:rFonts w:ascii="Arial" w:hAnsi="Arial" w:cs="Arial"/>
        </w:rPr>
        <w:t>‘</w:t>
      </w:r>
      <w:r w:rsidRPr="00D03BB7">
        <w:rPr>
          <w:rFonts w:ascii="Arial" w:hAnsi="Arial" w:cs="Arial"/>
        </w:rPr>
        <w:t>total persons</w:t>
      </w:r>
      <w:r>
        <w:rPr>
          <w:rFonts w:ascii="Arial" w:hAnsi="Arial" w:cs="Arial"/>
        </w:rPr>
        <w:t>’fields so that the total maximum capacity should be EQUAL or LESS between the two user and display those travel details only.</w:t>
      </w:r>
    </w:p>
    <w:p w:rsidR="00803CD8" w:rsidRPr="00685D6A" w:rsidRDefault="00803CD8" w:rsidP="00685D6A">
      <w:pPr>
        <w:pStyle w:val="ListParagraph"/>
        <w:rPr>
          <w:rFonts w:ascii="Arial" w:hAnsi="Arial" w:cs="Arial"/>
        </w:rPr>
      </w:pPr>
      <w:r>
        <w:rPr>
          <w:rFonts w:ascii="Arial" w:hAnsi="Arial" w:cs="Arial"/>
        </w:rPr>
        <w:t>Example 1. If Abhay is traveling in Auto with total person = 2. At the same time Sumit wants to travel in Auto with total person = 2 then it will be consider as NO MATCH and should not be displayed to each other. As the maximum person limit for Auto is 3.</w:t>
      </w:r>
    </w:p>
    <w:p w:rsidR="00F529E6" w:rsidRPr="00F529E6" w:rsidRDefault="00803CD8" w:rsidP="008C7C74">
      <w:pPr>
        <w:pStyle w:val="ListParagraph"/>
        <w:rPr>
          <w:rFonts w:ascii="Arial" w:hAnsi="Arial" w:cs="Arial"/>
        </w:rPr>
      </w:pPr>
      <w:r>
        <w:rPr>
          <w:rFonts w:ascii="Arial" w:hAnsi="Arial" w:cs="Arial"/>
        </w:rPr>
        <w:t xml:space="preserve">Example 2. If Abhay is traveling in Private Vehicle with total person = 2. At the same time Sumit wants to travel in Private Vehicle with total person = 2 then it will be consider as MATCH and should be displayed to each other. As the maximum person limit </w:t>
      </w:r>
      <w:r w:rsidR="00C06274">
        <w:rPr>
          <w:rFonts w:ascii="Arial" w:hAnsi="Arial" w:cs="Arial"/>
        </w:rPr>
        <w:t>for Private Vehicle is NONE.</w:t>
      </w:r>
    </w:p>
    <w:p w:rsidR="00D04DB4" w:rsidRDefault="00D04DB4" w:rsidP="00C06274"/>
    <w:p w:rsidR="00F529E6" w:rsidRDefault="00952635" w:rsidP="00A626A5">
      <w:pPr>
        <w:rPr>
          <w:rFonts w:cs="Arial"/>
          <w:b/>
          <w:u w:val="single"/>
        </w:rPr>
      </w:pPr>
      <w:r w:rsidRPr="00952635">
        <w:rPr>
          <w:rFonts w:cs="Arial"/>
          <w:b/>
          <w:u w:val="single"/>
        </w:rPr>
        <w:t>Others</w:t>
      </w:r>
    </w:p>
    <w:p w:rsidR="00C06274" w:rsidRDefault="00C06274" w:rsidP="009E1D34">
      <w:pPr>
        <w:pStyle w:val="ListParagraph"/>
        <w:numPr>
          <w:ilvl w:val="0"/>
          <w:numId w:val="7"/>
        </w:numPr>
        <w:rPr>
          <w:rFonts w:ascii="Arial" w:hAnsi="Arial" w:cs="Arial"/>
        </w:rPr>
      </w:pPr>
      <w:r>
        <w:rPr>
          <w:rFonts w:ascii="Arial" w:hAnsi="Arial" w:cs="Arial"/>
        </w:rPr>
        <w:t>User should allow to confirm and connect to one user only and then both the entries (travel details of both the user) will be marked unavailable.</w:t>
      </w:r>
    </w:p>
    <w:p w:rsidR="00C06274" w:rsidRDefault="00C06274" w:rsidP="009E1D34">
      <w:pPr>
        <w:pStyle w:val="ListParagraph"/>
        <w:numPr>
          <w:ilvl w:val="0"/>
          <w:numId w:val="7"/>
        </w:numPr>
        <w:rPr>
          <w:rFonts w:ascii="Arial" w:hAnsi="Arial" w:cs="Arial"/>
        </w:rPr>
      </w:pPr>
      <w:r>
        <w:rPr>
          <w:rFonts w:ascii="Arial" w:hAnsi="Arial" w:cs="Arial"/>
        </w:rPr>
        <w:t>In ‘Check Status’ screen user entry should always be the first entry on the screen.</w:t>
      </w:r>
    </w:p>
    <w:p w:rsidR="00C06274" w:rsidRPr="00CD202D" w:rsidRDefault="00C06274" w:rsidP="00C06274">
      <w:pPr>
        <w:pStyle w:val="ListParagraph"/>
        <w:rPr>
          <w:rFonts w:ascii="Arial" w:hAnsi="Arial" w:cs="Arial"/>
        </w:rPr>
      </w:pPr>
      <w:r>
        <w:rPr>
          <w:rFonts w:ascii="Arial" w:hAnsi="Arial" w:cs="Arial"/>
        </w:rPr>
        <w:t>Example. If there are 3 entries (travel details) on screen, then no. 1 should alway</w:t>
      </w:r>
      <w:r w:rsidR="00322D70">
        <w:rPr>
          <w:rFonts w:ascii="Arial" w:hAnsi="Arial" w:cs="Arial"/>
        </w:rPr>
        <w:t>s be his entry (travel details) followed with other two entries (travel details).</w:t>
      </w:r>
    </w:p>
    <w:p w:rsidR="00C06274" w:rsidRDefault="00C06274" w:rsidP="009E1D34">
      <w:pPr>
        <w:pStyle w:val="ListParagraph"/>
        <w:numPr>
          <w:ilvl w:val="0"/>
          <w:numId w:val="8"/>
        </w:numPr>
        <w:rPr>
          <w:rFonts w:ascii="Arial" w:hAnsi="Arial" w:cs="Arial"/>
        </w:rPr>
      </w:pPr>
      <w:r>
        <w:rPr>
          <w:rFonts w:ascii="Arial" w:hAnsi="Arial" w:cs="Arial"/>
        </w:rPr>
        <w:t xml:space="preserve">User should not able to create multiple new entries (travel details). </w:t>
      </w:r>
    </w:p>
    <w:p w:rsidR="00C06274" w:rsidRPr="008C7C74" w:rsidRDefault="00C06274" w:rsidP="009E1D34">
      <w:pPr>
        <w:pStyle w:val="ListParagraph"/>
        <w:numPr>
          <w:ilvl w:val="0"/>
          <w:numId w:val="8"/>
        </w:numPr>
        <w:rPr>
          <w:rFonts w:ascii="Arial" w:hAnsi="Arial" w:cs="Arial"/>
        </w:rPr>
      </w:pPr>
      <w:r>
        <w:rPr>
          <w:rFonts w:ascii="Arial" w:hAnsi="Arial" w:cs="Arial"/>
        </w:rPr>
        <w:t>Only upon deleting t</w:t>
      </w:r>
      <w:r w:rsidR="00322D70">
        <w:rPr>
          <w:rFonts w:ascii="Arial" w:hAnsi="Arial" w:cs="Arial"/>
        </w:rPr>
        <w:t>he existing one or unavailable</w:t>
      </w:r>
      <w:r>
        <w:rPr>
          <w:rFonts w:ascii="Arial" w:hAnsi="Arial" w:cs="Arial"/>
        </w:rPr>
        <w:t xml:space="preserve"> or auto deletion by server, User will be able to create another new entry.</w:t>
      </w:r>
    </w:p>
    <w:p w:rsidR="00C06274" w:rsidRDefault="00C06274" w:rsidP="00C06274">
      <w:pPr>
        <w:pStyle w:val="ListParagraph"/>
        <w:rPr>
          <w:rFonts w:ascii="Arial" w:hAnsi="Arial" w:cs="Arial"/>
        </w:rPr>
      </w:pPr>
      <w:r>
        <w:rPr>
          <w:rFonts w:ascii="Arial" w:hAnsi="Arial" w:cs="Arial"/>
        </w:rPr>
        <w:t>Example. If user1 is travelling from A to B. After reaching B he wants to travel to C or to A then in this case he has to delete he previous entry (travel details) before creating new one.</w:t>
      </w:r>
    </w:p>
    <w:p w:rsidR="00322D70" w:rsidRPr="00322D70" w:rsidRDefault="00322D70" w:rsidP="00322D70">
      <w:pPr>
        <w:pStyle w:val="ListParagraph"/>
        <w:numPr>
          <w:ilvl w:val="0"/>
          <w:numId w:val="8"/>
        </w:numPr>
        <w:rPr>
          <w:rFonts w:ascii="Arial" w:hAnsi="Arial" w:cs="Arial"/>
        </w:rPr>
      </w:pPr>
      <w:r w:rsidRPr="00322D70">
        <w:rPr>
          <w:rFonts w:ascii="Arial" w:hAnsi="Arial" w:cs="Arial"/>
        </w:rPr>
        <w:t>System will be auto deleting the un-fulfilled entries (travel details) after 15 min of starting time.</w:t>
      </w:r>
    </w:p>
    <w:p w:rsidR="00952635" w:rsidRDefault="00322D70" w:rsidP="00322D70">
      <w:pPr>
        <w:ind w:left="720"/>
        <w:rPr>
          <w:rFonts w:cs="Arial"/>
        </w:rPr>
      </w:pPr>
      <w:r>
        <w:rPr>
          <w:rFonts w:cs="Arial"/>
        </w:rPr>
        <w:t>Example: Starting Time: 7:00 PM will be auto-deleted by 7:15 PM if remain unfulfilled</w:t>
      </w:r>
    </w:p>
    <w:p w:rsidR="00035230" w:rsidRPr="00685D6A" w:rsidRDefault="00322D70" w:rsidP="00685D6A">
      <w:pPr>
        <w:ind w:left="720"/>
        <w:rPr>
          <w:rFonts w:cs="Arial"/>
        </w:rPr>
      </w:pPr>
      <w:r>
        <w:rPr>
          <w:rFonts w:cs="Arial"/>
        </w:rPr>
        <w:tab/>
        <w:t>Starting Time 6:45 PM will be auto-deleted by 7:00 PM if remain unfulfilled</w:t>
      </w:r>
    </w:p>
    <w:p w:rsidR="00BF34FD" w:rsidRDefault="00BF34FD" w:rsidP="009E1D34">
      <w:pPr>
        <w:pStyle w:val="Heading2"/>
        <w:numPr>
          <w:ilvl w:val="1"/>
          <w:numId w:val="5"/>
        </w:numPr>
        <w:ind w:hanging="792"/>
      </w:pPr>
      <w:bookmarkStart w:id="78" w:name="_Toc378092187"/>
      <w:r>
        <w:lastRenderedPageBreak/>
        <w:t>User Management</w:t>
      </w:r>
      <w:bookmarkEnd w:id="78"/>
    </w:p>
    <w:p w:rsidR="007E138E" w:rsidRPr="000C2EEA" w:rsidRDefault="0068112B" w:rsidP="009E1D34">
      <w:pPr>
        <w:pStyle w:val="BodyText"/>
        <w:numPr>
          <w:ilvl w:val="0"/>
          <w:numId w:val="10"/>
        </w:numPr>
        <w:spacing w:after="0"/>
        <w:rPr>
          <w:rFonts w:cs="Arial"/>
        </w:rPr>
      </w:pPr>
      <w:r w:rsidRPr="000C2EEA">
        <w:rPr>
          <w:rFonts w:cs="Arial"/>
        </w:rPr>
        <w:t>User will be allocated space in Local database using a unique ID (may be mobile no.)</w:t>
      </w:r>
    </w:p>
    <w:p w:rsidR="0068112B" w:rsidRPr="000C2EEA" w:rsidRDefault="0068112B" w:rsidP="009E1D34">
      <w:pPr>
        <w:pStyle w:val="BodyText"/>
        <w:numPr>
          <w:ilvl w:val="0"/>
          <w:numId w:val="10"/>
        </w:numPr>
        <w:spacing w:after="0"/>
        <w:rPr>
          <w:rFonts w:cs="Arial"/>
        </w:rPr>
      </w:pPr>
      <w:r w:rsidRPr="000C2EEA">
        <w:rPr>
          <w:rFonts w:cs="Arial"/>
        </w:rPr>
        <w:t xml:space="preserve">User will be able to </w:t>
      </w:r>
      <w:r w:rsidR="000C2EEA">
        <w:rPr>
          <w:rFonts w:cs="Arial"/>
        </w:rPr>
        <w:t>create</w:t>
      </w:r>
      <w:r w:rsidRPr="000C2EEA">
        <w:rPr>
          <w:rFonts w:cs="Arial"/>
        </w:rPr>
        <w:t xml:space="preserve"> (new entry) to loca</w:t>
      </w:r>
      <w:r w:rsidR="00016365" w:rsidRPr="000C2EEA">
        <w:rPr>
          <w:rFonts w:cs="Arial"/>
        </w:rPr>
        <w:t>l database with his travel details</w:t>
      </w:r>
    </w:p>
    <w:p w:rsidR="0068112B" w:rsidRDefault="0068112B" w:rsidP="009E1D34">
      <w:pPr>
        <w:pStyle w:val="BodyText"/>
        <w:numPr>
          <w:ilvl w:val="0"/>
          <w:numId w:val="10"/>
        </w:numPr>
        <w:spacing w:after="0"/>
        <w:rPr>
          <w:rFonts w:cs="Arial"/>
        </w:rPr>
      </w:pPr>
      <w:r w:rsidRPr="000C2EEA">
        <w:rPr>
          <w:rFonts w:cs="Arial"/>
        </w:rPr>
        <w:t>User will be able to delete</w:t>
      </w:r>
      <w:r w:rsidR="00016365" w:rsidRPr="000C2EEA">
        <w:rPr>
          <w:rFonts w:cs="Arial"/>
        </w:rPr>
        <w:t xml:space="preserve"> his entry from local database</w:t>
      </w:r>
    </w:p>
    <w:p w:rsidR="000C2EEA" w:rsidRDefault="00035230" w:rsidP="009E1D34">
      <w:pPr>
        <w:pStyle w:val="BodyText"/>
        <w:numPr>
          <w:ilvl w:val="0"/>
          <w:numId w:val="10"/>
        </w:numPr>
        <w:spacing w:after="0"/>
        <w:rPr>
          <w:rFonts w:cs="Arial"/>
        </w:rPr>
      </w:pPr>
      <w:r>
        <w:rPr>
          <w:rFonts w:cs="Arial"/>
        </w:rPr>
        <w:t>User will be able to ‘s</w:t>
      </w:r>
      <w:r w:rsidR="000C2EEA">
        <w:rPr>
          <w:rFonts w:cs="Arial"/>
        </w:rPr>
        <w:t>ave</w:t>
      </w:r>
      <w:r>
        <w:rPr>
          <w:rFonts w:cs="Arial"/>
        </w:rPr>
        <w:t>’</w:t>
      </w:r>
      <w:r w:rsidR="000C2EEA">
        <w:rPr>
          <w:rFonts w:cs="Arial"/>
        </w:rPr>
        <w:t xml:space="preserve"> or </w:t>
      </w:r>
      <w:r>
        <w:rPr>
          <w:rFonts w:cs="Arial"/>
        </w:rPr>
        <w:t>‘</w:t>
      </w:r>
      <w:r w:rsidR="000C2EEA">
        <w:rPr>
          <w:rFonts w:cs="Arial"/>
        </w:rPr>
        <w:t>access his historical travel details</w:t>
      </w:r>
      <w:r>
        <w:rPr>
          <w:rFonts w:cs="Arial"/>
        </w:rPr>
        <w:t>’</w:t>
      </w:r>
      <w:r w:rsidR="000C2EEA">
        <w:rPr>
          <w:rFonts w:cs="Arial"/>
        </w:rPr>
        <w:t xml:space="preserve"> (Out of Scope for this release)</w:t>
      </w:r>
    </w:p>
    <w:p w:rsidR="00F57794" w:rsidRPr="000C2EEA" w:rsidRDefault="00F57794" w:rsidP="009E1D34">
      <w:pPr>
        <w:pStyle w:val="BodyText"/>
        <w:numPr>
          <w:ilvl w:val="0"/>
          <w:numId w:val="10"/>
        </w:numPr>
        <w:spacing w:after="0"/>
        <w:rPr>
          <w:rFonts w:cs="Arial"/>
        </w:rPr>
      </w:pPr>
      <w:r>
        <w:rPr>
          <w:rFonts w:cs="Arial"/>
        </w:rPr>
        <w:t>User1 will be able to share his GPS (Global Position System) with user2, so that it will be easy for the user2 to track user1. (Out of Scope for this release)</w:t>
      </w:r>
    </w:p>
    <w:p w:rsidR="007E138E" w:rsidRDefault="007E138E" w:rsidP="007E138E"/>
    <w:p w:rsidR="00BF34FD" w:rsidRDefault="00016365" w:rsidP="009E1D34">
      <w:pPr>
        <w:pStyle w:val="Heading2"/>
        <w:numPr>
          <w:ilvl w:val="1"/>
          <w:numId w:val="5"/>
        </w:numPr>
        <w:ind w:hanging="792"/>
      </w:pPr>
      <w:bookmarkStart w:id="79" w:name="_Toc378092188"/>
      <w:r>
        <w:t>Database / Server</w:t>
      </w:r>
      <w:r w:rsidR="0051313F">
        <w:t>Functionality</w:t>
      </w:r>
      <w:bookmarkEnd w:id="79"/>
    </w:p>
    <w:p w:rsidR="00016365" w:rsidRDefault="00016365" w:rsidP="007E138E">
      <w:pPr>
        <w:rPr>
          <w:color w:val="C00000"/>
        </w:rPr>
      </w:pPr>
    </w:p>
    <w:p w:rsidR="007B74E4" w:rsidRDefault="007B74E4" w:rsidP="007E138E">
      <w:pPr>
        <w:rPr>
          <w:b/>
        </w:rPr>
      </w:pPr>
      <w:r>
        <w:rPr>
          <w:b/>
        </w:rPr>
        <w:t>Note: This feature</w:t>
      </w:r>
      <w:r w:rsidR="00CC528B">
        <w:rPr>
          <w:b/>
        </w:rPr>
        <w:t>/implementation</w:t>
      </w:r>
      <w:r>
        <w:rPr>
          <w:b/>
        </w:rPr>
        <w:t xml:space="preserve"> subject to change as per </w:t>
      </w:r>
      <w:r w:rsidR="00EF5DDD">
        <w:rPr>
          <w:b/>
        </w:rPr>
        <w:t xml:space="preserve">Technical </w:t>
      </w:r>
      <w:r>
        <w:rPr>
          <w:b/>
        </w:rPr>
        <w:t xml:space="preserve">Architect </w:t>
      </w:r>
      <w:r w:rsidR="00CC528B">
        <w:rPr>
          <w:b/>
        </w:rPr>
        <w:t>view</w:t>
      </w:r>
      <w:r>
        <w:rPr>
          <w:b/>
        </w:rPr>
        <w:t>.</w:t>
      </w:r>
    </w:p>
    <w:p w:rsidR="007B74E4" w:rsidRDefault="007B74E4" w:rsidP="007E138E">
      <w:pPr>
        <w:rPr>
          <w:b/>
        </w:rPr>
      </w:pPr>
    </w:p>
    <w:p w:rsidR="007B74E4" w:rsidRDefault="00295126" w:rsidP="007E138E">
      <w:r w:rsidRPr="000C2EEA">
        <w:rPr>
          <w:b/>
        </w:rPr>
        <w:t>Local database:</w:t>
      </w:r>
      <w:r w:rsidRPr="000C2EEA">
        <w:t xml:space="preserve"> Every city will be divided into Area</w:t>
      </w:r>
      <w:r w:rsidR="007B74E4" w:rsidRPr="000C2EEA">
        <w:t xml:space="preserve">and each Area will have a </w:t>
      </w:r>
      <w:r w:rsidR="007B74E4">
        <w:t>local database (logical).</w:t>
      </w:r>
    </w:p>
    <w:p w:rsidR="00016365" w:rsidRPr="000C2EEA" w:rsidRDefault="007B74E4" w:rsidP="007E138E">
      <w:r>
        <w:t>E</w:t>
      </w:r>
      <w:r w:rsidR="00295126" w:rsidRPr="000C2EEA">
        <w:t>xample,</w:t>
      </w:r>
      <w:r>
        <w:t xml:space="preserve"> Pune City will have following areas</w:t>
      </w:r>
      <w:r w:rsidR="00295126" w:rsidRPr="000C2EEA">
        <w:t xml:space="preserve"> Magarpatta City, Hadapsar Gaon, Hadaspsar Ind Area, Kothrud Paud Road, Kothrud Karve Rd etc)</w:t>
      </w:r>
    </w:p>
    <w:p w:rsidR="001163A3" w:rsidRDefault="001163A3" w:rsidP="007E138E"/>
    <w:p w:rsidR="00E36066" w:rsidRDefault="00E36066" w:rsidP="007E138E">
      <w:r>
        <w:t xml:space="preserve">Server will be logically distributed </w:t>
      </w:r>
      <w:r w:rsidR="007B74E4">
        <w:t>based on City – Area.</w:t>
      </w:r>
      <w:r>
        <w:t xml:space="preserve"> As soon as User 1 enter his travel details with his current location</w:t>
      </w:r>
      <w:r w:rsidR="007B74E4">
        <w:t>, a local database should be created</w:t>
      </w:r>
      <w:r>
        <w:t>. Every further entry for same Current Location will be residing in same Local database. Local database will be deleted with the removal of last entry (travel details).</w:t>
      </w:r>
    </w:p>
    <w:p w:rsidR="00E36066" w:rsidRDefault="00E36066" w:rsidP="007E138E"/>
    <w:p w:rsidR="004900A1" w:rsidRDefault="004900A1" w:rsidP="007E138E">
      <w:pPr>
        <w:rPr>
          <w:rFonts w:cs="Arial"/>
          <w:color w:val="00B050"/>
        </w:rPr>
      </w:pPr>
      <w:r w:rsidRPr="00037F11">
        <w:rPr>
          <w:rFonts w:cs="Arial"/>
          <w:color w:val="00B050"/>
        </w:rPr>
        <w:t>[</w:t>
      </w:r>
      <w:r>
        <w:rPr>
          <w:rFonts w:cs="Arial"/>
          <w:color w:val="00B050"/>
        </w:rPr>
        <w:t>Idea is not engage complete server to match the travel details with all existing entries.</w:t>
      </w:r>
    </w:p>
    <w:p w:rsidR="004900A1" w:rsidRDefault="004900A1" w:rsidP="007E138E">
      <w:pPr>
        <w:rPr>
          <w:rFonts w:cs="Arial"/>
          <w:color w:val="00B050"/>
        </w:rPr>
      </w:pPr>
      <w:r>
        <w:rPr>
          <w:rFonts w:cs="Arial"/>
          <w:color w:val="00B050"/>
        </w:rPr>
        <w:t>Also assuming, if App is being highly used by user at Railway Station, Airport and Magarpatta City for Pune, then why to allocate and engage space for each area of City.</w:t>
      </w:r>
    </w:p>
    <w:p w:rsidR="004900A1" w:rsidRDefault="004900A1" w:rsidP="007E138E">
      <w:pPr>
        <w:rPr>
          <w:rFonts w:cs="Arial"/>
          <w:color w:val="00B050"/>
        </w:rPr>
      </w:pPr>
      <w:r>
        <w:rPr>
          <w:rFonts w:cs="Arial"/>
          <w:color w:val="00B050"/>
        </w:rPr>
        <w:t>Also it will be fast retrieval of entries from local database.]</w:t>
      </w:r>
    </w:p>
    <w:p w:rsidR="004900A1" w:rsidRDefault="004900A1" w:rsidP="007E138E"/>
    <w:p w:rsidR="00E36066" w:rsidRDefault="00E36066" w:rsidP="007E138E">
      <w:r>
        <w:t>Creation of local database will help fast retrieval and access of entries (travel details) to user.</w:t>
      </w:r>
    </w:p>
    <w:p w:rsidR="00E36066" w:rsidRDefault="00E36066" w:rsidP="007E138E"/>
    <w:p w:rsidR="00E36066" w:rsidRDefault="00A258D1" w:rsidP="007E138E">
      <w:r w:rsidRPr="000C2EEA">
        <w:t>New us</w:t>
      </w:r>
      <w:r w:rsidR="00E36066">
        <w:t>er should able to access and view</w:t>
      </w:r>
      <w:r w:rsidRPr="000C2EEA">
        <w:t xml:space="preserve"> all the existing entries</w:t>
      </w:r>
      <w:r w:rsidR="00F30350">
        <w:t xml:space="preserve"> (having same Current and End location)</w:t>
      </w:r>
      <w:r w:rsidR="00E36066">
        <w:t xml:space="preserve"> in local database</w:t>
      </w:r>
      <w:r w:rsidRPr="000C2EEA">
        <w:t xml:space="preserve"> and should able to connect</w:t>
      </w:r>
      <w:r w:rsidR="00E36066">
        <w:t xml:space="preserve"> (confirm)</w:t>
      </w:r>
      <w:r w:rsidRPr="000C2EEA">
        <w:t xml:space="preserve"> to </w:t>
      </w:r>
      <w:r w:rsidR="00AF0A04" w:rsidRPr="000C2EEA">
        <w:t xml:space="preserve">preferred user. </w:t>
      </w:r>
      <w:r w:rsidRPr="000C2EEA">
        <w:t xml:space="preserve">Once acknowledge both </w:t>
      </w:r>
      <w:r w:rsidR="00E36066">
        <w:t>the</w:t>
      </w:r>
      <w:r w:rsidRPr="000C2EEA">
        <w:t xml:space="preserve"> user entries </w:t>
      </w:r>
      <w:r w:rsidR="00E36066">
        <w:t xml:space="preserve">(travel details) </w:t>
      </w:r>
      <w:r w:rsidRPr="000C2EEA">
        <w:t>to</w:t>
      </w:r>
      <w:r w:rsidR="00E36066">
        <w:t xml:space="preserve"> be marked as BLOCKED and will be </w:t>
      </w:r>
      <w:r w:rsidR="00F30350">
        <w:t>made</w:t>
      </w:r>
      <w:r w:rsidR="00E36066">
        <w:t xml:space="preserve"> unavailable (TBD – Should we remove the entries on the screen or should we marked as Unavailable, to be discuss and clarify)</w:t>
      </w:r>
      <w:r w:rsidR="00F30350">
        <w:t>.</w:t>
      </w:r>
    </w:p>
    <w:p w:rsidR="00E36066" w:rsidRPr="000C2EEA" w:rsidRDefault="00E36066" w:rsidP="007E138E"/>
    <w:p w:rsidR="00687853" w:rsidRPr="000C2EEA" w:rsidRDefault="00687853" w:rsidP="007E138E">
      <w:r w:rsidRPr="000C2EEA">
        <w:t xml:space="preserve">On </w:t>
      </w:r>
      <w:r w:rsidR="001069B0" w:rsidRPr="000C2EEA">
        <w:t>initial</w:t>
      </w:r>
      <w:r w:rsidRPr="000C2EEA">
        <w:t xml:space="preserve"> phase the App wil</w:t>
      </w:r>
      <w:r w:rsidR="00366F92" w:rsidRPr="000C2EEA">
        <w:t>l be limited to connect and share travel details among interested user if they have same Current and End Location. Current and End location are predefined Areas of City. Ho</w:t>
      </w:r>
      <w:r w:rsidR="008B2C3F" w:rsidRPr="000C2EEA">
        <w:t>wever the user should able to provide his pickup point of his choice</w:t>
      </w:r>
      <w:r w:rsidR="00F30350">
        <w:t>against Starting Location field.</w:t>
      </w:r>
    </w:p>
    <w:p w:rsidR="009958E8" w:rsidRPr="000C2EEA" w:rsidRDefault="009958E8" w:rsidP="007E138E"/>
    <w:p w:rsidR="009958E8" w:rsidRPr="000C2EEA" w:rsidRDefault="009958E8" w:rsidP="007E138E">
      <w:r w:rsidRPr="000C2EEA">
        <w:t>User could a</w:t>
      </w:r>
      <w:r w:rsidR="00E36066">
        <w:t>ble to key-</w:t>
      </w:r>
      <w:r w:rsidR="000359A6" w:rsidRPr="000C2EEA">
        <w:t>in his travel details before 1 hour* (maximum) of his travel schedule.</w:t>
      </w:r>
    </w:p>
    <w:p w:rsidR="000359A6" w:rsidRPr="000C2EEA" w:rsidRDefault="000359A6" w:rsidP="007E138E">
      <w:r w:rsidRPr="000C2EEA">
        <w:t>Entries will be BLOCKED and unavailable to others if b</w:t>
      </w:r>
      <w:r w:rsidR="00FD2102" w:rsidRPr="000C2EEA">
        <w:t xml:space="preserve">oth </w:t>
      </w:r>
      <w:r w:rsidR="001069B0" w:rsidRPr="000C2EEA">
        <w:t>users</w:t>
      </w:r>
      <w:r w:rsidR="00FD2102" w:rsidRPr="000C2EEA">
        <w:t xml:space="preserve"> connect with </w:t>
      </w:r>
      <w:r w:rsidR="001069B0" w:rsidRPr="000C2EEA">
        <w:t>each other</w:t>
      </w:r>
      <w:r w:rsidR="00FD2102" w:rsidRPr="000C2EEA">
        <w:t>.</w:t>
      </w:r>
    </w:p>
    <w:p w:rsidR="00FD2102" w:rsidRPr="000C2EEA" w:rsidRDefault="00FD2102" w:rsidP="007E138E">
      <w:r w:rsidRPr="000C2EEA">
        <w:t xml:space="preserve">Entries will be marked DELETE </w:t>
      </w:r>
      <w:r w:rsidR="00AF0A04" w:rsidRPr="000C2EEA">
        <w:t xml:space="preserve">if </w:t>
      </w:r>
      <w:r w:rsidRPr="000C2EEA">
        <w:t>the current time &gt; (</w:t>
      </w:r>
      <w:r w:rsidR="00B95013">
        <w:t>starting</w:t>
      </w:r>
      <w:r w:rsidRPr="000C2EEA">
        <w:t xml:space="preserve"> time + 15 mins* ).</w:t>
      </w:r>
    </w:p>
    <w:p w:rsidR="00AF0A04" w:rsidRPr="000C2EEA" w:rsidRDefault="00AF0A04" w:rsidP="007E138E"/>
    <w:p w:rsidR="00AF0A04" w:rsidRPr="000C2EEA" w:rsidRDefault="00C47314" w:rsidP="007E138E">
      <w:r w:rsidRPr="00E36066">
        <w:rPr>
          <w:b/>
        </w:rPr>
        <w:t>Note:</w:t>
      </w:r>
      <w:r w:rsidR="00F30350">
        <w:t xml:space="preserve"> Audit log will capture every entry and exist to server (local database). </w:t>
      </w:r>
    </w:p>
    <w:p w:rsidR="00A258D1" w:rsidRDefault="00A258D1" w:rsidP="007E138E">
      <w:pPr>
        <w:rPr>
          <w:color w:val="C00000"/>
        </w:rPr>
      </w:pPr>
    </w:p>
    <w:tbl>
      <w:tblPr>
        <w:tblStyle w:val="TableGrid"/>
        <w:tblW w:w="0" w:type="auto"/>
        <w:tblLook w:val="04A0"/>
      </w:tblPr>
      <w:tblGrid>
        <w:gridCol w:w="817"/>
        <w:gridCol w:w="5567"/>
        <w:gridCol w:w="3192"/>
      </w:tblGrid>
      <w:tr w:rsidR="00C95371" w:rsidTr="00C95371">
        <w:tc>
          <w:tcPr>
            <w:tcW w:w="817" w:type="dxa"/>
            <w:shd w:val="clear" w:color="auto" w:fill="9BBB59" w:themeFill="accent3"/>
          </w:tcPr>
          <w:p w:rsidR="00C95371" w:rsidRPr="007B3727" w:rsidRDefault="00C95371" w:rsidP="007B3727">
            <w:pPr>
              <w:jc w:val="center"/>
              <w:rPr>
                <w:b/>
              </w:rPr>
            </w:pPr>
            <w:r w:rsidRPr="007B3727">
              <w:rPr>
                <w:b/>
              </w:rPr>
              <w:t>S. No.</w:t>
            </w:r>
          </w:p>
        </w:tc>
        <w:tc>
          <w:tcPr>
            <w:tcW w:w="5567" w:type="dxa"/>
            <w:shd w:val="clear" w:color="auto" w:fill="9BBB59" w:themeFill="accent3"/>
          </w:tcPr>
          <w:p w:rsidR="00C95371" w:rsidRPr="007B3727" w:rsidRDefault="00C95371" w:rsidP="007B3727">
            <w:pPr>
              <w:jc w:val="center"/>
              <w:rPr>
                <w:b/>
              </w:rPr>
            </w:pPr>
            <w:r w:rsidRPr="007B3727">
              <w:rPr>
                <w:b/>
              </w:rPr>
              <w:t>Database Field</w:t>
            </w:r>
          </w:p>
        </w:tc>
        <w:tc>
          <w:tcPr>
            <w:tcW w:w="3192" w:type="dxa"/>
            <w:shd w:val="clear" w:color="auto" w:fill="9BBB59" w:themeFill="accent3"/>
          </w:tcPr>
          <w:p w:rsidR="00C95371" w:rsidRPr="007B3727" w:rsidRDefault="00C95371" w:rsidP="007B3727">
            <w:pPr>
              <w:jc w:val="center"/>
              <w:rPr>
                <w:b/>
              </w:rPr>
            </w:pPr>
            <w:r w:rsidRPr="007B3727">
              <w:rPr>
                <w:b/>
              </w:rPr>
              <w:t>Comments</w:t>
            </w:r>
          </w:p>
        </w:tc>
      </w:tr>
      <w:tr w:rsidR="00C95371" w:rsidTr="00C95371">
        <w:tc>
          <w:tcPr>
            <w:tcW w:w="817" w:type="dxa"/>
          </w:tcPr>
          <w:p w:rsidR="00C95371" w:rsidRPr="004D4676" w:rsidRDefault="00C95371" w:rsidP="007E138E">
            <w:r w:rsidRPr="004D4676">
              <w:t>1</w:t>
            </w:r>
          </w:p>
        </w:tc>
        <w:tc>
          <w:tcPr>
            <w:tcW w:w="5567" w:type="dxa"/>
          </w:tcPr>
          <w:p w:rsidR="00C95371" w:rsidRPr="004D4676" w:rsidRDefault="00C95371" w:rsidP="00534C52">
            <w:pPr>
              <w:rPr>
                <w:rFonts w:cs="Arial"/>
              </w:rPr>
            </w:pPr>
            <w:r w:rsidRPr="004D4676">
              <w:rPr>
                <w:rFonts w:cs="Arial"/>
              </w:rPr>
              <w:t>Mobile no.</w:t>
            </w:r>
          </w:p>
        </w:tc>
        <w:tc>
          <w:tcPr>
            <w:tcW w:w="3192" w:type="dxa"/>
          </w:tcPr>
          <w:p w:rsidR="00C95371" w:rsidRPr="004D4676" w:rsidRDefault="000A4A3E" w:rsidP="007E138E">
            <w:r w:rsidRPr="004D4676">
              <w:t>10 digit mobile number</w:t>
            </w:r>
          </w:p>
        </w:tc>
      </w:tr>
      <w:tr w:rsidR="00C95371" w:rsidTr="00C95371">
        <w:tc>
          <w:tcPr>
            <w:tcW w:w="817" w:type="dxa"/>
          </w:tcPr>
          <w:p w:rsidR="00C95371" w:rsidRPr="004D4676" w:rsidRDefault="00C95371" w:rsidP="007E138E">
            <w:r w:rsidRPr="004D4676">
              <w:t>2</w:t>
            </w:r>
          </w:p>
        </w:tc>
        <w:tc>
          <w:tcPr>
            <w:tcW w:w="5567" w:type="dxa"/>
          </w:tcPr>
          <w:p w:rsidR="00C95371" w:rsidRPr="004D4676" w:rsidRDefault="00C95371" w:rsidP="00534C52">
            <w:pPr>
              <w:rPr>
                <w:rFonts w:cs="Arial"/>
              </w:rPr>
            </w:pPr>
            <w:r w:rsidRPr="004D4676">
              <w:rPr>
                <w:rFonts w:cs="Arial"/>
              </w:rPr>
              <w:t>Name</w:t>
            </w:r>
          </w:p>
        </w:tc>
        <w:tc>
          <w:tcPr>
            <w:tcW w:w="3192" w:type="dxa"/>
          </w:tcPr>
          <w:p w:rsidR="00C95371" w:rsidRPr="004D4676" w:rsidRDefault="000A4A3E" w:rsidP="007E138E">
            <w:r w:rsidRPr="004D4676">
              <w:t>20 Chars</w:t>
            </w:r>
          </w:p>
        </w:tc>
      </w:tr>
      <w:tr w:rsidR="00C95371" w:rsidTr="00C95371">
        <w:tc>
          <w:tcPr>
            <w:tcW w:w="817" w:type="dxa"/>
          </w:tcPr>
          <w:p w:rsidR="00C95371" w:rsidRPr="004D4676" w:rsidRDefault="00C95371" w:rsidP="007E138E">
            <w:r w:rsidRPr="004D4676">
              <w:t>3</w:t>
            </w:r>
          </w:p>
        </w:tc>
        <w:tc>
          <w:tcPr>
            <w:tcW w:w="5567" w:type="dxa"/>
          </w:tcPr>
          <w:p w:rsidR="00C95371" w:rsidRPr="004D4676" w:rsidRDefault="00C95371" w:rsidP="00534C52">
            <w:pPr>
              <w:rPr>
                <w:rFonts w:cs="Arial"/>
              </w:rPr>
            </w:pPr>
            <w:r w:rsidRPr="004D4676">
              <w:rPr>
                <w:rFonts w:cs="Arial"/>
              </w:rPr>
              <w:t>Current Location</w:t>
            </w:r>
          </w:p>
        </w:tc>
        <w:tc>
          <w:tcPr>
            <w:tcW w:w="3192" w:type="dxa"/>
          </w:tcPr>
          <w:p w:rsidR="00C95371" w:rsidRPr="004D4676" w:rsidRDefault="004D4676" w:rsidP="007E138E">
            <w:r w:rsidRPr="004D4676">
              <w:t>Predefined</w:t>
            </w:r>
            <w:r w:rsidR="000A4A3E" w:rsidRPr="004D4676">
              <w:t xml:space="preserve"> Entry based on City</w:t>
            </w:r>
          </w:p>
        </w:tc>
      </w:tr>
      <w:tr w:rsidR="00C95371" w:rsidTr="00C95371">
        <w:tc>
          <w:tcPr>
            <w:tcW w:w="817" w:type="dxa"/>
          </w:tcPr>
          <w:p w:rsidR="00C95371" w:rsidRPr="004D4676" w:rsidRDefault="00C95371" w:rsidP="007E138E">
            <w:r w:rsidRPr="004D4676">
              <w:t>4</w:t>
            </w:r>
          </w:p>
        </w:tc>
        <w:tc>
          <w:tcPr>
            <w:tcW w:w="5567" w:type="dxa"/>
          </w:tcPr>
          <w:p w:rsidR="00C95371" w:rsidRPr="004D4676" w:rsidRDefault="00C95371" w:rsidP="00534C52">
            <w:pPr>
              <w:rPr>
                <w:rFonts w:cs="Arial"/>
              </w:rPr>
            </w:pPr>
            <w:r w:rsidRPr="004D4676">
              <w:rPr>
                <w:rFonts w:cs="Arial"/>
              </w:rPr>
              <w:t>Starting Location</w:t>
            </w:r>
          </w:p>
        </w:tc>
        <w:tc>
          <w:tcPr>
            <w:tcW w:w="3192" w:type="dxa"/>
          </w:tcPr>
          <w:p w:rsidR="00C95371" w:rsidRPr="004D4676" w:rsidRDefault="00C22C9A" w:rsidP="007E138E">
            <w:r w:rsidRPr="004D4676">
              <w:t>Pickup point (user defined)</w:t>
            </w:r>
          </w:p>
        </w:tc>
      </w:tr>
      <w:tr w:rsidR="00C95371" w:rsidTr="00C95371">
        <w:tc>
          <w:tcPr>
            <w:tcW w:w="817" w:type="dxa"/>
          </w:tcPr>
          <w:p w:rsidR="00C95371" w:rsidRPr="004D4676" w:rsidRDefault="00C95371" w:rsidP="007E138E">
            <w:r w:rsidRPr="004D4676">
              <w:t>5</w:t>
            </w:r>
          </w:p>
        </w:tc>
        <w:tc>
          <w:tcPr>
            <w:tcW w:w="5567" w:type="dxa"/>
          </w:tcPr>
          <w:p w:rsidR="00C95371" w:rsidRPr="004D4676" w:rsidRDefault="00C95371" w:rsidP="00534C52">
            <w:pPr>
              <w:rPr>
                <w:rFonts w:cs="Arial"/>
              </w:rPr>
            </w:pPr>
            <w:r w:rsidRPr="004D4676">
              <w:rPr>
                <w:rFonts w:cs="Arial"/>
              </w:rPr>
              <w:t>End Location</w:t>
            </w:r>
          </w:p>
        </w:tc>
        <w:tc>
          <w:tcPr>
            <w:tcW w:w="3192" w:type="dxa"/>
          </w:tcPr>
          <w:p w:rsidR="00C95371" w:rsidRPr="004D4676" w:rsidRDefault="004D4676" w:rsidP="007E138E">
            <w:r w:rsidRPr="004D4676">
              <w:t>Predefined</w:t>
            </w:r>
            <w:r w:rsidR="00C22C9A" w:rsidRPr="004D4676">
              <w:t xml:space="preserve"> Entry based on City</w:t>
            </w:r>
          </w:p>
        </w:tc>
      </w:tr>
      <w:tr w:rsidR="00C95371" w:rsidTr="00C95371">
        <w:tc>
          <w:tcPr>
            <w:tcW w:w="817" w:type="dxa"/>
          </w:tcPr>
          <w:p w:rsidR="00C95371" w:rsidRPr="004D4676" w:rsidRDefault="00C95371" w:rsidP="007E138E">
            <w:r w:rsidRPr="004D4676">
              <w:t>6</w:t>
            </w:r>
          </w:p>
        </w:tc>
        <w:tc>
          <w:tcPr>
            <w:tcW w:w="5567" w:type="dxa"/>
          </w:tcPr>
          <w:p w:rsidR="00C95371" w:rsidRPr="004D4676" w:rsidRDefault="0067241D" w:rsidP="00534C52">
            <w:pPr>
              <w:rPr>
                <w:rFonts w:cs="Arial"/>
              </w:rPr>
            </w:pPr>
            <w:r>
              <w:rPr>
                <w:rFonts w:cs="Arial"/>
              </w:rPr>
              <w:t>Mode</w:t>
            </w:r>
            <w:r w:rsidR="00C95371" w:rsidRPr="004D4676">
              <w:rPr>
                <w:rFonts w:cs="Arial"/>
              </w:rPr>
              <w:t xml:space="preserve"> of travel</w:t>
            </w:r>
          </w:p>
        </w:tc>
        <w:tc>
          <w:tcPr>
            <w:tcW w:w="3192" w:type="dxa"/>
          </w:tcPr>
          <w:p w:rsidR="00C95371" w:rsidRPr="004D4676" w:rsidRDefault="009C65B4" w:rsidP="007E138E">
            <w:r w:rsidRPr="004D4676">
              <w:t xml:space="preserve">Auto, Cab, </w:t>
            </w:r>
            <w:r w:rsidR="000F5442" w:rsidRPr="004D4676">
              <w:t xml:space="preserve">Taxi and Private </w:t>
            </w:r>
            <w:r w:rsidR="004D4676" w:rsidRPr="004D4676">
              <w:t>Vehicle</w:t>
            </w:r>
          </w:p>
        </w:tc>
      </w:tr>
      <w:tr w:rsidR="00C95371" w:rsidTr="00C95371">
        <w:tc>
          <w:tcPr>
            <w:tcW w:w="817" w:type="dxa"/>
          </w:tcPr>
          <w:p w:rsidR="00C95371" w:rsidRPr="004D4676" w:rsidRDefault="00C95371" w:rsidP="007E138E">
            <w:r w:rsidRPr="004D4676">
              <w:lastRenderedPageBreak/>
              <w:t>7</w:t>
            </w:r>
          </w:p>
        </w:tc>
        <w:tc>
          <w:tcPr>
            <w:tcW w:w="5567" w:type="dxa"/>
          </w:tcPr>
          <w:p w:rsidR="00C95371" w:rsidRPr="004D4676" w:rsidRDefault="00C95371" w:rsidP="00534C52">
            <w:pPr>
              <w:rPr>
                <w:rFonts w:cs="Arial"/>
              </w:rPr>
            </w:pPr>
            <w:r w:rsidRPr="004D4676">
              <w:rPr>
                <w:rFonts w:cs="Arial"/>
              </w:rPr>
              <w:t>Starting time</w:t>
            </w:r>
          </w:p>
        </w:tc>
        <w:tc>
          <w:tcPr>
            <w:tcW w:w="3192" w:type="dxa"/>
          </w:tcPr>
          <w:p w:rsidR="00C95371" w:rsidRPr="004D4676" w:rsidRDefault="000F5442" w:rsidP="007E138E">
            <w:r w:rsidRPr="004D4676">
              <w:t>h</w:t>
            </w:r>
            <w:r w:rsidR="00A6041B" w:rsidRPr="004D4676">
              <w:t>h:mm AM/PM</w:t>
            </w:r>
          </w:p>
        </w:tc>
      </w:tr>
      <w:tr w:rsidR="00C95371" w:rsidTr="00C95371">
        <w:tc>
          <w:tcPr>
            <w:tcW w:w="817" w:type="dxa"/>
          </w:tcPr>
          <w:p w:rsidR="00C95371" w:rsidRPr="004D4676" w:rsidRDefault="00C95371" w:rsidP="007E138E">
            <w:r w:rsidRPr="004D4676">
              <w:t>8</w:t>
            </w:r>
          </w:p>
        </w:tc>
        <w:tc>
          <w:tcPr>
            <w:tcW w:w="5567" w:type="dxa"/>
          </w:tcPr>
          <w:p w:rsidR="00C95371" w:rsidRPr="004D4676" w:rsidRDefault="00C95371" w:rsidP="00534C52">
            <w:pPr>
              <w:rPr>
                <w:rFonts w:cs="Arial"/>
              </w:rPr>
            </w:pPr>
            <w:r w:rsidRPr="004D4676">
              <w:rPr>
                <w:rFonts w:cs="Arial"/>
              </w:rPr>
              <w:t>Total Person</w:t>
            </w:r>
          </w:p>
        </w:tc>
        <w:tc>
          <w:tcPr>
            <w:tcW w:w="3192" w:type="dxa"/>
          </w:tcPr>
          <w:p w:rsidR="00C95371" w:rsidRPr="004D4676" w:rsidRDefault="003B20BD" w:rsidP="007E138E">
            <w:r w:rsidRPr="004D4676">
              <w:t>Numeric (user define)</w:t>
            </w:r>
          </w:p>
        </w:tc>
      </w:tr>
      <w:tr w:rsidR="00C95371" w:rsidTr="00C95371">
        <w:tc>
          <w:tcPr>
            <w:tcW w:w="817" w:type="dxa"/>
          </w:tcPr>
          <w:p w:rsidR="00C95371" w:rsidRPr="004D4676" w:rsidRDefault="00C95371" w:rsidP="007E138E">
            <w:r w:rsidRPr="004D4676">
              <w:t>9</w:t>
            </w:r>
          </w:p>
        </w:tc>
        <w:tc>
          <w:tcPr>
            <w:tcW w:w="5567" w:type="dxa"/>
          </w:tcPr>
          <w:p w:rsidR="00C95371" w:rsidRPr="004D4676" w:rsidRDefault="00F0172C" w:rsidP="00534C52">
            <w:pPr>
              <w:rPr>
                <w:rFonts w:cs="Arial"/>
              </w:rPr>
            </w:pPr>
            <w:r w:rsidRPr="004D4676">
              <w:rPr>
                <w:rFonts w:cs="Arial"/>
              </w:rPr>
              <w:t>Status</w:t>
            </w:r>
          </w:p>
        </w:tc>
        <w:tc>
          <w:tcPr>
            <w:tcW w:w="3192" w:type="dxa"/>
          </w:tcPr>
          <w:p w:rsidR="00C95371" w:rsidRPr="004D4676" w:rsidRDefault="003B20BD" w:rsidP="007E138E">
            <w:r w:rsidRPr="004D4676">
              <w:t>Open, Blocked, Delete</w:t>
            </w:r>
            <w:r w:rsidR="004D4676" w:rsidRPr="004D4676">
              <w:t>d</w:t>
            </w:r>
          </w:p>
        </w:tc>
      </w:tr>
      <w:tr w:rsidR="00C95371" w:rsidTr="00C95371">
        <w:tc>
          <w:tcPr>
            <w:tcW w:w="817" w:type="dxa"/>
          </w:tcPr>
          <w:p w:rsidR="00C95371" w:rsidRPr="004D4676" w:rsidRDefault="00C95371" w:rsidP="007E138E">
            <w:r w:rsidRPr="004D4676">
              <w:t>10</w:t>
            </w:r>
          </w:p>
        </w:tc>
        <w:tc>
          <w:tcPr>
            <w:tcW w:w="5567" w:type="dxa"/>
          </w:tcPr>
          <w:p w:rsidR="00C95371" w:rsidRPr="004D4676" w:rsidRDefault="00E36066" w:rsidP="00534C52">
            <w:pPr>
              <w:rPr>
                <w:rFonts w:cs="Arial"/>
              </w:rPr>
            </w:pPr>
            <w:r w:rsidRPr="004D4676">
              <w:rPr>
                <w:rFonts w:cs="Arial"/>
              </w:rPr>
              <w:t>Audit date and time</w:t>
            </w:r>
          </w:p>
        </w:tc>
        <w:tc>
          <w:tcPr>
            <w:tcW w:w="3192" w:type="dxa"/>
          </w:tcPr>
          <w:p w:rsidR="00C95371" w:rsidRPr="004D4676" w:rsidRDefault="004D4676" w:rsidP="007E138E">
            <w:r w:rsidRPr="004D4676">
              <w:t>Timestamp</w:t>
            </w:r>
          </w:p>
        </w:tc>
      </w:tr>
    </w:tbl>
    <w:p w:rsidR="00B95013" w:rsidRDefault="00B95013" w:rsidP="007E138E">
      <w:pPr>
        <w:rPr>
          <w:b/>
          <w:sz w:val="24"/>
        </w:rPr>
      </w:pPr>
    </w:p>
    <w:p w:rsidR="004509F1" w:rsidRPr="007B74E4" w:rsidRDefault="004D4676" w:rsidP="007E138E">
      <w:r w:rsidRPr="008E3F0B">
        <w:rPr>
          <w:b/>
          <w:sz w:val="24"/>
        </w:rPr>
        <w:t>Example</w:t>
      </w:r>
      <w:r w:rsidR="00EC7409" w:rsidRPr="008E3F0B">
        <w:rPr>
          <w:b/>
          <w:sz w:val="24"/>
        </w:rPr>
        <w:t xml:space="preserve"> of Local Database</w:t>
      </w:r>
    </w:p>
    <w:p w:rsidR="00EC7409" w:rsidRDefault="00EC7409" w:rsidP="007E138E">
      <w:pPr>
        <w:rPr>
          <w:b/>
        </w:rPr>
      </w:pPr>
    </w:p>
    <w:p w:rsidR="00025565" w:rsidRDefault="00025565" w:rsidP="007E138E">
      <w:r>
        <w:rPr>
          <w:b/>
        </w:rPr>
        <w:t xml:space="preserve">Note: </w:t>
      </w:r>
      <w:r>
        <w:t>Local Database will contain all the entries (travel details) for same Current Location (Area).</w:t>
      </w:r>
    </w:p>
    <w:p w:rsidR="00025565" w:rsidRDefault="00025565" w:rsidP="007E138E">
      <w:r>
        <w:t>User should only be able to vi</w:t>
      </w:r>
      <w:r w:rsidR="00BE1AF2">
        <w:t xml:space="preserve">ew entries (travel details) with </w:t>
      </w:r>
      <w:r>
        <w:t>matching Cu</w:t>
      </w:r>
      <w:r w:rsidR="00BE1AF2">
        <w:t>rrent Location and End Location of other user.</w:t>
      </w:r>
    </w:p>
    <w:p w:rsidR="00BE1AF2" w:rsidRDefault="00BE1AF2" w:rsidP="007E138E"/>
    <w:p w:rsidR="00BE1AF2" w:rsidRDefault="00BE1AF2" w:rsidP="007E138E">
      <w:r>
        <w:t>Example. In below entries (travel details)</w:t>
      </w:r>
      <w:r w:rsidR="00C576E1">
        <w:t>,</w:t>
      </w:r>
      <w:r>
        <w:t xml:space="preserve"> Amit should able to see only 3 entries including his.</w:t>
      </w:r>
    </w:p>
    <w:p w:rsidR="001173AF" w:rsidRDefault="001173AF" w:rsidP="001173AF">
      <w:pPr>
        <w:ind w:left="720"/>
      </w:pPr>
      <w:r>
        <w:t>And Zaid should able to see only 2 entries including his as Pritam and Jayesh entries (travel details) are Deleted and Blocked respectively.</w:t>
      </w:r>
    </w:p>
    <w:p w:rsidR="00025565" w:rsidRPr="00025565" w:rsidRDefault="00025565" w:rsidP="007E138E"/>
    <w:tbl>
      <w:tblPr>
        <w:tblStyle w:val="TableGrid"/>
        <w:tblW w:w="10002" w:type="dxa"/>
        <w:tblLook w:val="04A0"/>
      </w:tblPr>
      <w:tblGrid>
        <w:gridCol w:w="1329"/>
        <w:gridCol w:w="995"/>
        <w:gridCol w:w="1228"/>
        <w:gridCol w:w="1128"/>
        <w:gridCol w:w="1050"/>
        <w:gridCol w:w="750"/>
        <w:gridCol w:w="972"/>
        <w:gridCol w:w="895"/>
        <w:gridCol w:w="928"/>
        <w:gridCol w:w="727"/>
      </w:tblGrid>
      <w:tr w:rsidR="00BE1AF2" w:rsidTr="00BE1AF2">
        <w:tc>
          <w:tcPr>
            <w:tcW w:w="1329" w:type="dxa"/>
          </w:tcPr>
          <w:p w:rsidR="004D4676" w:rsidRPr="00BE1AF2" w:rsidRDefault="004D4676" w:rsidP="007E138E">
            <w:pPr>
              <w:rPr>
                <w:b/>
              </w:rPr>
            </w:pPr>
            <w:r w:rsidRPr="00BE1AF2">
              <w:rPr>
                <w:rFonts w:cs="Arial"/>
                <w:b/>
              </w:rPr>
              <w:t>Mobile no.</w:t>
            </w:r>
          </w:p>
        </w:tc>
        <w:tc>
          <w:tcPr>
            <w:tcW w:w="995" w:type="dxa"/>
          </w:tcPr>
          <w:p w:rsidR="004D4676" w:rsidRPr="00BE1AF2" w:rsidRDefault="004D4676" w:rsidP="007E138E">
            <w:pPr>
              <w:rPr>
                <w:b/>
              </w:rPr>
            </w:pPr>
            <w:r w:rsidRPr="00BE1AF2">
              <w:rPr>
                <w:rFonts w:cs="Arial"/>
                <w:b/>
              </w:rPr>
              <w:t>Name</w:t>
            </w:r>
          </w:p>
        </w:tc>
        <w:tc>
          <w:tcPr>
            <w:tcW w:w="1228" w:type="dxa"/>
          </w:tcPr>
          <w:p w:rsidR="004D4676" w:rsidRPr="00BE1AF2" w:rsidRDefault="004D4676" w:rsidP="007E138E">
            <w:pPr>
              <w:rPr>
                <w:b/>
              </w:rPr>
            </w:pPr>
            <w:r w:rsidRPr="00BE1AF2">
              <w:rPr>
                <w:rFonts w:cs="Arial"/>
                <w:b/>
              </w:rPr>
              <w:t>Current Location (Area)</w:t>
            </w:r>
          </w:p>
        </w:tc>
        <w:tc>
          <w:tcPr>
            <w:tcW w:w="1128" w:type="dxa"/>
          </w:tcPr>
          <w:p w:rsidR="004D4676" w:rsidRPr="00BE1AF2" w:rsidRDefault="004D4676" w:rsidP="007E138E">
            <w:pPr>
              <w:rPr>
                <w:b/>
              </w:rPr>
            </w:pPr>
            <w:r w:rsidRPr="00BE1AF2">
              <w:rPr>
                <w:rFonts w:cs="Arial"/>
                <w:b/>
              </w:rPr>
              <w:t>Starting Location</w:t>
            </w:r>
          </w:p>
        </w:tc>
        <w:tc>
          <w:tcPr>
            <w:tcW w:w="1050" w:type="dxa"/>
          </w:tcPr>
          <w:p w:rsidR="004D4676" w:rsidRPr="00BE1AF2" w:rsidRDefault="0067241D" w:rsidP="007E138E">
            <w:pPr>
              <w:rPr>
                <w:b/>
              </w:rPr>
            </w:pPr>
            <w:r w:rsidRPr="00BE1AF2">
              <w:rPr>
                <w:rFonts w:cs="Arial"/>
                <w:b/>
              </w:rPr>
              <w:t>End Location</w:t>
            </w:r>
          </w:p>
        </w:tc>
        <w:tc>
          <w:tcPr>
            <w:tcW w:w="750" w:type="dxa"/>
          </w:tcPr>
          <w:p w:rsidR="004D4676" w:rsidRPr="00BE1AF2" w:rsidRDefault="0067241D" w:rsidP="007E138E">
            <w:pPr>
              <w:rPr>
                <w:b/>
              </w:rPr>
            </w:pPr>
            <w:r w:rsidRPr="00BE1AF2">
              <w:rPr>
                <w:rFonts w:cs="Arial"/>
                <w:b/>
              </w:rPr>
              <w:t>Mode of travel</w:t>
            </w:r>
          </w:p>
        </w:tc>
        <w:tc>
          <w:tcPr>
            <w:tcW w:w="972" w:type="dxa"/>
          </w:tcPr>
          <w:p w:rsidR="004D4676" w:rsidRPr="00BE1AF2" w:rsidRDefault="00EC7409" w:rsidP="007E138E">
            <w:pPr>
              <w:rPr>
                <w:b/>
              </w:rPr>
            </w:pPr>
            <w:r w:rsidRPr="00BE1AF2">
              <w:rPr>
                <w:rFonts w:cs="Arial"/>
                <w:b/>
              </w:rPr>
              <w:t>Starting time</w:t>
            </w:r>
          </w:p>
        </w:tc>
        <w:tc>
          <w:tcPr>
            <w:tcW w:w="895" w:type="dxa"/>
          </w:tcPr>
          <w:p w:rsidR="004D4676" w:rsidRPr="00BE1AF2" w:rsidRDefault="00EC7409" w:rsidP="007E138E">
            <w:pPr>
              <w:rPr>
                <w:b/>
              </w:rPr>
            </w:pPr>
            <w:r w:rsidRPr="00BE1AF2">
              <w:rPr>
                <w:rFonts w:cs="Arial"/>
                <w:b/>
              </w:rPr>
              <w:t>Total Person</w:t>
            </w:r>
          </w:p>
        </w:tc>
        <w:tc>
          <w:tcPr>
            <w:tcW w:w="928" w:type="dxa"/>
          </w:tcPr>
          <w:p w:rsidR="004D4676" w:rsidRPr="00BE1AF2" w:rsidRDefault="00EC7409" w:rsidP="007E138E">
            <w:pPr>
              <w:rPr>
                <w:b/>
              </w:rPr>
            </w:pPr>
            <w:r w:rsidRPr="00BE1AF2">
              <w:rPr>
                <w:rFonts w:cs="Arial"/>
                <w:b/>
              </w:rPr>
              <w:t>Status</w:t>
            </w:r>
          </w:p>
        </w:tc>
        <w:tc>
          <w:tcPr>
            <w:tcW w:w="727" w:type="dxa"/>
          </w:tcPr>
          <w:p w:rsidR="004D4676" w:rsidRPr="00BE1AF2" w:rsidRDefault="00EC7409" w:rsidP="007E138E">
            <w:pPr>
              <w:rPr>
                <w:b/>
              </w:rPr>
            </w:pPr>
            <w:r w:rsidRPr="00BE1AF2">
              <w:rPr>
                <w:rFonts w:cs="Arial"/>
                <w:b/>
              </w:rPr>
              <w:t>Audit date and time</w:t>
            </w:r>
          </w:p>
        </w:tc>
      </w:tr>
      <w:tr w:rsidR="00BE1AF2" w:rsidTr="00BE1AF2">
        <w:tc>
          <w:tcPr>
            <w:tcW w:w="1329" w:type="dxa"/>
          </w:tcPr>
          <w:p w:rsidR="004D4676" w:rsidRPr="00BE1AF2" w:rsidRDefault="00025565" w:rsidP="007E138E">
            <w:r w:rsidRPr="00BE1AF2">
              <w:t>9850898508</w:t>
            </w:r>
          </w:p>
        </w:tc>
        <w:tc>
          <w:tcPr>
            <w:tcW w:w="995" w:type="dxa"/>
          </w:tcPr>
          <w:p w:rsidR="004D4676" w:rsidRPr="00BE1AF2" w:rsidRDefault="00025565" w:rsidP="007E138E">
            <w:r w:rsidRPr="00BE1AF2">
              <w:t>Amit</w:t>
            </w:r>
          </w:p>
        </w:tc>
        <w:tc>
          <w:tcPr>
            <w:tcW w:w="1228" w:type="dxa"/>
          </w:tcPr>
          <w:p w:rsidR="004D4676" w:rsidRPr="00BE1AF2" w:rsidRDefault="00025565" w:rsidP="007E138E">
            <w:r w:rsidRPr="00BE1AF2">
              <w:t>Magarpatta City</w:t>
            </w:r>
          </w:p>
        </w:tc>
        <w:tc>
          <w:tcPr>
            <w:tcW w:w="1128" w:type="dxa"/>
          </w:tcPr>
          <w:p w:rsidR="004D4676" w:rsidRPr="00BE1AF2" w:rsidRDefault="00025565" w:rsidP="007E138E">
            <w:r w:rsidRPr="00BE1AF2">
              <w:t>DC</w:t>
            </w:r>
          </w:p>
        </w:tc>
        <w:tc>
          <w:tcPr>
            <w:tcW w:w="1050" w:type="dxa"/>
          </w:tcPr>
          <w:p w:rsidR="004D4676" w:rsidRPr="00BE1AF2" w:rsidRDefault="00025565" w:rsidP="007E138E">
            <w:r w:rsidRPr="00BE1AF2">
              <w:t>Railway Station</w:t>
            </w:r>
          </w:p>
        </w:tc>
        <w:tc>
          <w:tcPr>
            <w:tcW w:w="750" w:type="dxa"/>
          </w:tcPr>
          <w:p w:rsidR="004D4676" w:rsidRPr="00BE1AF2" w:rsidRDefault="00BE1AF2" w:rsidP="007E138E">
            <w:r w:rsidRPr="00BE1AF2">
              <w:t>Auto</w:t>
            </w:r>
          </w:p>
        </w:tc>
        <w:tc>
          <w:tcPr>
            <w:tcW w:w="972" w:type="dxa"/>
          </w:tcPr>
          <w:p w:rsidR="004D4676" w:rsidRPr="00BE1AF2" w:rsidRDefault="00BE1AF2" w:rsidP="007E138E">
            <w:r w:rsidRPr="00BE1AF2">
              <w:t>7:00 PM</w:t>
            </w:r>
          </w:p>
        </w:tc>
        <w:tc>
          <w:tcPr>
            <w:tcW w:w="895" w:type="dxa"/>
          </w:tcPr>
          <w:p w:rsidR="004D4676" w:rsidRPr="00BE1AF2" w:rsidRDefault="00BE1AF2" w:rsidP="007E138E">
            <w:r w:rsidRPr="00BE1AF2">
              <w:t>1</w:t>
            </w:r>
          </w:p>
        </w:tc>
        <w:tc>
          <w:tcPr>
            <w:tcW w:w="928" w:type="dxa"/>
          </w:tcPr>
          <w:p w:rsidR="004D4676" w:rsidRPr="00BE1AF2" w:rsidRDefault="00BE1AF2" w:rsidP="007E138E">
            <w:r w:rsidRPr="00BE1AF2">
              <w:t>Open</w:t>
            </w:r>
          </w:p>
        </w:tc>
        <w:tc>
          <w:tcPr>
            <w:tcW w:w="727" w:type="dxa"/>
          </w:tcPr>
          <w:p w:rsidR="004D4676" w:rsidRPr="00BE1AF2" w:rsidRDefault="004D4676" w:rsidP="007E138E"/>
        </w:tc>
      </w:tr>
      <w:tr w:rsidR="00BE1AF2" w:rsidTr="00BE1AF2">
        <w:tc>
          <w:tcPr>
            <w:tcW w:w="1329" w:type="dxa"/>
          </w:tcPr>
          <w:p w:rsidR="00BE1AF2" w:rsidRPr="00BE1AF2" w:rsidRDefault="00BE1AF2" w:rsidP="007E138E">
            <w:r w:rsidRPr="00BE1AF2">
              <w:t>9850198501</w:t>
            </w:r>
          </w:p>
        </w:tc>
        <w:tc>
          <w:tcPr>
            <w:tcW w:w="995" w:type="dxa"/>
          </w:tcPr>
          <w:p w:rsidR="00BE1AF2" w:rsidRPr="00BE1AF2" w:rsidRDefault="00BE1AF2" w:rsidP="007E138E">
            <w:r>
              <w:t>Sunjay</w:t>
            </w:r>
          </w:p>
        </w:tc>
        <w:tc>
          <w:tcPr>
            <w:tcW w:w="1228" w:type="dxa"/>
          </w:tcPr>
          <w:p w:rsidR="00BE1AF2" w:rsidRPr="00BE1AF2" w:rsidRDefault="00BE1AF2" w:rsidP="007E138E">
            <w:r w:rsidRPr="00BE1AF2">
              <w:t>Magarpatta City</w:t>
            </w:r>
          </w:p>
        </w:tc>
        <w:tc>
          <w:tcPr>
            <w:tcW w:w="1128" w:type="dxa"/>
          </w:tcPr>
          <w:p w:rsidR="00BE1AF2" w:rsidRPr="00BE1AF2" w:rsidRDefault="00BE1AF2" w:rsidP="007E138E">
            <w:r>
              <w:t>North Gate</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rsidRPr="00BE1AF2">
              <w:t>7</w:t>
            </w:r>
            <w:r>
              <w:t>:1</w:t>
            </w:r>
            <w:r w:rsidRPr="00BE1AF2">
              <w:t>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7E138E"/>
        </w:tc>
      </w:tr>
      <w:tr w:rsidR="00BE1AF2" w:rsidTr="00BE1AF2">
        <w:tc>
          <w:tcPr>
            <w:tcW w:w="1329" w:type="dxa"/>
          </w:tcPr>
          <w:p w:rsidR="00BE1AF2" w:rsidRPr="00BE1AF2" w:rsidRDefault="00BE1AF2" w:rsidP="007E138E">
            <w:r>
              <w:t>8800880088</w:t>
            </w:r>
          </w:p>
        </w:tc>
        <w:tc>
          <w:tcPr>
            <w:tcW w:w="995" w:type="dxa"/>
          </w:tcPr>
          <w:p w:rsidR="00BE1AF2" w:rsidRPr="00BE1AF2" w:rsidRDefault="00BE1AF2" w:rsidP="007E138E">
            <w:r>
              <w:t>Nidhi</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Jasminum</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t>6:45</w:t>
            </w:r>
            <w:r w:rsidRPr="00BE1AF2">
              <w:t xml:space="preserve">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7E138E">
            <w:r>
              <w:t>8800880089</w:t>
            </w:r>
          </w:p>
        </w:tc>
        <w:tc>
          <w:tcPr>
            <w:tcW w:w="995" w:type="dxa"/>
          </w:tcPr>
          <w:p w:rsidR="00BE1AF2" w:rsidRDefault="00BE1AF2" w:rsidP="007E138E">
            <w:r>
              <w:t>Arun</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Kothrud Paud Rd</w:t>
            </w:r>
          </w:p>
        </w:tc>
        <w:tc>
          <w:tcPr>
            <w:tcW w:w="750" w:type="dxa"/>
          </w:tcPr>
          <w:p w:rsidR="00BE1AF2" w:rsidRPr="00BE1AF2" w:rsidRDefault="00BE1AF2" w:rsidP="003D3F47">
            <w:r>
              <w:t>Auto</w:t>
            </w:r>
          </w:p>
        </w:tc>
        <w:tc>
          <w:tcPr>
            <w:tcW w:w="972" w:type="dxa"/>
          </w:tcPr>
          <w:p w:rsidR="00BE1AF2" w:rsidRPr="00BE1AF2" w:rsidRDefault="00BE1AF2" w:rsidP="003D3F47">
            <w:r>
              <w:t>7:30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8800880090</w:t>
            </w:r>
          </w:p>
        </w:tc>
        <w:tc>
          <w:tcPr>
            <w:tcW w:w="995" w:type="dxa"/>
          </w:tcPr>
          <w:p w:rsidR="00BE1AF2" w:rsidRDefault="00BE1AF2" w:rsidP="003D3F47">
            <w:r>
              <w:t>Ashit</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Nigdi</w:t>
            </w:r>
          </w:p>
        </w:tc>
        <w:tc>
          <w:tcPr>
            <w:tcW w:w="750" w:type="dxa"/>
          </w:tcPr>
          <w:p w:rsidR="00BE1AF2" w:rsidRPr="00BE1AF2" w:rsidRDefault="00BE1AF2" w:rsidP="003D3F47">
            <w:r>
              <w:t>Cab</w:t>
            </w:r>
          </w:p>
        </w:tc>
        <w:tc>
          <w:tcPr>
            <w:tcW w:w="972" w:type="dxa"/>
          </w:tcPr>
          <w:p w:rsidR="00BE1AF2" w:rsidRPr="00BE1AF2" w:rsidRDefault="00BE1AF2" w:rsidP="003D3F47">
            <w:r>
              <w:t>7:40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8800880091</w:t>
            </w:r>
          </w:p>
        </w:tc>
        <w:tc>
          <w:tcPr>
            <w:tcW w:w="995" w:type="dxa"/>
          </w:tcPr>
          <w:p w:rsidR="00BE1AF2" w:rsidRDefault="00BE1AF2" w:rsidP="003D3F47">
            <w:r>
              <w:t>Priyanka</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DC</w:t>
            </w:r>
          </w:p>
        </w:tc>
        <w:tc>
          <w:tcPr>
            <w:tcW w:w="1050" w:type="dxa"/>
          </w:tcPr>
          <w:p w:rsidR="00BE1AF2" w:rsidRPr="00BE1AF2" w:rsidRDefault="00BE1AF2" w:rsidP="003D3F47">
            <w:r>
              <w:t>MG Road</w:t>
            </w:r>
          </w:p>
        </w:tc>
        <w:tc>
          <w:tcPr>
            <w:tcW w:w="750" w:type="dxa"/>
          </w:tcPr>
          <w:p w:rsidR="00BE1AF2" w:rsidRPr="00BE1AF2" w:rsidRDefault="00BE1AF2" w:rsidP="003D3F47">
            <w:r>
              <w:t>Taxi</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BE1AF2" w:rsidTr="00BE1AF2">
        <w:tc>
          <w:tcPr>
            <w:tcW w:w="1329" w:type="dxa"/>
          </w:tcPr>
          <w:p w:rsidR="00BE1AF2" w:rsidRDefault="00BE1AF2" w:rsidP="003D3F47">
            <w:r>
              <w:t>8800880092</w:t>
            </w:r>
          </w:p>
        </w:tc>
        <w:tc>
          <w:tcPr>
            <w:tcW w:w="995" w:type="dxa"/>
          </w:tcPr>
          <w:p w:rsidR="00BE1AF2" w:rsidRDefault="00BE1AF2" w:rsidP="003D3F47">
            <w:r>
              <w:t>Zaid</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Heliconia</w:t>
            </w:r>
          </w:p>
        </w:tc>
        <w:tc>
          <w:tcPr>
            <w:tcW w:w="1050" w:type="dxa"/>
          </w:tcPr>
          <w:p w:rsidR="00BE1AF2" w:rsidRPr="00BE1AF2" w:rsidRDefault="00BE1AF2" w:rsidP="003D3F47">
            <w:r>
              <w:t>MG Road</w:t>
            </w:r>
          </w:p>
        </w:tc>
        <w:tc>
          <w:tcPr>
            <w:tcW w:w="750" w:type="dxa"/>
          </w:tcPr>
          <w:p w:rsidR="00BE1AF2" w:rsidRPr="00BE1AF2" w:rsidRDefault="00BE1AF2" w:rsidP="003D3F47">
            <w:r>
              <w:t>Auto</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1173AF" w:rsidTr="00BE1AF2">
        <w:tc>
          <w:tcPr>
            <w:tcW w:w="1329" w:type="dxa"/>
          </w:tcPr>
          <w:p w:rsidR="001173AF" w:rsidRDefault="001173AF" w:rsidP="00F67DD5">
            <w:r>
              <w:t>8800880093</w:t>
            </w:r>
          </w:p>
        </w:tc>
        <w:tc>
          <w:tcPr>
            <w:tcW w:w="995" w:type="dxa"/>
          </w:tcPr>
          <w:p w:rsidR="001173AF" w:rsidRDefault="001173AF" w:rsidP="00F67DD5">
            <w:r>
              <w:t>Pritam</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No Entry</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7:00 PM</w:t>
            </w:r>
          </w:p>
        </w:tc>
        <w:tc>
          <w:tcPr>
            <w:tcW w:w="895" w:type="dxa"/>
          </w:tcPr>
          <w:p w:rsidR="001173AF" w:rsidRPr="00BE1AF2" w:rsidRDefault="001173AF" w:rsidP="00F67DD5">
            <w:r w:rsidRPr="00BE1AF2">
              <w:t>1</w:t>
            </w:r>
          </w:p>
        </w:tc>
        <w:tc>
          <w:tcPr>
            <w:tcW w:w="928" w:type="dxa"/>
          </w:tcPr>
          <w:p w:rsidR="001173AF" w:rsidRPr="00BE1AF2" w:rsidRDefault="001173AF" w:rsidP="00F67DD5">
            <w:r>
              <w:t>Deleted</w:t>
            </w:r>
          </w:p>
        </w:tc>
        <w:tc>
          <w:tcPr>
            <w:tcW w:w="727" w:type="dxa"/>
          </w:tcPr>
          <w:p w:rsidR="001173AF" w:rsidRPr="00BE1AF2" w:rsidRDefault="001173AF" w:rsidP="00F67DD5"/>
        </w:tc>
      </w:tr>
      <w:tr w:rsidR="001173AF" w:rsidTr="00BE1AF2">
        <w:tc>
          <w:tcPr>
            <w:tcW w:w="1329" w:type="dxa"/>
          </w:tcPr>
          <w:p w:rsidR="001173AF" w:rsidRDefault="001173AF" w:rsidP="00F67DD5">
            <w:r>
              <w:t>8800880094</w:t>
            </w:r>
          </w:p>
        </w:tc>
        <w:tc>
          <w:tcPr>
            <w:tcW w:w="995" w:type="dxa"/>
          </w:tcPr>
          <w:p w:rsidR="001173AF" w:rsidRDefault="001173AF" w:rsidP="00F67DD5">
            <w:r>
              <w:t>Jayesh</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aa</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7:15 PM</w:t>
            </w:r>
          </w:p>
        </w:tc>
        <w:tc>
          <w:tcPr>
            <w:tcW w:w="895" w:type="dxa"/>
          </w:tcPr>
          <w:p w:rsidR="001173AF" w:rsidRPr="00BE1AF2" w:rsidRDefault="001173AF" w:rsidP="00F67DD5">
            <w:r w:rsidRPr="00BE1AF2">
              <w:t>1</w:t>
            </w:r>
          </w:p>
        </w:tc>
        <w:tc>
          <w:tcPr>
            <w:tcW w:w="928" w:type="dxa"/>
          </w:tcPr>
          <w:p w:rsidR="001173AF" w:rsidRPr="00BE1AF2" w:rsidRDefault="001173AF" w:rsidP="00F67DD5">
            <w:r>
              <w:t>Blocked</w:t>
            </w:r>
          </w:p>
        </w:tc>
        <w:tc>
          <w:tcPr>
            <w:tcW w:w="727" w:type="dxa"/>
          </w:tcPr>
          <w:p w:rsidR="001173AF" w:rsidRPr="00BE1AF2" w:rsidRDefault="001173AF" w:rsidP="00F67DD5"/>
        </w:tc>
      </w:tr>
    </w:tbl>
    <w:p w:rsidR="004D4676" w:rsidRDefault="004D4676" w:rsidP="007E138E">
      <w:pPr>
        <w:rPr>
          <w:b/>
        </w:rPr>
      </w:pPr>
    </w:p>
    <w:p w:rsidR="004D4676" w:rsidRDefault="004D4676" w:rsidP="007E138E">
      <w:pPr>
        <w:rPr>
          <w:b/>
        </w:rPr>
      </w:pPr>
    </w:p>
    <w:p w:rsidR="00E57B19" w:rsidRDefault="00E57B19" w:rsidP="007B3727">
      <w:pPr>
        <w:rPr>
          <w:ins w:id="80" w:author="dell" w:date="2014-02-03T22:42:00Z"/>
          <w:b/>
        </w:rPr>
      </w:pPr>
      <w:ins w:id="81" w:author="dell" w:date="2014-02-03T22:42:00Z">
        <w:r>
          <w:rPr>
            <w:b/>
          </w:rPr>
          <w:t>Database schema</w:t>
        </w:r>
      </w:ins>
    </w:p>
    <w:p w:rsidR="00E57B19" w:rsidRDefault="00E57B19" w:rsidP="007B3727">
      <w:pPr>
        <w:rPr>
          <w:ins w:id="82" w:author="dell" w:date="2014-02-03T22:43:00Z"/>
          <w:b/>
        </w:rPr>
      </w:pPr>
    </w:p>
    <w:p w:rsidR="00E57B19" w:rsidRDefault="00E57B19" w:rsidP="007B3727">
      <w:pPr>
        <w:rPr>
          <w:ins w:id="83" w:author="dell" w:date="2014-02-03T22:44:00Z"/>
          <w:b/>
        </w:rPr>
      </w:pPr>
      <w:ins w:id="84" w:author="dell" w:date="2014-02-03T22:43:00Z">
        <w:r>
          <w:rPr>
            <w:b/>
          </w:rPr>
          <w:t xml:space="preserve">Table Name : </w:t>
        </w:r>
      </w:ins>
      <w:ins w:id="85" w:author="dell" w:date="2014-02-03T22:44:00Z">
        <w:r>
          <w:rPr>
            <w:b/>
          </w:rPr>
          <w:t>AASV_USER</w:t>
        </w:r>
      </w:ins>
    </w:p>
    <w:tbl>
      <w:tblPr>
        <w:tblStyle w:val="TableGrid"/>
        <w:tblW w:w="0" w:type="auto"/>
        <w:tblLook w:val="04A0"/>
        <w:tblPrChange w:id="86" w:author="dell" w:date="2014-02-03T22:45:00Z">
          <w:tblPr>
            <w:tblStyle w:val="TableGrid"/>
            <w:tblW w:w="0" w:type="auto"/>
            <w:tblLook w:val="04A0"/>
          </w:tblPr>
        </w:tblPrChange>
      </w:tblPr>
      <w:tblGrid>
        <w:gridCol w:w="2467"/>
        <w:gridCol w:w="2391"/>
        <w:gridCol w:w="2222"/>
        <w:gridCol w:w="2496"/>
        <w:tblGridChange w:id="87">
          <w:tblGrid>
            <w:gridCol w:w="2467"/>
            <w:gridCol w:w="725"/>
            <w:gridCol w:w="1666"/>
            <w:gridCol w:w="1526"/>
            <w:gridCol w:w="696"/>
            <w:gridCol w:w="2496"/>
            <w:gridCol w:w="3192"/>
          </w:tblGrid>
        </w:tblGridChange>
      </w:tblGrid>
      <w:tr w:rsidR="00E57B19" w:rsidTr="00E57B19">
        <w:trPr>
          <w:ins w:id="88" w:author="dell" w:date="2014-02-03T22:44:00Z"/>
        </w:trPr>
        <w:tc>
          <w:tcPr>
            <w:tcW w:w="2467" w:type="dxa"/>
            <w:tcPrChange w:id="89" w:author="dell" w:date="2014-02-03T22:45:00Z">
              <w:tcPr>
                <w:tcW w:w="3192" w:type="dxa"/>
                <w:gridSpan w:val="2"/>
              </w:tcPr>
            </w:tcPrChange>
          </w:tcPr>
          <w:p w:rsidR="00E57B19" w:rsidRDefault="00E57B19" w:rsidP="007B3727">
            <w:pPr>
              <w:rPr>
                <w:ins w:id="90" w:author="dell" w:date="2014-02-03T22:44:00Z"/>
                <w:b/>
              </w:rPr>
            </w:pPr>
            <w:ins w:id="91" w:author="dell" w:date="2014-02-03T22:44:00Z">
              <w:r>
                <w:rPr>
                  <w:b/>
                </w:rPr>
                <w:t>Field</w:t>
              </w:r>
            </w:ins>
          </w:p>
        </w:tc>
        <w:tc>
          <w:tcPr>
            <w:tcW w:w="2391" w:type="dxa"/>
            <w:tcPrChange w:id="92" w:author="dell" w:date="2014-02-03T22:45:00Z">
              <w:tcPr>
                <w:tcW w:w="3192" w:type="dxa"/>
                <w:gridSpan w:val="2"/>
              </w:tcPr>
            </w:tcPrChange>
          </w:tcPr>
          <w:p w:rsidR="00E57B19" w:rsidRDefault="00E57B19" w:rsidP="007B3727">
            <w:pPr>
              <w:rPr>
                <w:ins w:id="93" w:author="dell" w:date="2014-02-03T22:44:00Z"/>
                <w:b/>
              </w:rPr>
            </w:pPr>
            <w:ins w:id="94" w:author="dell" w:date="2014-02-03T22:44:00Z">
              <w:r>
                <w:rPr>
                  <w:b/>
                </w:rPr>
                <w:t>TYPE</w:t>
              </w:r>
            </w:ins>
          </w:p>
        </w:tc>
        <w:tc>
          <w:tcPr>
            <w:tcW w:w="2222" w:type="dxa"/>
            <w:tcPrChange w:id="95" w:author="dell" w:date="2014-02-03T22:45:00Z">
              <w:tcPr>
                <w:tcW w:w="3192" w:type="dxa"/>
                <w:gridSpan w:val="2"/>
              </w:tcPr>
            </w:tcPrChange>
          </w:tcPr>
          <w:p w:rsidR="00E57B19" w:rsidRDefault="00E57B19" w:rsidP="007B3727">
            <w:pPr>
              <w:rPr>
                <w:ins w:id="96" w:author="dell" w:date="2014-02-03T22:45:00Z"/>
                <w:b/>
              </w:rPr>
            </w:pPr>
            <w:ins w:id="97" w:author="dell" w:date="2014-02-03T22:45:00Z">
              <w:r>
                <w:rPr>
                  <w:b/>
                </w:rPr>
                <w:t>Constraint</w:t>
              </w:r>
            </w:ins>
          </w:p>
        </w:tc>
        <w:tc>
          <w:tcPr>
            <w:tcW w:w="2496" w:type="dxa"/>
            <w:tcPrChange w:id="98" w:author="dell" w:date="2014-02-03T22:45:00Z">
              <w:tcPr>
                <w:tcW w:w="3192" w:type="dxa"/>
              </w:tcPr>
            </w:tcPrChange>
          </w:tcPr>
          <w:p w:rsidR="00E57B19" w:rsidRDefault="00E57B19" w:rsidP="007B3727">
            <w:pPr>
              <w:rPr>
                <w:ins w:id="99" w:author="dell" w:date="2014-02-03T22:44:00Z"/>
                <w:b/>
              </w:rPr>
            </w:pPr>
            <w:ins w:id="100" w:author="dell" w:date="2014-02-03T22:44:00Z">
              <w:r>
                <w:rPr>
                  <w:b/>
                </w:rPr>
                <w:t>Remarks</w:t>
              </w:r>
            </w:ins>
          </w:p>
        </w:tc>
      </w:tr>
      <w:tr w:rsidR="00E57B19" w:rsidTr="00E57B19">
        <w:trPr>
          <w:ins w:id="101" w:author="dell" w:date="2014-02-03T22:44:00Z"/>
        </w:trPr>
        <w:tc>
          <w:tcPr>
            <w:tcW w:w="2467" w:type="dxa"/>
            <w:tcPrChange w:id="102" w:author="dell" w:date="2014-02-03T22:45:00Z">
              <w:tcPr>
                <w:tcW w:w="3192" w:type="dxa"/>
                <w:gridSpan w:val="2"/>
              </w:tcPr>
            </w:tcPrChange>
          </w:tcPr>
          <w:p w:rsidR="00E57B19" w:rsidRDefault="00E57B19" w:rsidP="007B3727">
            <w:pPr>
              <w:rPr>
                <w:ins w:id="103" w:author="dell" w:date="2014-02-03T22:44:00Z"/>
                <w:b/>
              </w:rPr>
            </w:pPr>
            <w:ins w:id="104" w:author="dell" w:date="2014-02-03T22:44:00Z">
              <w:r>
                <w:rPr>
                  <w:b/>
                </w:rPr>
                <w:t>USERID</w:t>
              </w:r>
            </w:ins>
          </w:p>
        </w:tc>
        <w:tc>
          <w:tcPr>
            <w:tcW w:w="2391" w:type="dxa"/>
            <w:tcPrChange w:id="105" w:author="dell" w:date="2014-02-03T22:45:00Z">
              <w:tcPr>
                <w:tcW w:w="3192" w:type="dxa"/>
                <w:gridSpan w:val="2"/>
              </w:tcPr>
            </w:tcPrChange>
          </w:tcPr>
          <w:p w:rsidR="00E57B19" w:rsidRDefault="00E57B19" w:rsidP="007B3727">
            <w:pPr>
              <w:rPr>
                <w:ins w:id="106" w:author="dell" w:date="2014-02-03T22:44:00Z"/>
                <w:b/>
              </w:rPr>
            </w:pPr>
            <w:ins w:id="107" w:author="dell" w:date="2014-02-03T22:45:00Z">
              <w:r>
                <w:rPr>
                  <w:b/>
                </w:rPr>
                <w:t>INT</w:t>
              </w:r>
            </w:ins>
          </w:p>
        </w:tc>
        <w:tc>
          <w:tcPr>
            <w:tcW w:w="2222" w:type="dxa"/>
            <w:tcPrChange w:id="108" w:author="dell" w:date="2014-02-03T22:45:00Z">
              <w:tcPr>
                <w:tcW w:w="3192" w:type="dxa"/>
                <w:gridSpan w:val="2"/>
              </w:tcPr>
            </w:tcPrChange>
          </w:tcPr>
          <w:p w:rsidR="00E57B19" w:rsidRDefault="00E57B19" w:rsidP="007B3727">
            <w:pPr>
              <w:rPr>
                <w:ins w:id="109" w:author="dell" w:date="2014-02-03T22:45:00Z"/>
                <w:b/>
              </w:rPr>
            </w:pPr>
            <w:ins w:id="110" w:author="dell" w:date="2014-02-03T22:45:00Z">
              <w:r>
                <w:rPr>
                  <w:b/>
                </w:rPr>
                <w:t>PK</w:t>
              </w:r>
            </w:ins>
          </w:p>
        </w:tc>
        <w:tc>
          <w:tcPr>
            <w:tcW w:w="2496" w:type="dxa"/>
            <w:tcPrChange w:id="111" w:author="dell" w:date="2014-02-03T22:45:00Z">
              <w:tcPr>
                <w:tcW w:w="3192" w:type="dxa"/>
              </w:tcPr>
            </w:tcPrChange>
          </w:tcPr>
          <w:p w:rsidR="00E57B19" w:rsidRDefault="00E57B19" w:rsidP="007B3727">
            <w:pPr>
              <w:rPr>
                <w:ins w:id="112" w:author="dell" w:date="2014-02-03T22:44:00Z"/>
                <w:b/>
              </w:rPr>
            </w:pPr>
          </w:p>
        </w:tc>
      </w:tr>
      <w:tr w:rsidR="00E57B19" w:rsidTr="00E57B19">
        <w:trPr>
          <w:ins w:id="113" w:author="dell" w:date="2014-02-03T22:44:00Z"/>
        </w:trPr>
        <w:tc>
          <w:tcPr>
            <w:tcW w:w="2467" w:type="dxa"/>
            <w:tcPrChange w:id="114" w:author="dell" w:date="2014-02-03T22:45:00Z">
              <w:tcPr>
                <w:tcW w:w="3192" w:type="dxa"/>
                <w:gridSpan w:val="2"/>
              </w:tcPr>
            </w:tcPrChange>
          </w:tcPr>
          <w:p w:rsidR="00E57B19" w:rsidRDefault="00E57B19" w:rsidP="007B3727">
            <w:pPr>
              <w:rPr>
                <w:ins w:id="115" w:author="dell" w:date="2014-02-03T22:44:00Z"/>
                <w:b/>
              </w:rPr>
            </w:pPr>
            <w:ins w:id="116" w:author="dell" w:date="2014-02-03T22:46:00Z">
              <w:r>
                <w:rPr>
                  <w:b/>
                </w:rPr>
                <w:t>UFNAME</w:t>
              </w:r>
            </w:ins>
          </w:p>
        </w:tc>
        <w:tc>
          <w:tcPr>
            <w:tcW w:w="2391" w:type="dxa"/>
            <w:tcPrChange w:id="117" w:author="dell" w:date="2014-02-03T22:45:00Z">
              <w:tcPr>
                <w:tcW w:w="3192" w:type="dxa"/>
                <w:gridSpan w:val="2"/>
              </w:tcPr>
            </w:tcPrChange>
          </w:tcPr>
          <w:p w:rsidR="00E57B19" w:rsidRDefault="00E57B19" w:rsidP="007B3727">
            <w:pPr>
              <w:rPr>
                <w:ins w:id="118" w:author="dell" w:date="2014-02-03T22:44:00Z"/>
                <w:b/>
              </w:rPr>
            </w:pPr>
            <w:ins w:id="119" w:author="dell" w:date="2014-02-03T22:46:00Z">
              <w:r>
                <w:rPr>
                  <w:b/>
                </w:rPr>
                <w:t>VARCHAR(20)</w:t>
              </w:r>
            </w:ins>
          </w:p>
        </w:tc>
        <w:tc>
          <w:tcPr>
            <w:tcW w:w="2222" w:type="dxa"/>
            <w:tcPrChange w:id="120" w:author="dell" w:date="2014-02-03T22:45:00Z">
              <w:tcPr>
                <w:tcW w:w="3192" w:type="dxa"/>
                <w:gridSpan w:val="2"/>
              </w:tcPr>
            </w:tcPrChange>
          </w:tcPr>
          <w:p w:rsidR="00E57B19" w:rsidRDefault="00E57B19" w:rsidP="007B3727">
            <w:pPr>
              <w:rPr>
                <w:ins w:id="121" w:author="dell" w:date="2014-02-03T22:45:00Z"/>
                <w:b/>
              </w:rPr>
            </w:pPr>
            <w:ins w:id="122" w:author="dell" w:date="2014-02-03T22:46:00Z">
              <w:r>
                <w:rPr>
                  <w:b/>
                </w:rPr>
                <w:t>NOT NULL</w:t>
              </w:r>
            </w:ins>
          </w:p>
        </w:tc>
        <w:tc>
          <w:tcPr>
            <w:tcW w:w="2496" w:type="dxa"/>
            <w:tcPrChange w:id="123" w:author="dell" w:date="2014-02-03T22:45:00Z">
              <w:tcPr>
                <w:tcW w:w="3192" w:type="dxa"/>
              </w:tcPr>
            </w:tcPrChange>
          </w:tcPr>
          <w:p w:rsidR="00E57B19" w:rsidRDefault="00E57B19" w:rsidP="007B3727">
            <w:pPr>
              <w:rPr>
                <w:ins w:id="124" w:author="dell" w:date="2014-02-03T22:44:00Z"/>
                <w:b/>
              </w:rPr>
            </w:pPr>
          </w:p>
        </w:tc>
      </w:tr>
      <w:tr w:rsidR="00E57B19" w:rsidTr="00E57B19">
        <w:trPr>
          <w:ins w:id="125" w:author="dell" w:date="2014-02-03T22:46:00Z"/>
        </w:trPr>
        <w:tc>
          <w:tcPr>
            <w:tcW w:w="2467" w:type="dxa"/>
          </w:tcPr>
          <w:p w:rsidR="00E57B19" w:rsidRDefault="00E57B19" w:rsidP="007B3727">
            <w:pPr>
              <w:rPr>
                <w:ins w:id="126" w:author="dell" w:date="2014-02-03T22:46:00Z"/>
                <w:b/>
              </w:rPr>
            </w:pPr>
            <w:ins w:id="127" w:author="dell" w:date="2014-02-03T22:47:00Z">
              <w:r>
                <w:rPr>
                  <w:b/>
                </w:rPr>
                <w:t>ULNAME</w:t>
              </w:r>
            </w:ins>
          </w:p>
        </w:tc>
        <w:tc>
          <w:tcPr>
            <w:tcW w:w="2391" w:type="dxa"/>
          </w:tcPr>
          <w:p w:rsidR="00E57B19" w:rsidRDefault="00E57B19" w:rsidP="007B3727">
            <w:pPr>
              <w:rPr>
                <w:ins w:id="128" w:author="dell" w:date="2014-02-03T22:46:00Z"/>
                <w:b/>
              </w:rPr>
            </w:pPr>
            <w:ins w:id="129" w:author="dell" w:date="2014-02-03T22:47:00Z">
              <w:r>
                <w:rPr>
                  <w:b/>
                </w:rPr>
                <w:t>VARCHAR(20)</w:t>
              </w:r>
            </w:ins>
          </w:p>
        </w:tc>
        <w:tc>
          <w:tcPr>
            <w:tcW w:w="2222" w:type="dxa"/>
          </w:tcPr>
          <w:p w:rsidR="00E57B19" w:rsidRDefault="00E57B19" w:rsidP="007B3727">
            <w:pPr>
              <w:rPr>
                <w:ins w:id="130" w:author="dell" w:date="2014-02-03T22:46:00Z"/>
                <w:b/>
              </w:rPr>
            </w:pPr>
            <w:ins w:id="131" w:author="dell" w:date="2014-02-03T22:47:00Z">
              <w:r>
                <w:rPr>
                  <w:b/>
                </w:rPr>
                <w:t>NULL</w:t>
              </w:r>
            </w:ins>
          </w:p>
        </w:tc>
        <w:tc>
          <w:tcPr>
            <w:tcW w:w="2496" w:type="dxa"/>
          </w:tcPr>
          <w:p w:rsidR="00E57B19" w:rsidRDefault="00E57B19" w:rsidP="007B3727">
            <w:pPr>
              <w:rPr>
                <w:ins w:id="132" w:author="dell" w:date="2014-02-03T22:46:00Z"/>
                <w:b/>
              </w:rPr>
            </w:pPr>
          </w:p>
        </w:tc>
      </w:tr>
      <w:tr w:rsidR="00E57B19" w:rsidTr="00E57B19">
        <w:trPr>
          <w:ins w:id="133" w:author="dell" w:date="2014-02-03T22:47:00Z"/>
        </w:trPr>
        <w:tc>
          <w:tcPr>
            <w:tcW w:w="2467" w:type="dxa"/>
          </w:tcPr>
          <w:p w:rsidR="00E57B19" w:rsidRDefault="00F30822" w:rsidP="007B3727">
            <w:pPr>
              <w:rPr>
                <w:ins w:id="134" w:author="dell" w:date="2014-02-03T22:47:00Z"/>
                <w:b/>
              </w:rPr>
            </w:pPr>
            <w:ins w:id="135" w:author="dell" w:date="2014-02-03T22:47:00Z">
              <w:r>
                <w:rPr>
                  <w:b/>
                </w:rPr>
                <w:t>ULOGIN</w:t>
              </w:r>
            </w:ins>
          </w:p>
        </w:tc>
        <w:tc>
          <w:tcPr>
            <w:tcW w:w="2391" w:type="dxa"/>
          </w:tcPr>
          <w:p w:rsidR="00E57B19" w:rsidRDefault="00F30822" w:rsidP="00F30822">
            <w:pPr>
              <w:rPr>
                <w:ins w:id="136" w:author="dell" w:date="2014-02-03T22:47:00Z"/>
                <w:b/>
              </w:rPr>
            </w:pPr>
            <w:ins w:id="137" w:author="dell" w:date="2014-02-03T22:48:00Z">
              <w:r>
                <w:rPr>
                  <w:b/>
                </w:rPr>
                <w:t>VARCHAR(</w:t>
              </w:r>
            </w:ins>
            <w:ins w:id="138" w:author="dell" w:date="2014-02-03T22:49:00Z">
              <w:r>
                <w:rPr>
                  <w:b/>
                </w:rPr>
                <w:t>15</w:t>
              </w:r>
            </w:ins>
            <w:ins w:id="139" w:author="dell" w:date="2014-02-03T22:48:00Z">
              <w:r>
                <w:rPr>
                  <w:b/>
                </w:rPr>
                <w:t>)</w:t>
              </w:r>
            </w:ins>
          </w:p>
        </w:tc>
        <w:tc>
          <w:tcPr>
            <w:tcW w:w="2222" w:type="dxa"/>
          </w:tcPr>
          <w:p w:rsidR="00E57B19" w:rsidRDefault="00F30822" w:rsidP="007B3727">
            <w:pPr>
              <w:rPr>
                <w:ins w:id="140" w:author="dell" w:date="2014-02-03T22:47:00Z"/>
                <w:b/>
              </w:rPr>
            </w:pPr>
            <w:ins w:id="141" w:author="dell" w:date="2014-02-03T22:48:00Z">
              <w:r>
                <w:rPr>
                  <w:b/>
                </w:rPr>
                <w:t>NOT NULL</w:t>
              </w:r>
            </w:ins>
            <w:ins w:id="142" w:author="dell" w:date="2014-02-03T22:50:00Z">
              <w:r w:rsidR="000862BE">
                <w:rPr>
                  <w:b/>
                </w:rPr>
                <w:t>(UNIQUE)</w:t>
              </w:r>
            </w:ins>
          </w:p>
        </w:tc>
        <w:tc>
          <w:tcPr>
            <w:tcW w:w="2496" w:type="dxa"/>
          </w:tcPr>
          <w:p w:rsidR="00E57B19" w:rsidRDefault="00E57B19" w:rsidP="007B3727">
            <w:pPr>
              <w:rPr>
                <w:ins w:id="143" w:author="dell" w:date="2014-02-03T22:47:00Z"/>
                <w:b/>
              </w:rPr>
            </w:pPr>
          </w:p>
        </w:tc>
      </w:tr>
      <w:tr w:rsidR="00296B72" w:rsidTr="00E57B19">
        <w:trPr>
          <w:ins w:id="144" w:author="dell" w:date="2014-02-03T22:52:00Z"/>
        </w:trPr>
        <w:tc>
          <w:tcPr>
            <w:tcW w:w="2467" w:type="dxa"/>
          </w:tcPr>
          <w:p w:rsidR="00296B72" w:rsidRDefault="00296B72" w:rsidP="007B3727">
            <w:pPr>
              <w:rPr>
                <w:ins w:id="145" w:author="dell" w:date="2014-02-03T22:52:00Z"/>
                <w:b/>
              </w:rPr>
            </w:pPr>
            <w:ins w:id="146" w:author="dell" w:date="2014-02-03T22:52:00Z">
              <w:r>
                <w:rPr>
                  <w:b/>
                </w:rPr>
                <w:t>GENDER</w:t>
              </w:r>
            </w:ins>
          </w:p>
        </w:tc>
        <w:tc>
          <w:tcPr>
            <w:tcW w:w="2391" w:type="dxa"/>
          </w:tcPr>
          <w:p w:rsidR="00296B72" w:rsidRDefault="00296B72" w:rsidP="00296B72">
            <w:pPr>
              <w:rPr>
                <w:ins w:id="147" w:author="dell" w:date="2014-02-03T22:52:00Z"/>
                <w:b/>
              </w:rPr>
            </w:pPr>
            <w:ins w:id="148" w:author="dell" w:date="2014-02-03T22:53:00Z">
              <w:r>
                <w:rPr>
                  <w:b/>
                </w:rPr>
                <w:t>BIT</w:t>
              </w:r>
            </w:ins>
          </w:p>
        </w:tc>
        <w:tc>
          <w:tcPr>
            <w:tcW w:w="2222" w:type="dxa"/>
          </w:tcPr>
          <w:p w:rsidR="00296B72" w:rsidRDefault="006D5D4C" w:rsidP="007B3727">
            <w:pPr>
              <w:rPr>
                <w:ins w:id="149" w:author="dell" w:date="2014-02-03T22:52:00Z"/>
                <w:b/>
              </w:rPr>
            </w:pPr>
            <w:ins w:id="150" w:author="dell" w:date="2014-02-03T22:53:00Z">
              <w:r>
                <w:rPr>
                  <w:b/>
                </w:rPr>
                <w:t>0</w:t>
              </w:r>
            </w:ins>
          </w:p>
        </w:tc>
        <w:tc>
          <w:tcPr>
            <w:tcW w:w="2496" w:type="dxa"/>
          </w:tcPr>
          <w:p w:rsidR="00296B72" w:rsidRDefault="00296B72" w:rsidP="007B3727">
            <w:pPr>
              <w:rPr>
                <w:ins w:id="151" w:author="dell" w:date="2014-02-03T22:52:00Z"/>
                <w:b/>
              </w:rPr>
            </w:pPr>
          </w:p>
        </w:tc>
      </w:tr>
      <w:tr w:rsidR="00296B72" w:rsidTr="00E57B19">
        <w:trPr>
          <w:ins w:id="152" w:author="dell" w:date="2014-02-03T22:53:00Z"/>
        </w:trPr>
        <w:tc>
          <w:tcPr>
            <w:tcW w:w="2467" w:type="dxa"/>
          </w:tcPr>
          <w:p w:rsidR="00296B72" w:rsidRDefault="00296B72" w:rsidP="007B3727">
            <w:pPr>
              <w:rPr>
                <w:ins w:id="153" w:author="dell" w:date="2014-02-03T22:53:00Z"/>
                <w:b/>
              </w:rPr>
            </w:pPr>
            <w:ins w:id="154" w:author="dell" w:date="2014-02-03T22:53:00Z">
              <w:r>
                <w:rPr>
                  <w:b/>
                </w:rPr>
                <w:t>AGE</w:t>
              </w:r>
            </w:ins>
          </w:p>
        </w:tc>
        <w:tc>
          <w:tcPr>
            <w:tcW w:w="2391" w:type="dxa"/>
          </w:tcPr>
          <w:p w:rsidR="00296B72" w:rsidRDefault="00296B72" w:rsidP="007B3727">
            <w:pPr>
              <w:rPr>
                <w:ins w:id="155" w:author="dell" w:date="2014-02-03T22:53:00Z"/>
                <w:b/>
              </w:rPr>
            </w:pPr>
            <w:ins w:id="156" w:author="dell" w:date="2014-02-03T22:53:00Z">
              <w:r>
                <w:rPr>
                  <w:b/>
                </w:rPr>
                <w:t>INT</w:t>
              </w:r>
            </w:ins>
          </w:p>
        </w:tc>
        <w:tc>
          <w:tcPr>
            <w:tcW w:w="2222" w:type="dxa"/>
          </w:tcPr>
          <w:p w:rsidR="00296B72" w:rsidRDefault="0099131F" w:rsidP="007B3727">
            <w:pPr>
              <w:rPr>
                <w:ins w:id="157" w:author="dell" w:date="2014-02-03T22:53:00Z"/>
                <w:b/>
              </w:rPr>
            </w:pPr>
            <w:ins w:id="158" w:author="dell" w:date="2014-02-03T22:59:00Z">
              <w:r>
                <w:rPr>
                  <w:b/>
                </w:rPr>
                <w:t>NOT NULL</w:t>
              </w:r>
            </w:ins>
          </w:p>
        </w:tc>
        <w:tc>
          <w:tcPr>
            <w:tcW w:w="2496" w:type="dxa"/>
          </w:tcPr>
          <w:p w:rsidR="00296B72" w:rsidRDefault="00296B72" w:rsidP="007B3727">
            <w:pPr>
              <w:rPr>
                <w:ins w:id="159" w:author="dell" w:date="2014-02-03T22:53:00Z"/>
                <w:b/>
              </w:rPr>
            </w:pPr>
          </w:p>
        </w:tc>
      </w:tr>
      <w:tr w:rsidR="00F30822" w:rsidTr="00E57B19">
        <w:trPr>
          <w:ins w:id="160" w:author="dell" w:date="2014-02-03T22:48:00Z"/>
        </w:trPr>
        <w:tc>
          <w:tcPr>
            <w:tcW w:w="2467" w:type="dxa"/>
          </w:tcPr>
          <w:p w:rsidR="00F30822" w:rsidRDefault="00F30822" w:rsidP="007B3727">
            <w:pPr>
              <w:rPr>
                <w:ins w:id="161" w:author="dell" w:date="2014-02-03T22:48:00Z"/>
                <w:b/>
              </w:rPr>
            </w:pPr>
            <w:ins w:id="162" w:author="dell" w:date="2014-02-03T22:48:00Z">
              <w:r>
                <w:rPr>
                  <w:b/>
                </w:rPr>
                <w:t>UPASSWORD</w:t>
              </w:r>
            </w:ins>
          </w:p>
        </w:tc>
        <w:tc>
          <w:tcPr>
            <w:tcW w:w="2391" w:type="dxa"/>
          </w:tcPr>
          <w:p w:rsidR="00F30822" w:rsidRDefault="00F30822" w:rsidP="007B3727">
            <w:pPr>
              <w:rPr>
                <w:ins w:id="163" w:author="dell" w:date="2014-02-03T22:48:00Z"/>
                <w:b/>
              </w:rPr>
            </w:pPr>
            <w:ins w:id="164" w:author="dell" w:date="2014-02-03T22:48:00Z">
              <w:r>
                <w:rPr>
                  <w:b/>
                </w:rPr>
                <w:t>VARCHAR(</w:t>
              </w:r>
            </w:ins>
            <w:ins w:id="165" w:author="dell" w:date="2014-02-03T22:49:00Z">
              <w:r>
                <w:rPr>
                  <w:b/>
                </w:rPr>
                <w:t>15)</w:t>
              </w:r>
            </w:ins>
          </w:p>
        </w:tc>
        <w:tc>
          <w:tcPr>
            <w:tcW w:w="2222" w:type="dxa"/>
          </w:tcPr>
          <w:p w:rsidR="00F30822" w:rsidRDefault="00F30822" w:rsidP="007B3727">
            <w:pPr>
              <w:rPr>
                <w:ins w:id="166" w:author="dell" w:date="2014-02-03T22:48:00Z"/>
                <w:b/>
              </w:rPr>
            </w:pPr>
            <w:ins w:id="167" w:author="dell" w:date="2014-02-03T22:49:00Z">
              <w:r>
                <w:rPr>
                  <w:b/>
                </w:rPr>
                <w:t>NOT NULL</w:t>
              </w:r>
            </w:ins>
          </w:p>
        </w:tc>
        <w:tc>
          <w:tcPr>
            <w:tcW w:w="2496" w:type="dxa"/>
          </w:tcPr>
          <w:p w:rsidR="00F30822" w:rsidRDefault="00F30822" w:rsidP="007B3727">
            <w:pPr>
              <w:rPr>
                <w:ins w:id="168" w:author="dell" w:date="2014-02-03T22:48:00Z"/>
                <w:b/>
              </w:rPr>
            </w:pPr>
          </w:p>
        </w:tc>
      </w:tr>
      <w:tr w:rsidR="00F30822" w:rsidTr="00E57B19">
        <w:trPr>
          <w:ins w:id="169" w:author="dell" w:date="2014-02-03T22:49:00Z"/>
        </w:trPr>
        <w:tc>
          <w:tcPr>
            <w:tcW w:w="2467" w:type="dxa"/>
          </w:tcPr>
          <w:p w:rsidR="00F30822" w:rsidRDefault="00D12090" w:rsidP="007B3727">
            <w:pPr>
              <w:rPr>
                <w:ins w:id="170" w:author="dell" w:date="2014-02-03T22:49:00Z"/>
                <w:b/>
              </w:rPr>
            </w:pPr>
            <w:ins w:id="171" w:author="dell" w:date="2014-02-03T22:49:00Z">
              <w:r>
                <w:rPr>
                  <w:b/>
                </w:rPr>
                <w:t>UCONTACTNO</w:t>
              </w:r>
            </w:ins>
          </w:p>
        </w:tc>
        <w:tc>
          <w:tcPr>
            <w:tcW w:w="2391" w:type="dxa"/>
          </w:tcPr>
          <w:p w:rsidR="00F30822" w:rsidRDefault="00D12090" w:rsidP="007B3727">
            <w:pPr>
              <w:rPr>
                <w:ins w:id="172" w:author="dell" w:date="2014-02-03T22:49:00Z"/>
                <w:b/>
              </w:rPr>
            </w:pPr>
            <w:ins w:id="173" w:author="dell" w:date="2014-02-03T22:49:00Z">
              <w:r>
                <w:rPr>
                  <w:b/>
                </w:rPr>
                <w:t>VARCHAR(11)</w:t>
              </w:r>
            </w:ins>
          </w:p>
        </w:tc>
        <w:tc>
          <w:tcPr>
            <w:tcW w:w="2222" w:type="dxa"/>
          </w:tcPr>
          <w:p w:rsidR="00F30822" w:rsidRDefault="00D12090" w:rsidP="007B3727">
            <w:pPr>
              <w:rPr>
                <w:ins w:id="174" w:author="dell" w:date="2014-02-03T22:49:00Z"/>
                <w:b/>
              </w:rPr>
            </w:pPr>
            <w:ins w:id="175" w:author="dell" w:date="2014-02-03T22:50:00Z">
              <w:r>
                <w:rPr>
                  <w:b/>
                </w:rPr>
                <w:t>NOT NULL</w:t>
              </w:r>
            </w:ins>
          </w:p>
        </w:tc>
        <w:tc>
          <w:tcPr>
            <w:tcW w:w="2496" w:type="dxa"/>
          </w:tcPr>
          <w:p w:rsidR="00F30822" w:rsidRDefault="00F30822" w:rsidP="007B3727">
            <w:pPr>
              <w:rPr>
                <w:ins w:id="176" w:author="dell" w:date="2014-02-03T22:49:00Z"/>
                <w:b/>
              </w:rPr>
            </w:pPr>
          </w:p>
        </w:tc>
      </w:tr>
      <w:tr w:rsidR="000D7229" w:rsidTr="00E57B19">
        <w:trPr>
          <w:ins w:id="177" w:author="dell" w:date="2014-02-03T22:50:00Z"/>
        </w:trPr>
        <w:tc>
          <w:tcPr>
            <w:tcW w:w="2467" w:type="dxa"/>
          </w:tcPr>
          <w:p w:rsidR="000D7229" w:rsidRDefault="00296B72" w:rsidP="007B3727">
            <w:pPr>
              <w:rPr>
                <w:ins w:id="178" w:author="dell" w:date="2014-02-03T22:50:00Z"/>
                <w:b/>
              </w:rPr>
            </w:pPr>
            <w:ins w:id="179" w:author="dell" w:date="2014-02-03T22:51:00Z">
              <w:r>
                <w:rPr>
                  <w:b/>
                </w:rPr>
                <w:t>DATCREUSER</w:t>
              </w:r>
            </w:ins>
          </w:p>
        </w:tc>
        <w:tc>
          <w:tcPr>
            <w:tcW w:w="2391" w:type="dxa"/>
          </w:tcPr>
          <w:p w:rsidR="000D7229" w:rsidRDefault="00296B72" w:rsidP="007B3727">
            <w:pPr>
              <w:rPr>
                <w:ins w:id="180" w:author="dell" w:date="2014-02-03T22:50:00Z"/>
                <w:b/>
              </w:rPr>
            </w:pPr>
            <w:ins w:id="181" w:author="dell" w:date="2014-02-03T22:51:00Z">
              <w:r>
                <w:rPr>
                  <w:b/>
                </w:rPr>
                <w:t>DATETIME</w:t>
              </w:r>
            </w:ins>
          </w:p>
        </w:tc>
        <w:tc>
          <w:tcPr>
            <w:tcW w:w="2222" w:type="dxa"/>
          </w:tcPr>
          <w:p w:rsidR="000D7229" w:rsidRDefault="00296B72" w:rsidP="007B3727">
            <w:pPr>
              <w:rPr>
                <w:ins w:id="182" w:author="dell" w:date="2014-02-03T22:50:00Z"/>
                <w:b/>
              </w:rPr>
            </w:pPr>
            <w:ins w:id="183" w:author="dell" w:date="2014-02-03T22:51:00Z">
              <w:r>
                <w:rPr>
                  <w:b/>
                </w:rPr>
                <w:t>GETDATE()</w:t>
              </w:r>
            </w:ins>
          </w:p>
        </w:tc>
        <w:tc>
          <w:tcPr>
            <w:tcW w:w="2496" w:type="dxa"/>
          </w:tcPr>
          <w:p w:rsidR="000D7229" w:rsidRDefault="000D7229" w:rsidP="007B3727">
            <w:pPr>
              <w:rPr>
                <w:ins w:id="184" w:author="dell" w:date="2014-02-03T22:50:00Z"/>
                <w:b/>
              </w:rPr>
            </w:pPr>
          </w:p>
        </w:tc>
      </w:tr>
      <w:tr w:rsidR="00DB2613" w:rsidTr="00E57B19">
        <w:trPr>
          <w:ins w:id="185" w:author="dell" w:date="2014-02-03T23:05:00Z"/>
        </w:trPr>
        <w:tc>
          <w:tcPr>
            <w:tcW w:w="2467" w:type="dxa"/>
          </w:tcPr>
          <w:p w:rsidR="00DB2613" w:rsidRDefault="00DB2613" w:rsidP="007B3727">
            <w:pPr>
              <w:rPr>
                <w:ins w:id="186" w:author="dell" w:date="2014-02-03T23:05:00Z"/>
                <w:b/>
              </w:rPr>
            </w:pPr>
            <w:ins w:id="187" w:author="dell" w:date="2014-02-03T23:06:00Z">
              <w:r>
                <w:rPr>
                  <w:b/>
                </w:rPr>
                <w:t>DATMODUSER</w:t>
              </w:r>
            </w:ins>
          </w:p>
        </w:tc>
        <w:tc>
          <w:tcPr>
            <w:tcW w:w="2391" w:type="dxa"/>
          </w:tcPr>
          <w:p w:rsidR="00DB2613" w:rsidRDefault="00DB2613" w:rsidP="007B3727">
            <w:pPr>
              <w:rPr>
                <w:ins w:id="188" w:author="dell" w:date="2014-02-03T23:05:00Z"/>
                <w:b/>
              </w:rPr>
            </w:pPr>
            <w:ins w:id="189" w:author="dell" w:date="2014-02-03T23:06:00Z">
              <w:r>
                <w:rPr>
                  <w:b/>
                </w:rPr>
                <w:t>DATETIME</w:t>
              </w:r>
            </w:ins>
          </w:p>
        </w:tc>
        <w:tc>
          <w:tcPr>
            <w:tcW w:w="2222" w:type="dxa"/>
          </w:tcPr>
          <w:p w:rsidR="00DB2613" w:rsidRDefault="00DB2613" w:rsidP="007B3727">
            <w:pPr>
              <w:rPr>
                <w:ins w:id="190" w:author="dell" w:date="2014-02-03T23:05:00Z"/>
                <w:b/>
              </w:rPr>
            </w:pPr>
            <w:ins w:id="191" w:author="dell" w:date="2014-02-03T23:06:00Z">
              <w:r>
                <w:rPr>
                  <w:b/>
                </w:rPr>
                <w:t>GETDATE()</w:t>
              </w:r>
            </w:ins>
          </w:p>
        </w:tc>
        <w:tc>
          <w:tcPr>
            <w:tcW w:w="2496" w:type="dxa"/>
          </w:tcPr>
          <w:p w:rsidR="00DB2613" w:rsidRDefault="00DB2613" w:rsidP="007B3727">
            <w:pPr>
              <w:rPr>
                <w:ins w:id="192" w:author="dell" w:date="2014-02-03T23:05:00Z"/>
                <w:b/>
              </w:rPr>
            </w:pPr>
          </w:p>
        </w:tc>
      </w:tr>
      <w:tr w:rsidR="00465BFF" w:rsidTr="00E57B19">
        <w:trPr>
          <w:ins w:id="193" w:author="dell" w:date="2014-02-11T22:51:00Z"/>
        </w:trPr>
        <w:tc>
          <w:tcPr>
            <w:tcW w:w="2467" w:type="dxa"/>
          </w:tcPr>
          <w:p w:rsidR="00465BFF" w:rsidRDefault="00465BFF" w:rsidP="007B3727">
            <w:pPr>
              <w:rPr>
                <w:ins w:id="194" w:author="dell" w:date="2014-02-11T22:51:00Z"/>
                <w:b/>
              </w:rPr>
            </w:pPr>
            <w:ins w:id="195" w:author="dell" w:date="2014-02-11T22:51:00Z">
              <w:r>
                <w:rPr>
                  <w:b/>
                </w:rPr>
                <w:lastRenderedPageBreak/>
                <w:t>ISACTIVE</w:t>
              </w:r>
            </w:ins>
          </w:p>
        </w:tc>
        <w:tc>
          <w:tcPr>
            <w:tcW w:w="2391" w:type="dxa"/>
          </w:tcPr>
          <w:p w:rsidR="00465BFF" w:rsidRDefault="00465BFF" w:rsidP="007B3727">
            <w:pPr>
              <w:rPr>
                <w:ins w:id="196" w:author="dell" w:date="2014-02-11T22:51:00Z"/>
                <w:b/>
              </w:rPr>
            </w:pPr>
            <w:ins w:id="197" w:author="dell" w:date="2014-02-11T22:51:00Z">
              <w:r>
                <w:rPr>
                  <w:b/>
                </w:rPr>
                <w:t>BIT</w:t>
              </w:r>
            </w:ins>
          </w:p>
        </w:tc>
        <w:tc>
          <w:tcPr>
            <w:tcW w:w="2222" w:type="dxa"/>
          </w:tcPr>
          <w:p w:rsidR="00465BFF" w:rsidRDefault="00465BFF" w:rsidP="007B3727">
            <w:pPr>
              <w:rPr>
                <w:ins w:id="198" w:author="dell" w:date="2014-02-11T22:51:00Z"/>
                <w:b/>
              </w:rPr>
            </w:pPr>
            <w:ins w:id="199" w:author="dell" w:date="2014-02-11T22:51:00Z">
              <w:r>
                <w:rPr>
                  <w:b/>
                </w:rPr>
                <w:t>0</w:t>
              </w:r>
            </w:ins>
          </w:p>
        </w:tc>
        <w:tc>
          <w:tcPr>
            <w:tcW w:w="2496" w:type="dxa"/>
          </w:tcPr>
          <w:p w:rsidR="00465BFF" w:rsidRDefault="00465BFF" w:rsidP="007B3727">
            <w:pPr>
              <w:rPr>
                <w:ins w:id="200" w:author="dell" w:date="2014-02-11T22:51:00Z"/>
                <w:b/>
              </w:rPr>
            </w:pPr>
          </w:p>
        </w:tc>
      </w:tr>
    </w:tbl>
    <w:p w:rsidR="00CE4FE1" w:rsidRDefault="00CE4FE1" w:rsidP="007B3727">
      <w:pPr>
        <w:rPr>
          <w:ins w:id="201" w:author="dell" w:date="2014-02-03T22:53:00Z"/>
          <w:b/>
        </w:rPr>
      </w:pPr>
    </w:p>
    <w:p w:rsidR="00CE4FE1" w:rsidRDefault="00CE4FE1" w:rsidP="00CE4FE1">
      <w:pPr>
        <w:rPr>
          <w:ins w:id="202" w:author="dell" w:date="2014-02-03T22:53:00Z"/>
          <w:b/>
        </w:rPr>
      </w:pPr>
      <w:ins w:id="203" w:author="dell" w:date="2014-02-03T22:53:00Z">
        <w:r>
          <w:rPr>
            <w:b/>
          </w:rPr>
          <w:t>Table Name : AASV_T</w:t>
        </w:r>
      </w:ins>
      <w:ins w:id="204" w:author="dell" w:date="2014-02-03T22:54:00Z">
        <w:r>
          <w:rPr>
            <w:b/>
          </w:rPr>
          <w:t>RAVEL</w:t>
        </w:r>
      </w:ins>
    </w:p>
    <w:tbl>
      <w:tblPr>
        <w:tblStyle w:val="TableGrid"/>
        <w:tblW w:w="0" w:type="auto"/>
        <w:tblLook w:val="04A0"/>
      </w:tblPr>
      <w:tblGrid>
        <w:gridCol w:w="2467"/>
        <w:gridCol w:w="2391"/>
        <w:gridCol w:w="2222"/>
        <w:gridCol w:w="2496"/>
      </w:tblGrid>
      <w:tr w:rsidR="00CE4FE1" w:rsidTr="00B508D7">
        <w:trPr>
          <w:ins w:id="205" w:author="dell" w:date="2014-02-03T22:53:00Z"/>
        </w:trPr>
        <w:tc>
          <w:tcPr>
            <w:tcW w:w="2467" w:type="dxa"/>
          </w:tcPr>
          <w:p w:rsidR="00CE4FE1" w:rsidRDefault="00CE4FE1" w:rsidP="00B508D7">
            <w:pPr>
              <w:rPr>
                <w:ins w:id="206" w:author="dell" w:date="2014-02-03T22:53:00Z"/>
                <w:b/>
              </w:rPr>
            </w:pPr>
            <w:ins w:id="207" w:author="dell" w:date="2014-02-03T22:53:00Z">
              <w:r>
                <w:rPr>
                  <w:b/>
                </w:rPr>
                <w:t>Field</w:t>
              </w:r>
            </w:ins>
          </w:p>
        </w:tc>
        <w:tc>
          <w:tcPr>
            <w:tcW w:w="2391" w:type="dxa"/>
          </w:tcPr>
          <w:p w:rsidR="00CE4FE1" w:rsidRDefault="00CE4FE1" w:rsidP="00B508D7">
            <w:pPr>
              <w:rPr>
                <w:ins w:id="208" w:author="dell" w:date="2014-02-03T22:53:00Z"/>
                <w:b/>
              </w:rPr>
            </w:pPr>
            <w:ins w:id="209" w:author="dell" w:date="2014-02-03T22:53:00Z">
              <w:r>
                <w:rPr>
                  <w:b/>
                </w:rPr>
                <w:t>TYPE</w:t>
              </w:r>
            </w:ins>
          </w:p>
        </w:tc>
        <w:tc>
          <w:tcPr>
            <w:tcW w:w="2222" w:type="dxa"/>
          </w:tcPr>
          <w:p w:rsidR="00CE4FE1" w:rsidRDefault="00CE4FE1" w:rsidP="00B508D7">
            <w:pPr>
              <w:rPr>
                <w:ins w:id="210" w:author="dell" w:date="2014-02-03T22:53:00Z"/>
                <w:b/>
              </w:rPr>
            </w:pPr>
            <w:ins w:id="211" w:author="dell" w:date="2014-02-03T22:53:00Z">
              <w:r>
                <w:rPr>
                  <w:b/>
                </w:rPr>
                <w:t>Constraint</w:t>
              </w:r>
            </w:ins>
          </w:p>
        </w:tc>
        <w:tc>
          <w:tcPr>
            <w:tcW w:w="2496" w:type="dxa"/>
          </w:tcPr>
          <w:p w:rsidR="00CE4FE1" w:rsidRDefault="00CE4FE1" w:rsidP="00B508D7">
            <w:pPr>
              <w:rPr>
                <w:ins w:id="212" w:author="dell" w:date="2014-02-03T22:53:00Z"/>
                <w:b/>
              </w:rPr>
            </w:pPr>
            <w:ins w:id="213" w:author="dell" w:date="2014-02-03T22:53:00Z">
              <w:r>
                <w:rPr>
                  <w:b/>
                </w:rPr>
                <w:t>Remarks</w:t>
              </w:r>
            </w:ins>
          </w:p>
        </w:tc>
      </w:tr>
      <w:tr w:rsidR="00BD6B27" w:rsidTr="00B508D7">
        <w:trPr>
          <w:ins w:id="214" w:author="dell" w:date="2014-02-03T22:54:00Z"/>
        </w:trPr>
        <w:tc>
          <w:tcPr>
            <w:tcW w:w="2467" w:type="dxa"/>
          </w:tcPr>
          <w:p w:rsidR="00BD6B27" w:rsidRDefault="00BD6B27" w:rsidP="00B508D7">
            <w:pPr>
              <w:rPr>
                <w:ins w:id="215" w:author="dell" w:date="2014-02-03T22:54:00Z"/>
                <w:b/>
              </w:rPr>
            </w:pPr>
            <w:ins w:id="216" w:author="dell" w:date="2014-02-03T22:54:00Z">
              <w:r>
                <w:rPr>
                  <w:b/>
                </w:rPr>
                <w:t>TRAVELID</w:t>
              </w:r>
            </w:ins>
          </w:p>
        </w:tc>
        <w:tc>
          <w:tcPr>
            <w:tcW w:w="2391" w:type="dxa"/>
          </w:tcPr>
          <w:p w:rsidR="00BD6B27" w:rsidRDefault="00BD6B27" w:rsidP="00B508D7">
            <w:pPr>
              <w:rPr>
                <w:ins w:id="217" w:author="dell" w:date="2014-02-03T22:54:00Z"/>
                <w:b/>
              </w:rPr>
            </w:pPr>
            <w:ins w:id="218" w:author="dell" w:date="2014-02-03T22:54:00Z">
              <w:r>
                <w:rPr>
                  <w:b/>
                </w:rPr>
                <w:t>INT</w:t>
              </w:r>
            </w:ins>
          </w:p>
        </w:tc>
        <w:tc>
          <w:tcPr>
            <w:tcW w:w="2222" w:type="dxa"/>
          </w:tcPr>
          <w:p w:rsidR="00BD6B27" w:rsidRDefault="00637D88" w:rsidP="00B508D7">
            <w:pPr>
              <w:rPr>
                <w:ins w:id="219" w:author="dell" w:date="2014-02-03T22:54:00Z"/>
                <w:b/>
              </w:rPr>
            </w:pPr>
            <w:ins w:id="220" w:author="dell" w:date="2014-02-03T22:54:00Z">
              <w:r>
                <w:rPr>
                  <w:b/>
                </w:rPr>
                <w:t>PK</w:t>
              </w:r>
            </w:ins>
          </w:p>
        </w:tc>
        <w:tc>
          <w:tcPr>
            <w:tcW w:w="2496" w:type="dxa"/>
          </w:tcPr>
          <w:p w:rsidR="00BD6B27" w:rsidRDefault="00BD6B27" w:rsidP="00B508D7">
            <w:pPr>
              <w:rPr>
                <w:ins w:id="221" w:author="dell" w:date="2014-02-03T22:54:00Z"/>
                <w:b/>
              </w:rPr>
            </w:pPr>
          </w:p>
        </w:tc>
      </w:tr>
      <w:tr w:rsidR="00AA7B35" w:rsidTr="00B508D7">
        <w:trPr>
          <w:ins w:id="222" w:author="dell" w:date="2014-02-03T22:57:00Z"/>
        </w:trPr>
        <w:tc>
          <w:tcPr>
            <w:tcW w:w="2467" w:type="dxa"/>
          </w:tcPr>
          <w:p w:rsidR="00AA7B35" w:rsidRDefault="00AA7B35" w:rsidP="00B508D7">
            <w:pPr>
              <w:rPr>
                <w:ins w:id="223" w:author="dell" w:date="2014-02-03T22:57:00Z"/>
                <w:b/>
              </w:rPr>
            </w:pPr>
            <w:ins w:id="224" w:author="dell" w:date="2014-02-03T22:57:00Z">
              <w:r>
                <w:rPr>
                  <w:b/>
                </w:rPr>
                <w:t>USERID</w:t>
              </w:r>
            </w:ins>
          </w:p>
        </w:tc>
        <w:tc>
          <w:tcPr>
            <w:tcW w:w="2391" w:type="dxa"/>
          </w:tcPr>
          <w:p w:rsidR="00AA7B35" w:rsidRDefault="00AA7B35" w:rsidP="00B508D7">
            <w:pPr>
              <w:rPr>
                <w:ins w:id="225" w:author="dell" w:date="2014-02-03T22:57:00Z"/>
                <w:b/>
              </w:rPr>
            </w:pPr>
            <w:ins w:id="226" w:author="dell" w:date="2014-02-03T22:57:00Z">
              <w:r>
                <w:rPr>
                  <w:b/>
                </w:rPr>
                <w:t>INT</w:t>
              </w:r>
            </w:ins>
          </w:p>
        </w:tc>
        <w:tc>
          <w:tcPr>
            <w:tcW w:w="2222" w:type="dxa"/>
          </w:tcPr>
          <w:p w:rsidR="00AA7B35" w:rsidRDefault="00AA7B35" w:rsidP="00B508D7">
            <w:pPr>
              <w:rPr>
                <w:ins w:id="227" w:author="dell" w:date="2014-02-03T22:57:00Z"/>
                <w:b/>
              </w:rPr>
            </w:pPr>
            <w:ins w:id="228" w:author="dell" w:date="2014-02-03T22:57:00Z">
              <w:r>
                <w:rPr>
                  <w:b/>
                </w:rPr>
                <w:t>FK_</w:t>
              </w:r>
            </w:ins>
            <w:ins w:id="229" w:author="dell" w:date="2014-02-03T22:58:00Z">
              <w:r>
                <w:rPr>
                  <w:b/>
                </w:rPr>
                <w:t xml:space="preserve"> AASV_USER</w:t>
              </w:r>
            </w:ins>
          </w:p>
        </w:tc>
        <w:tc>
          <w:tcPr>
            <w:tcW w:w="2496" w:type="dxa"/>
          </w:tcPr>
          <w:p w:rsidR="00AA7B35" w:rsidRDefault="00AA7B35" w:rsidP="00B508D7">
            <w:pPr>
              <w:rPr>
                <w:ins w:id="230" w:author="dell" w:date="2014-02-03T22:57:00Z"/>
                <w:b/>
              </w:rPr>
            </w:pPr>
          </w:p>
        </w:tc>
      </w:tr>
      <w:tr w:rsidR="00CE4FE1" w:rsidTr="00B508D7">
        <w:trPr>
          <w:ins w:id="231" w:author="dell" w:date="2014-02-03T22:53:00Z"/>
        </w:trPr>
        <w:tc>
          <w:tcPr>
            <w:tcW w:w="2467" w:type="dxa"/>
          </w:tcPr>
          <w:p w:rsidR="00CE4FE1" w:rsidRDefault="006A1DFB" w:rsidP="00B508D7">
            <w:pPr>
              <w:rPr>
                <w:ins w:id="232" w:author="dell" w:date="2014-02-03T22:53:00Z"/>
                <w:b/>
              </w:rPr>
            </w:pPr>
            <w:ins w:id="233" w:author="dell" w:date="2014-02-03T22:55:00Z">
              <w:r>
                <w:rPr>
                  <w:b/>
                </w:rPr>
                <w:t>C</w:t>
              </w:r>
            </w:ins>
            <w:ins w:id="234" w:author="dell" w:date="2014-02-03T22:56:00Z">
              <w:r>
                <w:rPr>
                  <w:b/>
                </w:rPr>
                <w:t>URR</w:t>
              </w:r>
            </w:ins>
            <w:ins w:id="235" w:author="dell" w:date="2014-02-03T22:55:00Z">
              <w:r>
                <w:rPr>
                  <w:b/>
                </w:rPr>
                <w:t>LOCATION</w:t>
              </w:r>
            </w:ins>
          </w:p>
        </w:tc>
        <w:tc>
          <w:tcPr>
            <w:tcW w:w="2391" w:type="dxa"/>
          </w:tcPr>
          <w:p w:rsidR="00CE4FE1" w:rsidRDefault="006A1DFB" w:rsidP="00B508D7">
            <w:pPr>
              <w:rPr>
                <w:ins w:id="236" w:author="dell" w:date="2014-02-03T22:53:00Z"/>
                <w:b/>
              </w:rPr>
            </w:pPr>
            <w:ins w:id="237" w:author="dell" w:date="2014-02-03T22:55:00Z">
              <w:r>
                <w:rPr>
                  <w:b/>
                </w:rPr>
                <w:t>VARCHAR(30)</w:t>
              </w:r>
            </w:ins>
          </w:p>
        </w:tc>
        <w:tc>
          <w:tcPr>
            <w:tcW w:w="2222" w:type="dxa"/>
          </w:tcPr>
          <w:p w:rsidR="00CE4FE1" w:rsidRDefault="00AA7B35" w:rsidP="00B508D7">
            <w:pPr>
              <w:rPr>
                <w:ins w:id="238" w:author="dell" w:date="2014-02-03T22:53:00Z"/>
                <w:b/>
              </w:rPr>
            </w:pPr>
            <w:ins w:id="239" w:author="dell" w:date="2014-02-03T22:57:00Z">
              <w:r>
                <w:rPr>
                  <w:b/>
                </w:rPr>
                <w:t>NOT NULL</w:t>
              </w:r>
            </w:ins>
          </w:p>
        </w:tc>
        <w:tc>
          <w:tcPr>
            <w:tcW w:w="2496" w:type="dxa"/>
          </w:tcPr>
          <w:p w:rsidR="00CE4FE1" w:rsidRDefault="00CE4FE1" w:rsidP="00B508D7">
            <w:pPr>
              <w:rPr>
                <w:ins w:id="240" w:author="dell" w:date="2014-02-03T22:53:00Z"/>
                <w:b/>
              </w:rPr>
            </w:pPr>
          </w:p>
        </w:tc>
      </w:tr>
      <w:tr w:rsidR="00CE4FE1" w:rsidTr="00B508D7">
        <w:trPr>
          <w:ins w:id="241" w:author="dell" w:date="2014-02-03T22:53:00Z"/>
        </w:trPr>
        <w:tc>
          <w:tcPr>
            <w:tcW w:w="2467" w:type="dxa"/>
          </w:tcPr>
          <w:p w:rsidR="00CE4FE1" w:rsidRDefault="006A1DFB" w:rsidP="00B508D7">
            <w:pPr>
              <w:rPr>
                <w:ins w:id="242" w:author="dell" w:date="2014-02-03T22:53:00Z"/>
                <w:b/>
              </w:rPr>
            </w:pPr>
            <w:ins w:id="243" w:author="dell" w:date="2014-02-03T22:56:00Z">
              <w:r>
                <w:rPr>
                  <w:b/>
                </w:rPr>
                <w:t>STARTLOCATION</w:t>
              </w:r>
            </w:ins>
          </w:p>
        </w:tc>
        <w:tc>
          <w:tcPr>
            <w:tcW w:w="2391" w:type="dxa"/>
          </w:tcPr>
          <w:p w:rsidR="00CE4FE1" w:rsidRDefault="006A1DFB" w:rsidP="00B508D7">
            <w:pPr>
              <w:rPr>
                <w:ins w:id="244" w:author="dell" w:date="2014-02-03T22:53:00Z"/>
                <w:b/>
              </w:rPr>
            </w:pPr>
            <w:ins w:id="245" w:author="dell" w:date="2014-02-03T22:56:00Z">
              <w:r>
                <w:rPr>
                  <w:b/>
                </w:rPr>
                <w:t>VARCHAR(30)</w:t>
              </w:r>
            </w:ins>
          </w:p>
        </w:tc>
        <w:tc>
          <w:tcPr>
            <w:tcW w:w="2222" w:type="dxa"/>
          </w:tcPr>
          <w:p w:rsidR="00CE4FE1" w:rsidRDefault="0099131F" w:rsidP="00B508D7">
            <w:pPr>
              <w:rPr>
                <w:ins w:id="246" w:author="dell" w:date="2014-02-03T22:53:00Z"/>
                <w:b/>
              </w:rPr>
            </w:pPr>
            <w:ins w:id="247" w:author="dell" w:date="2014-02-03T22:58:00Z">
              <w:r>
                <w:rPr>
                  <w:b/>
                </w:rPr>
                <w:t>NOT NULL</w:t>
              </w:r>
            </w:ins>
          </w:p>
        </w:tc>
        <w:tc>
          <w:tcPr>
            <w:tcW w:w="2496" w:type="dxa"/>
          </w:tcPr>
          <w:p w:rsidR="00CE4FE1" w:rsidRDefault="00CE4FE1" w:rsidP="00B508D7">
            <w:pPr>
              <w:rPr>
                <w:ins w:id="248" w:author="dell" w:date="2014-02-03T22:53:00Z"/>
                <w:b/>
              </w:rPr>
            </w:pPr>
          </w:p>
        </w:tc>
      </w:tr>
      <w:tr w:rsidR="00CE4FE1" w:rsidTr="00B508D7">
        <w:trPr>
          <w:ins w:id="249" w:author="dell" w:date="2014-02-03T22:53:00Z"/>
        </w:trPr>
        <w:tc>
          <w:tcPr>
            <w:tcW w:w="2467" w:type="dxa"/>
          </w:tcPr>
          <w:p w:rsidR="00CE4FE1" w:rsidRDefault="006A1DFB" w:rsidP="00B508D7">
            <w:pPr>
              <w:rPr>
                <w:ins w:id="250" w:author="dell" w:date="2014-02-03T22:53:00Z"/>
                <w:b/>
              </w:rPr>
            </w:pPr>
            <w:ins w:id="251" w:author="dell" w:date="2014-02-03T22:56:00Z">
              <w:r>
                <w:rPr>
                  <w:b/>
                </w:rPr>
                <w:t>ENDLOCATION</w:t>
              </w:r>
            </w:ins>
          </w:p>
        </w:tc>
        <w:tc>
          <w:tcPr>
            <w:tcW w:w="2391" w:type="dxa"/>
          </w:tcPr>
          <w:p w:rsidR="00CE4FE1" w:rsidRDefault="006A1DFB" w:rsidP="00B508D7">
            <w:pPr>
              <w:rPr>
                <w:ins w:id="252" w:author="dell" w:date="2014-02-03T22:53:00Z"/>
                <w:b/>
              </w:rPr>
            </w:pPr>
            <w:ins w:id="253" w:author="dell" w:date="2014-02-03T22:56:00Z">
              <w:r>
                <w:rPr>
                  <w:b/>
                </w:rPr>
                <w:t>VARCHAR(30)</w:t>
              </w:r>
            </w:ins>
          </w:p>
        </w:tc>
        <w:tc>
          <w:tcPr>
            <w:tcW w:w="2222" w:type="dxa"/>
          </w:tcPr>
          <w:p w:rsidR="00CE4FE1" w:rsidRDefault="0099131F" w:rsidP="00B508D7">
            <w:pPr>
              <w:rPr>
                <w:ins w:id="254" w:author="dell" w:date="2014-02-03T22:53:00Z"/>
                <w:b/>
              </w:rPr>
            </w:pPr>
            <w:ins w:id="255" w:author="dell" w:date="2014-02-03T22:58:00Z">
              <w:r>
                <w:rPr>
                  <w:b/>
                </w:rPr>
                <w:t>NOT NULL</w:t>
              </w:r>
            </w:ins>
          </w:p>
        </w:tc>
        <w:tc>
          <w:tcPr>
            <w:tcW w:w="2496" w:type="dxa"/>
          </w:tcPr>
          <w:p w:rsidR="00CE4FE1" w:rsidRDefault="00CE4FE1" w:rsidP="00B508D7">
            <w:pPr>
              <w:rPr>
                <w:ins w:id="256" w:author="dell" w:date="2014-02-03T22:53:00Z"/>
                <w:b/>
              </w:rPr>
            </w:pPr>
          </w:p>
        </w:tc>
      </w:tr>
      <w:tr w:rsidR="00CE4FE1" w:rsidTr="00B508D7">
        <w:trPr>
          <w:ins w:id="257" w:author="dell" w:date="2014-02-03T22:53:00Z"/>
        </w:trPr>
        <w:tc>
          <w:tcPr>
            <w:tcW w:w="2467" w:type="dxa"/>
          </w:tcPr>
          <w:p w:rsidR="00CE4FE1" w:rsidRDefault="00AA7B35" w:rsidP="00B508D7">
            <w:pPr>
              <w:rPr>
                <w:ins w:id="258" w:author="dell" w:date="2014-02-03T22:53:00Z"/>
                <w:b/>
              </w:rPr>
            </w:pPr>
            <w:ins w:id="259" w:author="dell" w:date="2014-02-03T22:57:00Z">
              <w:r>
                <w:rPr>
                  <w:b/>
                </w:rPr>
                <w:t>TRAVELTIME</w:t>
              </w:r>
            </w:ins>
          </w:p>
        </w:tc>
        <w:tc>
          <w:tcPr>
            <w:tcW w:w="2391" w:type="dxa"/>
          </w:tcPr>
          <w:p w:rsidR="00CE4FE1" w:rsidRDefault="00AA7B35" w:rsidP="00B508D7">
            <w:pPr>
              <w:rPr>
                <w:ins w:id="260" w:author="dell" w:date="2014-02-03T22:53:00Z"/>
                <w:b/>
              </w:rPr>
            </w:pPr>
            <w:ins w:id="261" w:author="dell" w:date="2014-02-03T22:57:00Z">
              <w:r>
                <w:rPr>
                  <w:b/>
                </w:rPr>
                <w:t>DATETIME</w:t>
              </w:r>
            </w:ins>
          </w:p>
        </w:tc>
        <w:tc>
          <w:tcPr>
            <w:tcW w:w="2222" w:type="dxa"/>
          </w:tcPr>
          <w:p w:rsidR="00CE4FE1" w:rsidRDefault="0099131F" w:rsidP="00B508D7">
            <w:pPr>
              <w:rPr>
                <w:ins w:id="262" w:author="dell" w:date="2014-02-03T22:53:00Z"/>
                <w:b/>
              </w:rPr>
            </w:pPr>
            <w:ins w:id="263" w:author="dell" w:date="2014-02-03T22:58:00Z">
              <w:r>
                <w:rPr>
                  <w:b/>
                </w:rPr>
                <w:t>NOT NULL</w:t>
              </w:r>
            </w:ins>
          </w:p>
        </w:tc>
        <w:tc>
          <w:tcPr>
            <w:tcW w:w="2496" w:type="dxa"/>
          </w:tcPr>
          <w:p w:rsidR="00CE4FE1" w:rsidRDefault="00CE4FE1" w:rsidP="00B508D7">
            <w:pPr>
              <w:rPr>
                <w:ins w:id="264" w:author="dell" w:date="2014-02-03T22:53:00Z"/>
                <w:b/>
              </w:rPr>
            </w:pPr>
          </w:p>
        </w:tc>
      </w:tr>
      <w:tr w:rsidR="00CE4FE1" w:rsidTr="00B508D7">
        <w:trPr>
          <w:ins w:id="265" w:author="dell" w:date="2014-02-03T22:53:00Z"/>
        </w:trPr>
        <w:tc>
          <w:tcPr>
            <w:tcW w:w="2467" w:type="dxa"/>
          </w:tcPr>
          <w:p w:rsidR="00CE4FE1" w:rsidRDefault="00CC0511" w:rsidP="00B508D7">
            <w:pPr>
              <w:rPr>
                <w:ins w:id="266" w:author="dell" w:date="2014-02-03T22:53:00Z"/>
                <w:b/>
              </w:rPr>
            </w:pPr>
            <w:ins w:id="267" w:author="dell" w:date="2014-02-03T22:59:00Z">
              <w:r>
                <w:rPr>
                  <w:b/>
                </w:rPr>
                <w:t>TRAVELMODE</w:t>
              </w:r>
            </w:ins>
          </w:p>
        </w:tc>
        <w:tc>
          <w:tcPr>
            <w:tcW w:w="2391" w:type="dxa"/>
          </w:tcPr>
          <w:p w:rsidR="00CE4FE1" w:rsidRDefault="00CC0511" w:rsidP="00B508D7">
            <w:pPr>
              <w:rPr>
                <w:ins w:id="268" w:author="dell" w:date="2014-02-03T22:53:00Z"/>
                <w:b/>
              </w:rPr>
            </w:pPr>
            <w:ins w:id="269" w:author="dell" w:date="2014-02-03T22:59:00Z">
              <w:r>
                <w:rPr>
                  <w:b/>
                </w:rPr>
                <w:t>VARCHAR(10)</w:t>
              </w:r>
            </w:ins>
          </w:p>
        </w:tc>
        <w:tc>
          <w:tcPr>
            <w:tcW w:w="2222" w:type="dxa"/>
          </w:tcPr>
          <w:p w:rsidR="00CE4FE1" w:rsidRDefault="00CC0511" w:rsidP="00B508D7">
            <w:pPr>
              <w:rPr>
                <w:ins w:id="270" w:author="dell" w:date="2014-02-03T22:53:00Z"/>
                <w:b/>
              </w:rPr>
            </w:pPr>
            <w:ins w:id="271" w:author="dell" w:date="2014-02-03T23:00:00Z">
              <w:r>
                <w:rPr>
                  <w:b/>
                </w:rPr>
                <w:t>NULL</w:t>
              </w:r>
            </w:ins>
          </w:p>
        </w:tc>
        <w:tc>
          <w:tcPr>
            <w:tcW w:w="2496" w:type="dxa"/>
          </w:tcPr>
          <w:p w:rsidR="00CE4FE1" w:rsidRDefault="00CC0511" w:rsidP="00855206">
            <w:pPr>
              <w:rPr>
                <w:ins w:id="272" w:author="dell" w:date="2014-02-03T22:53:00Z"/>
                <w:b/>
              </w:rPr>
            </w:pPr>
            <w:ins w:id="273" w:author="dell" w:date="2014-02-03T23:00:00Z">
              <w:r>
                <w:rPr>
                  <w:b/>
                </w:rPr>
                <w:t>People can chose null</w:t>
              </w:r>
            </w:ins>
            <w:ins w:id="274" w:author="dell" w:date="2014-02-03T23:01:00Z">
              <w:r w:rsidR="00855206">
                <w:rPr>
                  <w:b/>
                </w:rPr>
                <w:t xml:space="preserve"> as well</w:t>
              </w:r>
            </w:ins>
            <w:ins w:id="275" w:author="dell" w:date="2014-02-03T23:00:00Z">
              <w:r>
                <w:rPr>
                  <w:b/>
                </w:rPr>
                <w:t xml:space="preserve"> if they have not decide yet</w:t>
              </w:r>
            </w:ins>
          </w:p>
        </w:tc>
      </w:tr>
      <w:tr w:rsidR="00CE4FE1" w:rsidTr="00B508D7">
        <w:trPr>
          <w:ins w:id="276" w:author="dell" w:date="2014-02-03T22:53:00Z"/>
        </w:trPr>
        <w:tc>
          <w:tcPr>
            <w:tcW w:w="2467" w:type="dxa"/>
          </w:tcPr>
          <w:p w:rsidR="00CE4FE1" w:rsidRDefault="00EB7474" w:rsidP="00EB7474">
            <w:pPr>
              <w:rPr>
                <w:ins w:id="277" w:author="dell" w:date="2014-02-03T22:53:00Z"/>
                <w:b/>
              </w:rPr>
            </w:pPr>
            <w:ins w:id="278" w:author="dell" w:date="2014-02-03T23:01:00Z">
              <w:r>
                <w:rPr>
                  <w:b/>
                </w:rPr>
                <w:t>NOOF</w:t>
              </w:r>
            </w:ins>
            <w:ins w:id="279" w:author="dell" w:date="2014-02-03T23:02:00Z">
              <w:r>
                <w:rPr>
                  <w:b/>
                </w:rPr>
                <w:t>PASSENGER</w:t>
              </w:r>
            </w:ins>
          </w:p>
        </w:tc>
        <w:tc>
          <w:tcPr>
            <w:tcW w:w="2391" w:type="dxa"/>
          </w:tcPr>
          <w:p w:rsidR="00CE4FE1" w:rsidRDefault="00EB7474" w:rsidP="00B508D7">
            <w:pPr>
              <w:rPr>
                <w:ins w:id="280" w:author="dell" w:date="2014-02-03T22:53:00Z"/>
                <w:b/>
              </w:rPr>
            </w:pPr>
            <w:ins w:id="281" w:author="dell" w:date="2014-02-03T23:02:00Z">
              <w:r>
                <w:rPr>
                  <w:b/>
                </w:rPr>
                <w:t>INT</w:t>
              </w:r>
            </w:ins>
          </w:p>
        </w:tc>
        <w:tc>
          <w:tcPr>
            <w:tcW w:w="2222" w:type="dxa"/>
          </w:tcPr>
          <w:p w:rsidR="00CE4FE1" w:rsidRDefault="00EB7474" w:rsidP="00B508D7">
            <w:pPr>
              <w:rPr>
                <w:ins w:id="282" w:author="dell" w:date="2014-02-03T22:53:00Z"/>
                <w:b/>
              </w:rPr>
            </w:pPr>
            <w:ins w:id="283" w:author="dell" w:date="2014-02-03T23:02:00Z">
              <w:r>
                <w:rPr>
                  <w:b/>
                </w:rPr>
                <w:t>NULL</w:t>
              </w:r>
            </w:ins>
          </w:p>
        </w:tc>
        <w:tc>
          <w:tcPr>
            <w:tcW w:w="2496" w:type="dxa"/>
          </w:tcPr>
          <w:p w:rsidR="00CE4FE1" w:rsidRDefault="00CE4FE1" w:rsidP="00B508D7">
            <w:pPr>
              <w:rPr>
                <w:ins w:id="284" w:author="dell" w:date="2014-02-03T22:53:00Z"/>
                <w:b/>
              </w:rPr>
            </w:pPr>
          </w:p>
        </w:tc>
      </w:tr>
      <w:tr w:rsidR="00CE4FE1" w:rsidTr="00B508D7">
        <w:trPr>
          <w:ins w:id="285" w:author="dell" w:date="2014-02-03T22:53:00Z"/>
        </w:trPr>
        <w:tc>
          <w:tcPr>
            <w:tcW w:w="2467" w:type="dxa"/>
          </w:tcPr>
          <w:p w:rsidR="00CE4FE1" w:rsidRDefault="001D240B" w:rsidP="00B508D7">
            <w:pPr>
              <w:rPr>
                <w:ins w:id="286" w:author="dell" w:date="2014-02-03T22:53:00Z"/>
                <w:b/>
              </w:rPr>
            </w:pPr>
            <w:ins w:id="287" w:author="dell" w:date="2014-02-03T23:02:00Z">
              <w:r>
                <w:rPr>
                  <w:b/>
                </w:rPr>
                <w:t>STATUS</w:t>
              </w:r>
            </w:ins>
          </w:p>
        </w:tc>
        <w:tc>
          <w:tcPr>
            <w:tcW w:w="2391" w:type="dxa"/>
          </w:tcPr>
          <w:p w:rsidR="00CE4FE1" w:rsidRDefault="001D240B" w:rsidP="00B508D7">
            <w:pPr>
              <w:rPr>
                <w:ins w:id="288" w:author="dell" w:date="2014-02-03T22:53:00Z"/>
                <w:b/>
              </w:rPr>
            </w:pPr>
            <w:ins w:id="289" w:author="dell" w:date="2014-02-03T23:02:00Z">
              <w:r>
                <w:rPr>
                  <w:b/>
                </w:rPr>
                <w:t>TINYINT</w:t>
              </w:r>
            </w:ins>
          </w:p>
        </w:tc>
        <w:tc>
          <w:tcPr>
            <w:tcW w:w="2222" w:type="dxa"/>
          </w:tcPr>
          <w:p w:rsidR="00CE4FE1" w:rsidRDefault="001D240B" w:rsidP="00B508D7">
            <w:pPr>
              <w:rPr>
                <w:ins w:id="290" w:author="dell" w:date="2014-02-03T22:53:00Z"/>
                <w:b/>
              </w:rPr>
            </w:pPr>
            <w:ins w:id="291" w:author="dell" w:date="2014-02-03T23:03:00Z">
              <w:r>
                <w:rPr>
                  <w:b/>
                </w:rPr>
                <w:t>NOT NULL</w:t>
              </w:r>
            </w:ins>
          </w:p>
        </w:tc>
        <w:tc>
          <w:tcPr>
            <w:tcW w:w="2496" w:type="dxa"/>
          </w:tcPr>
          <w:p w:rsidR="00CE4FE1" w:rsidRDefault="00CE4FE1" w:rsidP="00B508D7">
            <w:pPr>
              <w:rPr>
                <w:ins w:id="292" w:author="dell" w:date="2014-02-03T22:53:00Z"/>
                <w:b/>
              </w:rPr>
            </w:pPr>
          </w:p>
        </w:tc>
      </w:tr>
      <w:tr w:rsidR="00CE4FE1" w:rsidTr="00B508D7">
        <w:trPr>
          <w:ins w:id="293" w:author="dell" w:date="2014-02-03T22:53:00Z"/>
        </w:trPr>
        <w:tc>
          <w:tcPr>
            <w:tcW w:w="2467" w:type="dxa"/>
          </w:tcPr>
          <w:p w:rsidR="00CE4FE1" w:rsidRDefault="008607DB" w:rsidP="00B508D7">
            <w:pPr>
              <w:rPr>
                <w:ins w:id="294" w:author="dell" w:date="2014-02-03T22:53:00Z"/>
                <w:b/>
              </w:rPr>
            </w:pPr>
            <w:ins w:id="295" w:author="dell" w:date="2014-02-03T23:03:00Z">
              <w:r>
                <w:rPr>
                  <w:b/>
                </w:rPr>
                <w:t>AUIDTDATTIME</w:t>
              </w:r>
            </w:ins>
          </w:p>
        </w:tc>
        <w:tc>
          <w:tcPr>
            <w:tcW w:w="2391" w:type="dxa"/>
          </w:tcPr>
          <w:p w:rsidR="00CE4FE1" w:rsidRDefault="008607DB" w:rsidP="00B508D7">
            <w:pPr>
              <w:rPr>
                <w:ins w:id="296" w:author="dell" w:date="2014-02-03T22:53:00Z"/>
                <w:b/>
              </w:rPr>
            </w:pPr>
            <w:ins w:id="297" w:author="dell" w:date="2014-02-03T23:03:00Z">
              <w:r>
                <w:rPr>
                  <w:b/>
                </w:rPr>
                <w:t>DATETIME</w:t>
              </w:r>
            </w:ins>
          </w:p>
        </w:tc>
        <w:tc>
          <w:tcPr>
            <w:tcW w:w="2222" w:type="dxa"/>
          </w:tcPr>
          <w:p w:rsidR="00CE4FE1" w:rsidRDefault="003B5AA7" w:rsidP="00B508D7">
            <w:pPr>
              <w:rPr>
                <w:ins w:id="298" w:author="dell" w:date="2014-02-03T22:53:00Z"/>
                <w:b/>
              </w:rPr>
            </w:pPr>
            <w:ins w:id="299" w:author="dell" w:date="2014-02-03T23:03:00Z">
              <w:r>
                <w:rPr>
                  <w:b/>
                </w:rPr>
                <w:t>NULL</w:t>
              </w:r>
            </w:ins>
          </w:p>
        </w:tc>
        <w:tc>
          <w:tcPr>
            <w:tcW w:w="2496" w:type="dxa"/>
          </w:tcPr>
          <w:p w:rsidR="00CE4FE1" w:rsidRDefault="00681CA4" w:rsidP="00B508D7">
            <w:pPr>
              <w:rPr>
                <w:ins w:id="300" w:author="dell" w:date="2014-02-03T22:53:00Z"/>
                <w:b/>
              </w:rPr>
            </w:pPr>
            <w:ins w:id="301" w:author="dell" w:date="2014-02-03T23:05:00Z">
              <w:r>
                <w:rPr>
                  <w:b/>
                </w:rPr>
                <w:t>?</w:t>
              </w:r>
              <w:r w:rsidR="0027365B">
                <w:rPr>
                  <w:b/>
                </w:rPr>
                <w:t xml:space="preserve"> Why we require this field</w:t>
              </w:r>
            </w:ins>
          </w:p>
        </w:tc>
      </w:tr>
      <w:tr w:rsidR="00DE0768" w:rsidTr="00B508D7">
        <w:trPr>
          <w:ins w:id="302" w:author="dell" w:date="2014-02-03T23:06:00Z"/>
        </w:trPr>
        <w:tc>
          <w:tcPr>
            <w:tcW w:w="2467" w:type="dxa"/>
          </w:tcPr>
          <w:p w:rsidR="00DE0768" w:rsidRDefault="00DE0768" w:rsidP="00B508D7">
            <w:pPr>
              <w:rPr>
                <w:ins w:id="303" w:author="dell" w:date="2014-02-03T23:06:00Z"/>
                <w:b/>
              </w:rPr>
            </w:pPr>
            <w:ins w:id="304" w:author="dell" w:date="2014-02-03T23:06:00Z">
              <w:r>
                <w:rPr>
                  <w:b/>
                </w:rPr>
                <w:t>DATCRETRAVEL</w:t>
              </w:r>
            </w:ins>
          </w:p>
        </w:tc>
        <w:tc>
          <w:tcPr>
            <w:tcW w:w="2391" w:type="dxa"/>
          </w:tcPr>
          <w:p w:rsidR="00DE0768" w:rsidRDefault="00DE0768" w:rsidP="00B508D7">
            <w:pPr>
              <w:rPr>
                <w:ins w:id="305" w:author="dell" w:date="2014-02-03T23:06:00Z"/>
                <w:b/>
              </w:rPr>
            </w:pPr>
            <w:ins w:id="306" w:author="dell" w:date="2014-02-03T23:06:00Z">
              <w:r>
                <w:rPr>
                  <w:b/>
                </w:rPr>
                <w:t>DATETIME</w:t>
              </w:r>
            </w:ins>
          </w:p>
        </w:tc>
        <w:tc>
          <w:tcPr>
            <w:tcW w:w="2222" w:type="dxa"/>
          </w:tcPr>
          <w:p w:rsidR="00DE0768" w:rsidRDefault="00DE0768" w:rsidP="00B508D7">
            <w:pPr>
              <w:rPr>
                <w:ins w:id="307" w:author="dell" w:date="2014-02-03T23:06:00Z"/>
                <w:b/>
              </w:rPr>
            </w:pPr>
            <w:ins w:id="308" w:author="dell" w:date="2014-02-03T23:06:00Z">
              <w:r>
                <w:rPr>
                  <w:b/>
                </w:rPr>
                <w:t>GETDATE()</w:t>
              </w:r>
            </w:ins>
          </w:p>
        </w:tc>
        <w:tc>
          <w:tcPr>
            <w:tcW w:w="2496" w:type="dxa"/>
          </w:tcPr>
          <w:p w:rsidR="00DE0768" w:rsidRDefault="00DE0768" w:rsidP="00B508D7">
            <w:pPr>
              <w:rPr>
                <w:ins w:id="309" w:author="dell" w:date="2014-02-03T23:06:00Z"/>
                <w:b/>
              </w:rPr>
            </w:pPr>
          </w:p>
        </w:tc>
      </w:tr>
    </w:tbl>
    <w:p w:rsidR="00466CA0" w:rsidRPr="007B3727" w:rsidRDefault="004D4676" w:rsidP="007B3727">
      <w:pPr>
        <w:rPr>
          <w:b/>
        </w:rPr>
      </w:pPr>
      <w:del w:id="310" w:author="dell" w:date="2014-02-03T22:42:00Z">
        <w:r w:rsidDel="00E57B19">
          <w:rPr>
            <w:b/>
          </w:rPr>
          <w:br w:type="page"/>
        </w:r>
      </w:del>
    </w:p>
    <w:p w:rsidR="009660BB" w:rsidRPr="007B3727" w:rsidRDefault="007B3727" w:rsidP="009E1D34">
      <w:pPr>
        <w:pStyle w:val="Heading2"/>
        <w:numPr>
          <w:ilvl w:val="1"/>
          <w:numId w:val="5"/>
        </w:numPr>
        <w:ind w:hanging="792"/>
      </w:pPr>
      <w:bookmarkStart w:id="311" w:name="_Toc378092189"/>
      <w:r w:rsidRPr="007B3727">
        <w:lastRenderedPageBreak/>
        <w:t>Business</w:t>
      </w:r>
      <w:r w:rsidR="00341C56" w:rsidRPr="007B3727">
        <w:t xml:space="preserve"> Rules</w:t>
      </w:r>
      <w:r>
        <w:t>&amp; Opportunities</w:t>
      </w:r>
      <w:bookmarkEnd w:id="311"/>
    </w:p>
    <w:p w:rsidR="007B3727" w:rsidRDefault="007B3727" w:rsidP="006913F7"/>
    <w:p w:rsidR="006913F7" w:rsidRDefault="009660BB" w:rsidP="006913F7">
      <w:r w:rsidRPr="009660BB">
        <w:t>This se</w:t>
      </w:r>
      <w:r w:rsidR="007B3727">
        <w:t>ction can be explored later to define Business Rules.</w:t>
      </w:r>
    </w:p>
    <w:p w:rsidR="007B3727" w:rsidRDefault="007B3727" w:rsidP="006913F7"/>
    <w:p w:rsidR="007B3727" w:rsidRDefault="007B3727" w:rsidP="006913F7">
      <w:r>
        <w:t xml:space="preserve">This section can be explored later to find the opportunities that could help to make this App better and </w:t>
      </w:r>
      <w:r w:rsidR="00C44CA0">
        <w:t xml:space="preserve">use </w:t>
      </w:r>
      <w:r>
        <w:t>user information</w:t>
      </w:r>
      <w:r w:rsidR="00C576E1">
        <w:t xml:space="preserve"> (including travel details)</w:t>
      </w:r>
      <w:r w:rsidR="00C44CA0">
        <w:t>for business benefits.</w:t>
      </w:r>
    </w:p>
    <w:p w:rsidR="007B3727" w:rsidRDefault="007B3727" w:rsidP="006913F7"/>
    <w:p w:rsidR="00E20C86" w:rsidRDefault="00E20C86">
      <w:pPr>
        <w:rPr>
          <w:rFonts w:cs="Arial"/>
          <w:b/>
          <w:bCs/>
          <w:i/>
          <w:iCs/>
          <w:sz w:val="28"/>
          <w:szCs w:val="28"/>
        </w:rPr>
      </w:pPr>
      <w:r>
        <w:br w:type="page"/>
      </w:r>
    </w:p>
    <w:p w:rsidR="004509F1" w:rsidRDefault="004509F1" w:rsidP="009E1D34">
      <w:pPr>
        <w:pStyle w:val="Heading2"/>
        <w:numPr>
          <w:ilvl w:val="1"/>
          <w:numId w:val="5"/>
        </w:numPr>
        <w:ind w:hanging="792"/>
      </w:pPr>
      <w:bookmarkStart w:id="312" w:name="_Toc378092190"/>
      <w:r>
        <w:lastRenderedPageBreak/>
        <w:t>Application - Process Flow</w:t>
      </w:r>
      <w:bookmarkEnd w:id="312"/>
    </w:p>
    <w:p w:rsidR="00E20C86" w:rsidRDefault="00E20C86" w:rsidP="00E20C86">
      <w:pPr>
        <w:rPr>
          <w:rFonts w:cs="Arial"/>
          <w:bCs/>
          <w:iCs/>
          <w:sz w:val="24"/>
        </w:rPr>
      </w:pPr>
    </w:p>
    <w:p w:rsidR="00E20C86" w:rsidRDefault="00E20C86" w:rsidP="00E20C86">
      <w:pPr>
        <w:rPr>
          <w:rFonts w:cs="Arial"/>
          <w:bCs/>
          <w:iCs/>
          <w:sz w:val="24"/>
        </w:rPr>
      </w:pPr>
    </w:p>
    <w:p w:rsidR="00E20C86" w:rsidRDefault="0079059A" w:rsidP="00E20C86">
      <w:pPr>
        <w:rPr>
          <w:rFonts w:cs="Arial"/>
          <w:bCs/>
          <w:iCs/>
          <w:sz w:val="24"/>
        </w:rPr>
      </w:pPr>
      <w:r>
        <w:rPr>
          <w:rFonts w:cs="Arial"/>
          <w:bCs/>
          <w:iCs/>
          <w:noProof/>
          <w:sz w:val="24"/>
        </w:rPr>
        <w:pict>
          <v:shapetype id="_x0000_t4" coordsize="21600,21600" o:spt="4" path="m10800,l,10800,10800,21600,21600,10800xe">
            <v:stroke joinstyle="miter"/>
            <v:path gradientshapeok="t" o:connecttype="rect" textboxrect="5400,5400,16200,16200"/>
          </v:shapetype>
          <v:shape id="Diamond 5" o:spid="_x0000_s1051" type="#_x0000_t4" style="position:absolute;margin-left:141pt;margin-top:12.95pt;width:174pt;height:147.75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" fillcolor="white [3212]" strokecolor="#4579b8 [3044]">
            <v:shadow on="t" color="black" opacity="24903f" origin=",.5" offset="0,.55556mm"/>
            <v:textbox>
              <w:txbxContent>
                <w:p w:rsidR="00F67DD5" w:rsidRDefault="00F67DD5" w:rsidP="00912992">
                  <w:pPr>
                    <w:jc w:val="center"/>
                  </w:pPr>
                  <w:r>
                    <w:t>Other existing ‘Travel Details’ in Server with same Current &amp; End Location</w:t>
                  </w:r>
                </w:p>
              </w:txbxContent>
            </v:textbox>
          </v:shape>
        </w:pict>
      </w:r>
    </w:p>
    <w:p w:rsidR="00E20C86" w:rsidRDefault="0079059A" w:rsidP="00E20C86">
      <w:pPr>
        <w:rPr>
          <w:rFonts w:cs="Arial"/>
          <w:bCs/>
          <w:iCs/>
          <w:sz w:val="24"/>
        </w:rPr>
      </w:pPr>
      <w:r w:rsidRPr="0079059A">
        <w:rPr>
          <w:noProof/>
        </w:rPr>
        <w:pict>
          <v:rect id="Rectangle 248" o:spid="_x0000_s1052" style="position:absolute;margin-left:-50.25pt;margin-top:12.25pt;width:41.25pt;height:21.75pt;z-index:251815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" fillcolor="#d8d8d8 [2732]" strokecolor="black [3040]">
            <v:shadow on="t" color="black" opacity="24903f" origin=",.5" offset="0,.55556mm"/>
            <v:textbox>
              <w:txbxContent>
                <w:p w:rsidR="00F67DD5" w:rsidRDefault="00F67DD5" w:rsidP="006B0A49">
                  <w:pPr>
                    <w:jc w:val="center"/>
                  </w:pPr>
                  <w:r>
                    <w:t>Start</w:t>
                  </w:r>
                </w:p>
              </w:txbxContent>
            </v:textbox>
          </v:rect>
        </w:pict>
      </w:r>
    </w:p>
    <w:p w:rsidR="00E20C86" w:rsidRDefault="00E20C86" w:rsidP="00E20C86">
      <w:pPr>
        <w:rPr>
          <w:rFonts w:cs="Arial"/>
          <w:bCs/>
          <w:iCs/>
          <w:sz w:val="24"/>
        </w:rPr>
      </w:pPr>
    </w:p>
    <w:p w:rsidR="007B3727" w:rsidRPr="00E20C86" w:rsidRDefault="0079059A" w:rsidP="00E20C86">
      <w:pPr>
        <w:rPr>
          <w:rFonts w:cs="Arial"/>
          <w:bCs/>
          <w:iCs/>
          <w:sz w:val="24"/>
        </w:rPr>
      </w:pPr>
      <w:r w:rsidRPr="0079059A">
        <w:rPr>
          <w:noProof/>
        </w:rPr>
        <w:pict>
          <v:rect id="Rectangle 251" o:spid="_x0000_s1053" style="position:absolute;margin-left:330pt;margin-top:230.75pt;width:28.5pt;height:21.75pt;z-index:251821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" filled="f" stroked="f">
            <v:shadow on="t" color="black" opacity="24903f" origin=",.5" offset="0,.55556mm"/>
            <v:textbox>
              <w:txbxContent>
                <w:p w:rsidR="00F67DD5" w:rsidRDefault="00F67DD5" w:rsidP="00041B66">
                  <w:pPr>
                    <w:jc w:val="center"/>
                  </w:pPr>
                  <w:r>
                    <w:t>No</w:t>
                  </w:r>
                </w:p>
              </w:txbxContent>
            </v:textbox>
          </v:rect>
        </w:pict>
      </w:r>
      <w:r w:rsidRPr="0079059A">
        <w:rPr>
          <w:noProof/>
        </w:rPr>
        <w:pict>
          <v:shape id="Elbow Connector 250" o:spid="_x0000_s1083" type="#_x0000_t34" style="position:absolute;margin-left:267.75pt;margin-top:202.9pt;width:123.75pt;height:27.75pt;flip:x y;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" strokecolor="black [3213]" strokeweight="1.5pt">
            <v:stroke endarrow="open"/>
          </v:shape>
        </w:pict>
      </w:r>
      <w:r w:rsidRPr="0079059A">
        <w:rPr>
          <w:noProof/>
        </w:rPr>
        <w:pict>
          <v:shape id="Straight Arrow Connector 249" o:spid="_x0000_s1082" type="#_x0000_t32" style="position:absolute;margin-left:-28.5pt;margin-top:6.4pt;width:0;height:24pt;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" strokecolor="black [3213]" strokeweight="1.5pt">
            <v:stroke endarrow="open"/>
          </v:shape>
        </w:pict>
      </w:r>
      <w:r w:rsidRPr="0079059A">
        <w:rPr>
          <w:noProof/>
        </w:rPr>
        <w:pict>
          <v:rect id="Rectangle 24" o:spid="_x0000_s1054" style="position:absolute;margin-left:228.75pt;margin-top:121.9pt;width:37.5pt;height:18.7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" filled="f" stroked="f">
            <v:shadow on="t" color="black" opacity="24903f" origin=",.5" offset="0,.55556mm"/>
            <v:textbox>
              <w:txbxContent>
                <w:p w:rsidR="00F67DD5" w:rsidRDefault="00F67DD5" w:rsidP="00736F7D">
                  <w:pPr>
                    <w:jc w:val="center"/>
                  </w:pPr>
                  <w:r>
                    <w:t>Yes</w:t>
                  </w:r>
                </w:p>
              </w:txbxContent>
            </v:textbox>
          </v:rect>
        </w:pict>
      </w:r>
      <w:r w:rsidRPr="0079059A">
        <w:rPr>
          <w:noProof/>
        </w:rPr>
        <w:pict>
          <v:rect id="Rectangle 228" o:spid="_x0000_s1055" style="position:absolute;margin-left:230.25pt;margin-top:390.55pt;width:37.5pt;height:22.5pt;z-index:251800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79059A">
        <w:rPr>
          <w:noProof/>
        </w:rPr>
        <w:pict>
          <v:rect id="Rectangle 30" o:spid="_x0000_s1056" style="position:absolute;margin-left:120.75pt;margin-top:308.8pt;width:28.5pt;height:16.5pt;z-index:251796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79059A">
        <w:rPr>
          <w:noProof/>
        </w:rPr>
        <w:pict>
          <v:rect id="Rectangle 232" o:spid="_x0000_s1057" style="position:absolute;margin-left:444pt;margin-top:158.8pt;width:37.5pt;height:16.5pt;z-index:251802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79059A">
        <w:rPr>
          <w:noProof/>
        </w:rPr>
        <w:pict>
          <v:rect id="Rectangle 246" o:spid="_x0000_s1058" style="position:absolute;margin-left:403.5pt;margin-top:230pt;width:28.5pt;height:21.75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" filled="f" stroked="f">
            <v:shadow on="t" color="black" opacity="24903f" origin=",.5" offset="0,.55556mm"/>
            <v:textbox>
              <w:txbxContent>
                <w:p w:rsidR="00F67DD5" w:rsidRDefault="00F67DD5" w:rsidP="00E20C86">
                  <w:pPr>
                    <w:jc w:val="center"/>
                  </w:pPr>
                  <w:r>
                    <w:t>No</w:t>
                  </w:r>
                </w:p>
              </w:txbxContent>
            </v:textbox>
          </v:rect>
        </w:pict>
      </w:r>
      <w:r w:rsidRPr="0079059A">
        <w:rPr>
          <w:noProof/>
        </w:rPr>
        <w:pict>
          <v:rect id="Rectangle 19" o:spid="_x0000_s1059" style="position:absolute;margin-left:319.5pt;margin-top:23.8pt;width:28.5pt;height:21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79059A">
        <w:rPr>
          <w:noProof/>
        </w:rPr>
        <w:pict>
          <v:shape id="Elbow Connector 247" o:spid="_x0000_s1081" type="#_x0000_t34" style="position:absolute;margin-left:149.25pt;margin-top:182.3pt;width:36pt;height:143.25pt;flip:y;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" adj="-19350" strokecolor="black [3213]" strokeweight="1.5pt">
            <v:stroke endarrow="open"/>
          </v:shape>
        </w:pict>
      </w:r>
      <w:r w:rsidRPr="0079059A">
        <w:rPr>
          <w:noProof/>
        </w:rPr>
        <w:pict>
          <v:rect id="Rectangle 20" o:spid="_x0000_s1060" style="position:absolute;margin-left:185.25pt;margin-top:146.3pt;width:81pt;height:82.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User 1 to view other User’s Travel Details including his Travel Details</w:t>
                  </w:r>
                </w:p>
              </w:txbxContent>
            </v:textbox>
          </v:rect>
        </w:pict>
      </w:r>
      <w:r>
        <w:rPr>
          <w:rFonts w:cs="Arial"/>
          <w:bCs/>
          <w:iCs/>
          <w:noProof/>
          <w:sz w:val="24"/>
        </w:rPr>
        <w:pict>
          <v:shape id="Elbow Connector 245" o:spid="_x0000_s1080" type="#_x0000_t34" style="position:absolute;margin-left:391.5pt;margin-top:40.55pt;width:27.75pt;height:189.75pt;flip:y;z-index:2517073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" adj="34735" strokecolor="black [3213]" strokeweight="1.5pt">
            <v:stroke endarrow="open"/>
          </v:shape>
        </w:pict>
      </w:r>
      <w:r>
        <w:rPr>
          <w:rFonts w:cs="Arial"/>
          <w:bCs/>
          <w:iCs/>
          <w:noProof/>
          <w:sz w:val="24"/>
        </w:rPr>
        <w:pict>
          <v:rect id="Rectangle 241" o:spid="_x0000_s1061" style="position:absolute;margin-left:330pt;margin-top:440.3pt;width:39pt;height:27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" fillcolor="#d8d8d8 [2732]" strokecolor="black [3040]">
            <v:shadow on="t" color="black" opacity="24903f" origin=",.5" offset="0,.55556mm"/>
            <v:textbox>
              <w:txbxContent>
                <w:p w:rsidR="00F67DD5" w:rsidRDefault="00F67DD5" w:rsidP="00E20C86">
                  <w:pPr>
                    <w:jc w:val="center"/>
                  </w:pPr>
                  <w:r>
                    <w:t>End</w:t>
                  </w:r>
                </w:p>
              </w:txbxContent>
            </v:textbox>
          </v:rect>
        </w:pict>
      </w:r>
      <w:r>
        <w:rPr>
          <w:rFonts w:cs="Arial"/>
          <w:bCs/>
          <w:iCs/>
          <w:noProof/>
          <w:sz w:val="24"/>
        </w:rPr>
        <w:pict>
          <v:shape id="Straight Arrow Connector 242" o:spid="_x0000_s1079" type="#_x0000_t32" style="position:absolute;margin-left:299.25pt;margin-top:456.05pt;width:30.75pt;height:0;z-index:251810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" strokecolor="black [3213]" strokeweight="1.5pt">
            <v:stroke endarrow="open"/>
          </v:shape>
        </w:pict>
      </w:r>
      <w:r w:rsidRPr="0079059A">
        <w:rPr>
          <w:noProof/>
        </w:rPr>
        <w:pict>
          <v:rect id="Rectangle 240" o:spid="_x0000_s1062" style="position:absolute;margin-left:159pt;margin-top:418.55pt;width:138.75pt;height:82.5pt;z-index:251807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Mobile number of both the user will be displayed to each other.</w:t>
                  </w:r>
                </w:p>
                <w:p w:rsidR="00F67DD5" w:rsidRDefault="00F67DD5" w:rsidP="00736F7D">
                  <w:pPr>
                    <w:jc w:val="center"/>
                  </w:pPr>
                  <w:r>
                    <w:t>And their Travel Details will be unavailable further.</w:t>
                  </w:r>
                </w:p>
              </w:txbxContent>
            </v:textbox>
          </v:rect>
        </w:pict>
      </w:r>
      <w:r w:rsidRPr="0079059A">
        <w:rPr>
          <w:noProof/>
        </w:rPr>
        <w:pict>
          <v:shape id="Straight Arrow Connector 31" o:spid="_x0000_s1078" type="#_x0000_t32" style="position:absolute;margin-left:228.75pt;margin-top:391.55pt;width:0;height:27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" strokecolor="black [3213]" strokeweight="1.5pt">
            <v:stroke endarrow="open"/>
          </v:shape>
        </w:pict>
      </w:r>
      <w:r w:rsidRPr="0079059A">
        <w:rPr>
          <w:noProof/>
        </w:rPr>
        <w:pict>
          <v:shape id="Diamond 28" o:spid="_x0000_s1063" type="#_x0000_t4" style="position:absolute;margin-left:149.25pt;margin-top:257.3pt;width:159pt;height:134.25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" fillcolor="white [3212]" strokecolor="#4579b8 [3044]">
            <v:shadow on="t" color="black" opacity="24903f" origin=",.5" offset="0,.55556mm"/>
            <v:textbox>
              <w:txbxContent>
                <w:p w:rsidR="00F67DD5" w:rsidRDefault="00F67DD5" w:rsidP="00736F7D">
                  <w:pPr>
                    <w:jc w:val="center"/>
                  </w:pPr>
                  <w:r>
                    <w:t>User 1 confirm (connect to) other User’s Travel Details</w:t>
                  </w:r>
                </w:p>
              </w:txbxContent>
            </v:textbox>
          </v:shape>
        </w:pict>
      </w:r>
      <w:r w:rsidRPr="0079059A">
        <w:rPr>
          <w:noProof/>
        </w:rPr>
        <w:pict>
          <v:shape id="Straight Arrow Connector 27" o:spid="_x0000_s1077" type="#_x0000_t32" style="position:absolute;margin-left:228.75pt;margin-top:230.3pt;width:0;height:27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" strokecolor="black [3213]" strokeweight="1.5pt">
            <v:stroke endarrow="open"/>
          </v:shape>
        </w:pict>
      </w:r>
      <w:r w:rsidRPr="0079059A">
        <w:rPr>
          <w:noProof/>
        </w:rPr>
        <w:pict>
          <v:shape id="Straight Arrow Connector 26" o:spid="_x0000_s1076" type="#_x0000_t32" style="position:absolute;margin-left:450.75pt;margin-top:177.05pt;width:30.75pt;height:0;z-index:251789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" strokecolor="black [3213]" strokeweight="1.5pt">
            <v:stroke endarrow="open"/>
          </v:shape>
        </w:pict>
      </w:r>
      <w:r w:rsidRPr="0079059A">
        <w:rPr>
          <w:noProof/>
        </w:rPr>
        <w:pict>
          <v:rect id="Rectangle 25" o:spid="_x0000_s1064" style="position:absolute;margin-left:481.5pt;margin-top:161.3pt;width:39pt;height:27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" fillcolor="#d8d8d8 [2732]" strokecolor="black [3040]">
            <v:shadow on="t" color="black" opacity="24903f" origin=",.5" offset="0,.55556mm"/>
            <v:textbox>
              <w:txbxContent>
                <w:p w:rsidR="00F67DD5" w:rsidRDefault="00F67DD5" w:rsidP="00736F7D">
                  <w:pPr>
                    <w:jc w:val="center"/>
                  </w:pPr>
                  <w:r>
                    <w:t>End</w:t>
                  </w:r>
                </w:p>
              </w:txbxContent>
            </v:textbox>
          </v:rect>
        </w:pict>
      </w:r>
      <w:r w:rsidRPr="0079059A">
        <w:rPr>
          <w:noProof/>
        </w:rPr>
        <w:pict>
          <v:shape id="Straight Arrow Connector 23" o:spid="_x0000_s1075" type="#_x0000_t32" style="position:absolute;margin-left:228pt;margin-top:119.3pt;width:0;height:27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" strokecolor="black [3213]" strokeweight="1.5pt">
            <v:stroke endarrow="open"/>
          </v:shape>
        </w:pict>
      </w:r>
      <w:r w:rsidRPr="0079059A">
        <w:rPr>
          <w:noProof/>
        </w:rPr>
        <w:pict>
          <v:shape id="Straight Arrow Connector 21" o:spid="_x0000_s1074" type="#_x0000_t32" style="position:absolute;margin-left:266.25pt;margin-top:177.05pt;width:63.75pt;height:0;z-index:2517811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" strokecolor="black [3213]" strokeweight="1.5pt">
            <v:stroke endarrow="open"/>
          </v:shape>
        </w:pict>
      </w:r>
      <w:r w:rsidRPr="0079059A">
        <w:rPr>
          <w:noProof/>
        </w:rPr>
        <w:pict>
          <v:shape id="Diamond 13" o:spid="_x0000_s1065" type="#_x0000_t4" style="position:absolute;margin-left:330pt;margin-top:123.8pt;width:120.75pt;height:106.5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" fillcolor="white [3212]" strokecolor="#4579b8 [3044]">
            <v:shadow on="t" color="black" opacity="24903f" origin=",.5" offset="0,.55556mm"/>
            <v:textbox>
              <w:txbxContent>
                <w:p w:rsidR="00F67DD5" w:rsidRDefault="00F67DD5" w:rsidP="00912992">
                  <w:pPr>
                    <w:jc w:val="center"/>
                  </w:pPr>
                  <w:r>
                    <w:t>User 1 delete his Travel Details</w:t>
                  </w:r>
                </w:p>
              </w:txbxContent>
            </v:textbox>
          </v:shape>
        </w:pict>
      </w:r>
      <w:r w:rsidRPr="0079059A">
        <w:rPr>
          <w:noProof/>
        </w:rPr>
        <w:pict>
          <v:shape id="Straight Arrow Connector 11" o:spid="_x0000_s1073" type="#_x0000_t32" style="position:absolute;margin-left:391.5pt;margin-top:76.55pt;width:0;height:47.25pt;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" strokecolor="black [3213]" strokeweight="1.5pt">
            <v:stroke endarrow="open"/>
          </v:shape>
        </w:pict>
      </w:r>
      <w:r w:rsidRPr="0079059A">
        <w:rPr>
          <w:noProof/>
        </w:rPr>
        <w:pict>
          <v:rect id="Rectangle 10" o:spid="_x0000_s1066" style="position:absolute;margin-left:-13.5pt;margin-top:47.3pt;width:50.25pt;height:45.75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" filled="f" stroked="f">
            <v:shadow on="t" color="black" opacity="24903f" origin=",.5" offset="0,.55556mm"/>
            <v:textbox>
              <w:txbxContent>
                <w:p w:rsidR="00F67DD5" w:rsidRDefault="00F67DD5" w:rsidP="00912992">
                  <w:pPr>
                    <w:jc w:val="center"/>
                  </w:pPr>
                  <w:r>
                    <w:t>Key-in Travel Details</w:t>
                  </w:r>
                </w:p>
              </w:txbxContent>
            </v:textbox>
          </v:rect>
        </w:pict>
      </w:r>
      <w:r w:rsidRPr="0079059A">
        <w:rPr>
          <w:noProof/>
        </w:rPr>
        <w:pict>
          <v:rect id="Rectangle 9" o:spid="_x0000_s1067" style="position:absolute;margin-left:356.25pt;margin-top:10.55pt;width:63pt;height:66pt;z-index:2517688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User 1 able to view only his Travel Details</w:t>
                  </w:r>
                </w:p>
              </w:txbxContent>
            </v:textbox>
          </v:rect>
        </w:pict>
      </w:r>
      <w:r w:rsidRPr="0079059A">
        <w:rPr>
          <w:noProof/>
        </w:rPr>
        <w:pict>
          <v:shape id="Straight Arrow Connector 8" o:spid="_x0000_s1072" type="#_x0000_t32" style="position:absolute;margin-left:315pt;margin-top:45.8pt;width:41.25pt;height:0;z-index:2517667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" strokecolor="black [3213]" strokeweight="1.5pt">
            <v:stroke endarrow="open"/>
          </v:shape>
        </w:pict>
      </w:r>
      <w:r w:rsidRPr="0079059A">
        <w:rPr>
          <w:noProof/>
        </w:rPr>
        <w:pict>
          <v:shape id="Straight Arrow Connector 7" o:spid="_x0000_s1071" type="#_x0000_t32" style="position:absolute;margin-left:99.75pt;margin-top:47.3pt;width:41.25pt;height:0;z-index:251764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" strokecolor="black [3213]" strokeweight="1.5pt">
            <v:stroke endarrow="open"/>
          </v:shape>
        </w:pict>
      </w:r>
      <w:r w:rsidRPr="0079059A">
        <w:rPr>
          <w:noProof/>
        </w:rPr>
        <w:pict>
          <v:rect id="Rectangle 6" o:spid="_x0000_s1068" style="position:absolute;margin-left:36.75pt;margin-top:15.8pt;width:63pt;height:66pt;z-index:2517626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Server / Local Database</w:t>
                  </w:r>
                </w:p>
              </w:txbxContent>
            </v:textbox>
          </v:rect>
        </w:pict>
      </w:r>
      <w:r w:rsidRPr="0079059A">
        <w:rPr>
          <w:noProof/>
        </w:rPr>
        <w:pict>
          <v:shape id="Straight Arrow Connector 4" o:spid="_x0000_s1070" type="#_x0000_t32" style="position:absolute;margin-left:-4.5pt;margin-top:45.05pt;width:41.25pt;height:0;z-index:251760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" strokecolor="black [3213]" strokeweight="1.5pt">
            <v:stroke endarrow="open"/>
          </v:shape>
        </w:pict>
      </w:r>
      <w:r w:rsidRPr="0079059A">
        <w:rPr>
          <w:noProof/>
        </w:rPr>
        <w:pict>
          <v:rect id="Rectangle 2" o:spid="_x0000_s1069" style="position:absolute;margin-left:-54.75pt;margin-top:30.05pt;width:50.25pt;height:31.5pt;z-index:251758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" filled="f" strokecolor="black [3040]">
            <v:shadow on="t" color="black" opacity="24903f" origin=",.5" offset="0,.55556mm"/>
            <v:textbox>
              <w:txbxContent>
                <w:p w:rsidR="00F67DD5" w:rsidRDefault="00F67DD5" w:rsidP="00912992">
                  <w:pPr>
                    <w:jc w:val="center"/>
                  </w:pPr>
                  <w:r>
                    <w:t>User 1</w:t>
                  </w:r>
                </w:p>
              </w:txbxContent>
            </v:textbox>
          </v:rect>
        </w:pict>
      </w:r>
    </w:p>
    <w:p w:rsidR="004260C0" w:rsidRPr="00CB2790" w:rsidRDefault="004260C0" w:rsidP="009E1D34">
      <w:pPr>
        <w:pStyle w:val="Heading1"/>
        <w:pageBreakBefore/>
        <w:numPr>
          <w:ilvl w:val="0"/>
          <w:numId w:val="5"/>
        </w:numPr>
        <w:shd w:val="pct30" w:color="auto" w:fill="FFFFFF"/>
        <w:spacing w:before="0" w:after="180" w:line="240" w:lineRule="atLeast"/>
        <w:ind w:right="0"/>
        <w:rPr>
          <w:rFonts w:cs="Arial"/>
        </w:rPr>
      </w:pPr>
      <w:bookmarkStart w:id="313" w:name="_Toc378092191"/>
      <w:r>
        <w:rPr>
          <w:rFonts w:cs="Arial"/>
        </w:rPr>
        <w:lastRenderedPageBreak/>
        <w:t>Other Functionality</w:t>
      </w:r>
      <w:bookmarkEnd w:id="313"/>
    </w:p>
    <w:p w:rsidR="000E728F" w:rsidRDefault="00341C56" w:rsidP="009660BB">
      <w:r>
        <w:t>This section descri</w:t>
      </w:r>
      <w:r w:rsidR="009660BB">
        <w:t>bes business requirements not captured in the preceding section</w:t>
      </w:r>
      <w:r w:rsidR="007B3727">
        <w:t>.</w:t>
      </w:r>
    </w:p>
    <w:p w:rsidR="00341C56" w:rsidRDefault="00341C56" w:rsidP="000E728F">
      <w:pPr>
        <w:pStyle w:val="BodyText"/>
        <w:rPr>
          <w:sz w:val="24"/>
          <w:szCs w:val="24"/>
        </w:rPr>
      </w:pPr>
    </w:p>
    <w:p w:rsidR="00D80FD7" w:rsidRDefault="00D80FD7" w:rsidP="00D80FD7">
      <w:pPr>
        <w:rPr>
          <w:b/>
        </w:rPr>
      </w:pPr>
      <w:r>
        <w:rPr>
          <w:b/>
        </w:rPr>
        <w:t>Note: Below requirement to be discussed and finalized with Technical Architect.</w:t>
      </w:r>
    </w:p>
    <w:p w:rsidR="00D80FD7" w:rsidRPr="00A16438" w:rsidRDefault="00D80FD7" w:rsidP="000E728F">
      <w:pPr>
        <w:pStyle w:val="BodyText"/>
        <w:rPr>
          <w:sz w:val="24"/>
          <w:szCs w:val="24"/>
        </w:rPr>
      </w:pPr>
    </w:p>
    <w:p w:rsidR="00341C56" w:rsidRPr="004260C0" w:rsidRDefault="00341C56" w:rsidP="009E1D34">
      <w:pPr>
        <w:pStyle w:val="Heading2"/>
        <w:numPr>
          <w:ilvl w:val="1"/>
          <w:numId w:val="5"/>
        </w:numPr>
        <w:ind w:hanging="792"/>
      </w:pPr>
      <w:bookmarkStart w:id="314" w:name="_Toc378092192"/>
      <w:r w:rsidRPr="004260C0">
        <w:t>Reporting Requirements</w:t>
      </w:r>
      <w:bookmarkEnd w:id="314"/>
    </w:p>
    <w:p w:rsidR="007B3727" w:rsidRDefault="007B3727" w:rsidP="000E728F">
      <w:pPr>
        <w:pStyle w:val="BodyText"/>
        <w:rPr>
          <w:b/>
          <w:u w:val="single"/>
        </w:rPr>
      </w:pPr>
    </w:p>
    <w:p w:rsidR="007B3727" w:rsidRDefault="003F4036" w:rsidP="000E728F">
      <w:pPr>
        <w:pStyle w:val="BodyText"/>
        <w:rPr>
          <w:b/>
        </w:rPr>
      </w:pPr>
      <w:r w:rsidRPr="003F4036">
        <w:rPr>
          <w:b/>
        </w:rPr>
        <w:t>TBD</w:t>
      </w:r>
    </w:p>
    <w:p w:rsidR="003F4036" w:rsidRPr="003F4036" w:rsidRDefault="003F4036" w:rsidP="000E728F">
      <w:pPr>
        <w:pStyle w:val="BodyText"/>
        <w:rPr>
          <w:b/>
        </w:rPr>
      </w:pPr>
    </w:p>
    <w:p w:rsidR="00341C56" w:rsidRPr="004260C0" w:rsidRDefault="00341C56" w:rsidP="009E1D34">
      <w:pPr>
        <w:pStyle w:val="Heading2"/>
        <w:numPr>
          <w:ilvl w:val="1"/>
          <w:numId w:val="5"/>
        </w:numPr>
        <w:ind w:hanging="792"/>
      </w:pPr>
      <w:bookmarkStart w:id="315" w:name="_Toc378092193"/>
      <w:r w:rsidRPr="004260C0">
        <w:t>Admin Requirements</w:t>
      </w:r>
      <w:bookmarkEnd w:id="315"/>
    </w:p>
    <w:p w:rsidR="003F4036" w:rsidRDefault="003F4036" w:rsidP="003F4036">
      <w:pPr>
        <w:pStyle w:val="BodyText"/>
        <w:rPr>
          <w:b/>
        </w:rPr>
      </w:pPr>
    </w:p>
    <w:p w:rsidR="003F4036" w:rsidRDefault="003F4036" w:rsidP="003F4036">
      <w:pPr>
        <w:pStyle w:val="BodyText"/>
        <w:rPr>
          <w:b/>
        </w:rPr>
      </w:pPr>
      <w:r w:rsidRPr="003F4036">
        <w:rPr>
          <w:b/>
        </w:rPr>
        <w:t>TBD</w:t>
      </w:r>
    </w:p>
    <w:p w:rsidR="003F4036" w:rsidRPr="003F4036" w:rsidRDefault="003F4036" w:rsidP="003F4036">
      <w:pPr>
        <w:pStyle w:val="BodyText"/>
        <w:rPr>
          <w:b/>
        </w:rPr>
      </w:pPr>
    </w:p>
    <w:p w:rsidR="00447DD7" w:rsidRPr="004260C0" w:rsidRDefault="00447DD7" w:rsidP="009E1D34">
      <w:pPr>
        <w:pStyle w:val="Heading2"/>
        <w:numPr>
          <w:ilvl w:val="1"/>
          <w:numId w:val="5"/>
        </w:numPr>
        <w:ind w:hanging="792"/>
      </w:pPr>
      <w:bookmarkStart w:id="316" w:name="_Toc378092194"/>
      <w:r w:rsidRPr="004260C0">
        <w:t>Audit Trail</w:t>
      </w:r>
      <w:bookmarkEnd w:id="316"/>
    </w:p>
    <w:p w:rsidR="004A71D4" w:rsidRPr="00963663" w:rsidRDefault="004A71D4" w:rsidP="004A71D4">
      <w:pPr>
        <w:ind w:left="1080"/>
        <w:rPr>
          <w:rFonts w:cs="Arial"/>
          <w:color w:val="C00000"/>
        </w:rPr>
      </w:pPr>
    </w:p>
    <w:p w:rsidR="004A71D4" w:rsidRDefault="00A477F8" w:rsidP="003F4036">
      <w:r w:rsidRPr="000C2EEA">
        <w:t>Audit log will capture entry, modification, deletion, status change for each entry or exist of travel details on server (local database).</w:t>
      </w:r>
    </w:p>
    <w:p w:rsidR="00A477F8" w:rsidRDefault="00A477F8" w:rsidP="003F4036"/>
    <w:p w:rsidR="00A477F8" w:rsidRPr="00963663" w:rsidRDefault="00A477F8" w:rsidP="003F4036">
      <w:pPr>
        <w:rPr>
          <w:rFonts w:cs="Arial"/>
          <w:color w:val="C00000"/>
        </w:rPr>
      </w:pPr>
      <w:r>
        <w:t>Format TBD.</w:t>
      </w:r>
    </w:p>
    <w:p w:rsidR="006F6433" w:rsidRPr="00CB2790" w:rsidRDefault="006F6433" w:rsidP="009E1D34">
      <w:pPr>
        <w:pStyle w:val="Heading1"/>
        <w:pageBreakBefore/>
        <w:numPr>
          <w:ilvl w:val="0"/>
          <w:numId w:val="5"/>
        </w:numPr>
        <w:shd w:val="pct30" w:color="auto" w:fill="FFFFFF"/>
        <w:spacing w:before="0" w:after="180" w:line="240" w:lineRule="atLeast"/>
        <w:ind w:right="0"/>
        <w:rPr>
          <w:rFonts w:cs="Arial"/>
        </w:rPr>
      </w:pPr>
      <w:bookmarkStart w:id="317" w:name="_Toc378092195"/>
      <w:r>
        <w:rPr>
          <w:rFonts w:cs="Arial"/>
        </w:rPr>
        <w:lastRenderedPageBreak/>
        <w:t>Non Functional Requirement</w:t>
      </w:r>
      <w:bookmarkEnd w:id="317"/>
    </w:p>
    <w:p w:rsidR="00966C5E" w:rsidRDefault="00966C5E" w:rsidP="00966C5E">
      <w:pPr>
        <w:rPr>
          <w:b/>
        </w:rPr>
      </w:pPr>
    </w:p>
    <w:p w:rsidR="00966C5E" w:rsidRPr="00966C5E" w:rsidRDefault="00966C5E" w:rsidP="00966C5E">
      <w:pPr>
        <w:rPr>
          <w:b/>
        </w:rPr>
      </w:pPr>
      <w:r w:rsidRPr="00966C5E">
        <w:rPr>
          <w:b/>
        </w:rPr>
        <w:t>Note: Below requirement to be discussed and fina</w:t>
      </w:r>
      <w:r>
        <w:rPr>
          <w:b/>
        </w:rPr>
        <w:t>lized.</w:t>
      </w:r>
    </w:p>
    <w:p w:rsidR="00447DD7" w:rsidRPr="00963663" w:rsidRDefault="00447DD7" w:rsidP="00447DD7">
      <w:pPr>
        <w:pStyle w:val="BodyText"/>
        <w:rPr>
          <w:rFonts w:cs="Arial"/>
          <w:color w:val="C00000"/>
        </w:rPr>
      </w:pPr>
    </w:p>
    <w:p w:rsidR="00447DD7" w:rsidRPr="004260C0" w:rsidRDefault="00447DD7" w:rsidP="009E1D34">
      <w:pPr>
        <w:pStyle w:val="Heading2"/>
        <w:numPr>
          <w:ilvl w:val="1"/>
          <w:numId w:val="5"/>
        </w:numPr>
        <w:ind w:hanging="792"/>
      </w:pPr>
      <w:bookmarkStart w:id="318" w:name="_Toc378092196"/>
      <w:r w:rsidRPr="004260C0">
        <w:t>Application P</w:t>
      </w:r>
      <w:r w:rsidR="002D698E" w:rsidRPr="004260C0">
        <w:t>e</w:t>
      </w:r>
      <w:r w:rsidRPr="004260C0">
        <w:t>rformance</w:t>
      </w:r>
      <w:bookmarkEnd w:id="318"/>
    </w:p>
    <w:p w:rsidR="00447DD7" w:rsidRPr="00E4406F" w:rsidRDefault="00447DD7" w:rsidP="00447DD7"/>
    <w:tbl>
      <w:tblPr>
        <w:tblStyle w:val="TableGrid"/>
        <w:tblW w:w="0" w:type="auto"/>
        <w:tblLook w:val="04A0"/>
      </w:tblPr>
      <w:tblGrid>
        <w:gridCol w:w="468"/>
        <w:gridCol w:w="2340"/>
        <w:gridCol w:w="4230"/>
        <w:gridCol w:w="2538"/>
      </w:tblGrid>
      <w:tr w:rsidR="00963663" w:rsidRPr="00E4406F" w:rsidTr="001A26EF">
        <w:trPr>
          <w:tblHeader/>
        </w:trPr>
        <w:tc>
          <w:tcPr>
            <w:tcW w:w="468" w:type="dxa"/>
            <w:shd w:val="clear" w:color="auto" w:fill="548DD4" w:themeFill="text2" w:themeFillTint="99"/>
          </w:tcPr>
          <w:p w:rsidR="002D698E" w:rsidRPr="00E4406F" w:rsidRDefault="002D698E" w:rsidP="00447DD7">
            <w:pPr>
              <w:rPr>
                <w:b/>
              </w:rPr>
            </w:pPr>
            <w:r w:rsidRPr="00E4406F">
              <w:rPr>
                <w:b/>
              </w:rPr>
              <w:t>#</w:t>
            </w:r>
          </w:p>
        </w:tc>
        <w:tc>
          <w:tcPr>
            <w:tcW w:w="2340" w:type="dxa"/>
            <w:shd w:val="clear" w:color="auto" w:fill="548DD4" w:themeFill="text2" w:themeFillTint="99"/>
          </w:tcPr>
          <w:p w:rsidR="002D698E" w:rsidRPr="00E4406F" w:rsidRDefault="002D698E" w:rsidP="00447DD7">
            <w:r w:rsidRPr="00E4406F">
              <w:rPr>
                <w:b/>
              </w:rPr>
              <w:t>Parameter</w:t>
            </w:r>
          </w:p>
        </w:tc>
        <w:tc>
          <w:tcPr>
            <w:tcW w:w="4230" w:type="dxa"/>
            <w:shd w:val="clear" w:color="auto" w:fill="548DD4" w:themeFill="text2" w:themeFillTint="99"/>
          </w:tcPr>
          <w:p w:rsidR="002D698E" w:rsidRPr="00E4406F" w:rsidRDefault="002D698E" w:rsidP="002D698E">
            <w:pPr>
              <w:rPr>
                <w:b/>
              </w:rPr>
            </w:pPr>
            <w:r w:rsidRPr="00E4406F">
              <w:rPr>
                <w:b/>
              </w:rPr>
              <w:t>Details</w:t>
            </w:r>
          </w:p>
        </w:tc>
        <w:tc>
          <w:tcPr>
            <w:tcW w:w="2538" w:type="dxa"/>
            <w:shd w:val="clear" w:color="auto" w:fill="548DD4" w:themeFill="text2" w:themeFillTint="99"/>
          </w:tcPr>
          <w:p w:rsidR="002D698E" w:rsidRPr="00E4406F" w:rsidRDefault="007E6BBA" w:rsidP="00447DD7">
            <w:pPr>
              <w:rPr>
                <w:b/>
              </w:rPr>
            </w:pPr>
            <w:r w:rsidRPr="00E4406F">
              <w:rPr>
                <w:b/>
              </w:rPr>
              <w:t>Comment</w:t>
            </w:r>
          </w:p>
        </w:tc>
      </w:tr>
      <w:tr w:rsidR="00963663" w:rsidRPr="00E4406F" w:rsidTr="001A26EF">
        <w:tc>
          <w:tcPr>
            <w:tcW w:w="468" w:type="dxa"/>
          </w:tcPr>
          <w:p w:rsidR="002D698E" w:rsidRPr="00E4406F" w:rsidRDefault="002D698E" w:rsidP="00447DD7">
            <w:r w:rsidRPr="00E4406F">
              <w:t>1</w:t>
            </w:r>
          </w:p>
        </w:tc>
        <w:tc>
          <w:tcPr>
            <w:tcW w:w="2340" w:type="dxa"/>
          </w:tcPr>
          <w:p w:rsidR="002D698E" w:rsidRPr="00E4406F" w:rsidRDefault="00D11580" w:rsidP="00447DD7">
            <w:r w:rsidRPr="00E4406F">
              <w:t>Response Time</w:t>
            </w:r>
          </w:p>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2</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3</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D11580" w:rsidRPr="00E4406F" w:rsidRDefault="00D11580" w:rsidP="00447DD7">
            <w:r w:rsidRPr="00E4406F">
              <w:t>4</w:t>
            </w:r>
          </w:p>
        </w:tc>
        <w:tc>
          <w:tcPr>
            <w:tcW w:w="2340" w:type="dxa"/>
          </w:tcPr>
          <w:p w:rsidR="00D11580" w:rsidRPr="00E4406F" w:rsidRDefault="00D11580" w:rsidP="00447DD7"/>
        </w:tc>
        <w:tc>
          <w:tcPr>
            <w:tcW w:w="4230" w:type="dxa"/>
          </w:tcPr>
          <w:p w:rsidR="00D11580" w:rsidRPr="00E4406F" w:rsidRDefault="00D11580" w:rsidP="00447DD7"/>
        </w:tc>
        <w:tc>
          <w:tcPr>
            <w:tcW w:w="2538" w:type="dxa"/>
          </w:tcPr>
          <w:p w:rsidR="00D11580" w:rsidRPr="00E4406F" w:rsidRDefault="00D11580" w:rsidP="00447DD7"/>
        </w:tc>
      </w:tr>
      <w:tr w:rsidR="007E29C5" w:rsidRPr="00E4406F" w:rsidTr="001A26EF">
        <w:tc>
          <w:tcPr>
            <w:tcW w:w="468" w:type="dxa"/>
          </w:tcPr>
          <w:p w:rsidR="007E29C5" w:rsidRPr="00E4406F" w:rsidRDefault="007E29C5" w:rsidP="00447DD7">
            <w:r w:rsidRPr="00E4406F">
              <w:t>5</w:t>
            </w:r>
          </w:p>
        </w:tc>
        <w:tc>
          <w:tcPr>
            <w:tcW w:w="2340" w:type="dxa"/>
          </w:tcPr>
          <w:p w:rsidR="007E29C5" w:rsidRPr="00E4406F" w:rsidRDefault="007E29C5" w:rsidP="00447DD7"/>
        </w:tc>
        <w:tc>
          <w:tcPr>
            <w:tcW w:w="4230" w:type="dxa"/>
          </w:tcPr>
          <w:p w:rsidR="007E29C5" w:rsidRPr="00E4406F" w:rsidRDefault="007E29C5" w:rsidP="00963663"/>
        </w:tc>
        <w:tc>
          <w:tcPr>
            <w:tcW w:w="2538" w:type="dxa"/>
          </w:tcPr>
          <w:p w:rsidR="007E29C5" w:rsidRPr="00E4406F" w:rsidRDefault="007E29C5" w:rsidP="00447DD7"/>
        </w:tc>
      </w:tr>
    </w:tbl>
    <w:p w:rsidR="002D698E" w:rsidRPr="00E4406F" w:rsidRDefault="002D698E" w:rsidP="00447DD7"/>
    <w:p w:rsidR="00447DD7" w:rsidRPr="00E4406F" w:rsidRDefault="001A26EF" w:rsidP="009E1D34">
      <w:pPr>
        <w:pStyle w:val="Heading2"/>
        <w:numPr>
          <w:ilvl w:val="1"/>
          <w:numId w:val="5"/>
        </w:numPr>
        <w:ind w:hanging="792"/>
      </w:pPr>
      <w:bookmarkStart w:id="319" w:name="_Toc378092197"/>
      <w:r>
        <w:t>Server</w:t>
      </w:r>
      <w:r w:rsidR="00447DD7" w:rsidRPr="00E4406F">
        <w:t xml:space="preserve"> Support</w:t>
      </w:r>
      <w:bookmarkEnd w:id="319"/>
    </w:p>
    <w:tbl>
      <w:tblPr>
        <w:tblStyle w:val="TableGrid"/>
        <w:tblW w:w="0" w:type="auto"/>
        <w:tblLook w:val="04A0"/>
      </w:tblPr>
      <w:tblGrid>
        <w:gridCol w:w="468"/>
        <w:gridCol w:w="2520"/>
        <w:gridCol w:w="2749"/>
        <w:gridCol w:w="3821"/>
      </w:tblGrid>
      <w:tr w:rsidR="00963663" w:rsidRPr="00E4406F" w:rsidTr="007E6BBA">
        <w:tc>
          <w:tcPr>
            <w:tcW w:w="468" w:type="dxa"/>
            <w:shd w:val="clear" w:color="auto" w:fill="548DD4" w:themeFill="text2" w:themeFillTint="99"/>
          </w:tcPr>
          <w:p w:rsidR="007E6BBA" w:rsidRPr="00E4406F" w:rsidRDefault="007E6BBA" w:rsidP="00F44E3E">
            <w:pPr>
              <w:rPr>
                <w:b/>
              </w:rPr>
            </w:pPr>
            <w:r w:rsidRPr="00E4406F">
              <w:rPr>
                <w:b/>
              </w:rPr>
              <w:t>#</w:t>
            </w:r>
          </w:p>
        </w:tc>
        <w:tc>
          <w:tcPr>
            <w:tcW w:w="2520" w:type="dxa"/>
            <w:shd w:val="clear" w:color="auto" w:fill="548DD4" w:themeFill="text2" w:themeFillTint="99"/>
          </w:tcPr>
          <w:p w:rsidR="007E6BBA" w:rsidRPr="00E4406F" w:rsidRDefault="001A26EF" w:rsidP="00F44E3E">
            <w:pPr>
              <w:rPr>
                <w:b/>
              </w:rPr>
            </w:pPr>
            <w:r>
              <w:rPr>
                <w:b/>
              </w:rPr>
              <w:t>Server</w:t>
            </w:r>
            <w:r w:rsidR="007E6BBA" w:rsidRPr="00E4406F">
              <w:rPr>
                <w:b/>
              </w:rPr>
              <w:t xml:space="preserve"> Name</w:t>
            </w:r>
          </w:p>
        </w:tc>
        <w:tc>
          <w:tcPr>
            <w:tcW w:w="2749" w:type="dxa"/>
            <w:shd w:val="clear" w:color="auto" w:fill="548DD4" w:themeFill="text2" w:themeFillTint="99"/>
          </w:tcPr>
          <w:p w:rsidR="007E6BBA" w:rsidRPr="00E4406F" w:rsidRDefault="007E6BBA" w:rsidP="00F44E3E">
            <w:pPr>
              <w:rPr>
                <w:b/>
              </w:rPr>
            </w:pPr>
            <w:r w:rsidRPr="00E4406F">
              <w:rPr>
                <w:b/>
              </w:rPr>
              <w:t>Version</w:t>
            </w:r>
          </w:p>
        </w:tc>
        <w:tc>
          <w:tcPr>
            <w:tcW w:w="3821" w:type="dxa"/>
            <w:shd w:val="clear" w:color="auto" w:fill="548DD4" w:themeFill="text2" w:themeFillTint="99"/>
          </w:tcPr>
          <w:p w:rsidR="007E6BBA" w:rsidRPr="00E4406F" w:rsidRDefault="007E6BBA" w:rsidP="00F44E3E">
            <w:pPr>
              <w:rPr>
                <w:b/>
              </w:rPr>
            </w:pPr>
            <w:r w:rsidRPr="00E4406F">
              <w:rPr>
                <w:b/>
              </w:rPr>
              <w:t>Comment</w:t>
            </w:r>
          </w:p>
        </w:tc>
      </w:tr>
      <w:tr w:rsidR="00963663" w:rsidRPr="00E4406F" w:rsidTr="007E6BBA">
        <w:tc>
          <w:tcPr>
            <w:tcW w:w="468" w:type="dxa"/>
          </w:tcPr>
          <w:p w:rsidR="007E6BBA" w:rsidRPr="00E4406F" w:rsidRDefault="007E6BBA" w:rsidP="00F44E3E">
            <w:r w:rsidRPr="00E4406F">
              <w:t>1</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2</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3</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4</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5</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7E6BBA" w:rsidRPr="00E4406F" w:rsidTr="007E6BBA">
        <w:tc>
          <w:tcPr>
            <w:tcW w:w="468" w:type="dxa"/>
          </w:tcPr>
          <w:p w:rsidR="007E6BBA" w:rsidRPr="00E4406F" w:rsidRDefault="007E6BBA" w:rsidP="00F44E3E">
            <w:r w:rsidRPr="00E4406F">
              <w:t>6</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pPr>
              <w:rPr>
                <w:b/>
              </w:rPr>
            </w:pPr>
          </w:p>
        </w:tc>
      </w:tr>
    </w:tbl>
    <w:p w:rsidR="00447DD7" w:rsidRPr="00E4406F" w:rsidRDefault="00447DD7" w:rsidP="00447DD7"/>
    <w:p w:rsidR="00447DD7" w:rsidRPr="00E4406F" w:rsidRDefault="00447DD7" w:rsidP="00447DD7"/>
    <w:p w:rsidR="00447DD7" w:rsidRPr="00E4406F" w:rsidRDefault="00447DD7" w:rsidP="009E1D34">
      <w:pPr>
        <w:pStyle w:val="Heading2"/>
        <w:numPr>
          <w:ilvl w:val="1"/>
          <w:numId w:val="5"/>
        </w:numPr>
        <w:ind w:hanging="792"/>
      </w:pPr>
      <w:bookmarkStart w:id="320" w:name="_Toc378092198"/>
      <w:r w:rsidRPr="00E4406F">
        <w:t>Devi</w:t>
      </w:r>
      <w:r w:rsidR="002D698E" w:rsidRPr="00E4406F">
        <w:t>c</w:t>
      </w:r>
      <w:r w:rsidRPr="00E4406F">
        <w:t xml:space="preserve">e </w:t>
      </w:r>
      <w:r w:rsidR="00441F92" w:rsidRPr="00E4406F">
        <w:t>/Operating System Support</w:t>
      </w:r>
      <w:bookmarkEnd w:id="320"/>
    </w:p>
    <w:p w:rsidR="00447DD7" w:rsidRPr="00E4406F" w:rsidRDefault="00447DD7" w:rsidP="00447DD7"/>
    <w:tbl>
      <w:tblPr>
        <w:tblStyle w:val="TableGrid"/>
        <w:tblW w:w="0" w:type="auto"/>
        <w:tblLook w:val="04A0"/>
      </w:tblPr>
      <w:tblGrid>
        <w:gridCol w:w="468"/>
        <w:gridCol w:w="3293"/>
        <w:gridCol w:w="2032"/>
        <w:gridCol w:w="3765"/>
      </w:tblGrid>
      <w:tr w:rsidR="00963663" w:rsidRPr="00E4406F" w:rsidTr="00EF159B">
        <w:tc>
          <w:tcPr>
            <w:tcW w:w="468" w:type="dxa"/>
            <w:shd w:val="clear" w:color="auto" w:fill="548DD4" w:themeFill="text2" w:themeFillTint="99"/>
          </w:tcPr>
          <w:p w:rsidR="00EF159B" w:rsidRPr="00E4406F" w:rsidRDefault="00EF159B" w:rsidP="00F44E3E">
            <w:pPr>
              <w:rPr>
                <w:b/>
              </w:rPr>
            </w:pPr>
            <w:r w:rsidRPr="00E4406F">
              <w:rPr>
                <w:b/>
              </w:rPr>
              <w:t>#</w:t>
            </w:r>
          </w:p>
        </w:tc>
        <w:tc>
          <w:tcPr>
            <w:tcW w:w="3293" w:type="dxa"/>
            <w:shd w:val="clear" w:color="auto" w:fill="548DD4" w:themeFill="text2" w:themeFillTint="99"/>
          </w:tcPr>
          <w:p w:rsidR="00EF159B" w:rsidRPr="00E4406F" w:rsidRDefault="00EF159B" w:rsidP="00F44E3E">
            <w:pPr>
              <w:rPr>
                <w:b/>
              </w:rPr>
            </w:pPr>
            <w:r w:rsidRPr="00E4406F">
              <w:rPr>
                <w:b/>
              </w:rPr>
              <w:t>Device Name</w:t>
            </w:r>
          </w:p>
        </w:tc>
        <w:tc>
          <w:tcPr>
            <w:tcW w:w="2032" w:type="dxa"/>
            <w:shd w:val="clear" w:color="auto" w:fill="548DD4" w:themeFill="text2" w:themeFillTint="99"/>
          </w:tcPr>
          <w:p w:rsidR="00EF159B" w:rsidRPr="00E4406F" w:rsidRDefault="00EF159B" w:rsidP="00F44E3E">
            <w:pPr>
              <w:rPr>
                <w:b/>
              </w:rPr>
            </w:pPr>
            <w:r w:rsidRPr="00E4406F">
              <w:rPr>
                <w:b/>
              </w:rPr>
              <w:t>Operating System</w:t>
            </w:r>
          </w:p>
        </w:tc>
        <w:tc>
          <w:tcPr>
            <w:tcW w:w="3765" w:type="dxa"/>
            <w:shd w:val="clear" w:color="auto" w:fill="548DD4" w:themeFill="text2" w:themeFillTint="99"/>
          </w:tcPr>
          <w:p w:rsidR="00EF159B" w:rsidRPr="00E4406F" w:rsidRDefault="00EF159B" w:rsidP="00F44E3E">
            <w:pPr>
              <w:rPr>
                <w:b/>
              </w:rPr>
            </w:pPr>
            <w:r w:rsidRPr="00E4406F">
              <w:rPr>
                <w:b/>
              </w:rPr>
              <w:t>Comment</w:t>
            </w:r>
          </w:p>
        </w:tc>
      </w:tr>
      <w:tr w:rsidR="00963663" w:rsidRPr="00E4406F" w:rsidTr="00EF159B">
        <w:tc>
          <w:tcPr>
            <w:tcW w:w="468" w:type="dxa"/>
          </w:tcPr>
          <w:p w:rsidR="00EF159B" w:rsidRPr="00E4406F" w:rsidRDefault="00EF159B" w:rsidP="00F44E3E">
            <w:r w:rsidRPr="00E4406F">
              <w:t>1</w:t>
            </w:r>
          </w:p>
        </w:tc>
        <w:tc>
          <w:tcPr>
            <w:tcW w:w="3293" w:type="dxa"/>
          </w:tcPr>
          <w:p w:rsidR="00EF159B" w:rsidRPr="00E4406F" w:rsidRDefault="00EF159B" w:rsidP="00F44E3E">
            <w:r w:rsidRPr="00E4406F">
              <w:t>Apple iPhone 4s, 5, 5s</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2</w:t>
            </w:r>
          </w:p>
        </w:tc>
        <w:tc>
          <w:tcPr>
            <w:tcW w:w="3293" w:type="dxa"/>
          </w:tcPr>
          <w:p w:rsidR="00EF159B" w:rsidRPr="00E4406F" w:rsidRDefault="00EF159B" w:rsidP="00F44E3E">
            <w:r w:rsidRPr="00E4406F">
              <w:t>Samsung S3</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3</w:t>
            </w:r>
          </w:p>
        </w:tc>
        <w:tc>
          <w:tcPr>
            <w:tcW w:w="3293" w:type="dxa"/>
          </w:tcPr>
          <w:p w:rsidR="00EF159B" w:rsidRPr="00E4406F" w:rsidRDefault="00EF159B" w:rsidP="00F44E3E">
            <w:r w:rsidRPr="00E4406F">
              <w:t>Samsung S4</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7E6BBA">
            <w:r w:rsidRPr="00E4406F">
              <w:t>4</w:t>
            </w:r>
          </w:p>
        </w:tc>
        <w:tc>
          <w:tcPr>
            <w:tcW w:w="3293" w:type="dxa"/>
          </w:tcPr>
          <w:p w:rsidR="00EF159B" w:rsidRPr="00E4406F" w:rsidRDefault="00EF159B" w:rsidP="007E6BBA">
            <w:r w:rsidRPr="00E4406F">
              <w:t>Apple iPad 2</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5</w:t>
            </w:r>
          </w:p>
        </w:tc>
        <w:tc>
          <w:tcPr>
            <w:tcW w:w="3293" w:type="dxa"/>
          </w:tcPr>
          <w:p w:rsidR="00EF159B" w:rsidRPr="00E4406F" w:rsidRDefault="00EF159B" w:rsidP="00F44E3E">
            <w:r w:rsidRPr="00E4406F">
              <w:t>Samsung Tab</w:t>
            </w:r>
          </w:p>
        </w:tc>
        <w:tc>
          <w:tcPr>
            <w:tcW w:w="2032" w:type="dxa"/>
          </w:tcPr>
          <w:p w:rsidR="00EF159B" w:rsidRPr="00E4406F" w:rsidRDefault="00EF159B" w:rsidP="00F44E3E"/>
        </w:tc>
        <w:tc>
          <w:tcPr>
            <w:tcW w:w="3765" w:type="dxa"/>
          </w:tcPr>
          <w:p w:rsidR="00EF159B" w:rsidRPr="00E4406F" w:rsidRDefault="00EF159B" w:rsidP="00F44E3E"/>
        </w:tc>
      </w:tr>
      <w:tr w:rsidR="00EF159B" w:rsidRPr="00E4406F" w:rsidTr="00EF159B">
        <w:tc>
          <w:tcPr>
            <w:tcW w:w="468" w:type="dxa"/>
          </w:tcPr>
          <w:p w:rsidR="00EF159B" w:rsidRPr="00E4406F" w:rsidRDefault="00EF159B" w:rsidP="00F44E3E">
            <w:r w:rsidRPr="00E4406F">
              <w:t>6</w:t>
            </w:r>
          </w:p>
        </w:tc>
        <w:tc>
          <w:tcPr>
            <w:tcW w:w="3293" w:type="dxa"/>
          </w:tcPr>
          <w:p w:rsidR="00EF159B" w:rsidRPr="00E4406F" w:rsidRDefault="00EF159B" w:rsidP="00F44E3E"/>
        </w:tc>
        <w:tc>
          <w:tcPr>
            <w:tcW w:w="2032" w:type="dxa"/>
          </w:tcPr>
          <w:p w:rsidR="00EF159B" w:rsidRPr="00E4406F" w:rsidRDefault="00EF159B" w:rsidP="00F44E3E"/>
        </w:tc>
        <w:tc>
          <w:tcPr>
            <w:tcW w:w="3765" w:type="dxa"/>
          </w:tcPr>
          <w:p w:rsidR="00EF159B" w:rsidRPr="00E4406F" w:rsidRDefault="00EF159B" w:rsidP="00F44E3E"/>
        </w:tc>
      </w:tr>
    </w:tbl>
    <w:p w:rsidR="00447DD7" w:rsidRPr="00E4406F" w:rsidRDefault="00447DD7" w:rsidP="00447DD7"/>
    <w:p w:rsidR="005C0222" w:rsidRPr="00E4406F" w:rsidRDefault="005C0222" w:rsidP="00D1342B"/>
    <w:p w:rsidR="005C0222" w:rsidRPr="00E4406F" w:rsidRDefault="005C0222" w:rsidP="009E1D34">
      <w:pPr>
        <w:pStyle w:val="Heading2"/>
        <w:numPr>
          <w:ilvl w:val="1"/>
          <w:numId w:val="5"/>
        </w:numPr>
        <w:ind w:left="0" w:firstLine="0"/>
      </w:pPr>
      <w:bookmarkStart w:id="321" w:name="_Toc378092199"/>
      <w:r w:rsidRPr="00E4406F">
        <w:t>User Interface – General Requirements</w:t>
      </w:r>
      <w:bookmarkEnd w:id="321"/>
    </w:p>
    <w:tbl>
      <w:tblPr>
        <w:tblStyle w:val="TableGrid"/>
        <w:tblW w:w="0" w:type="auto"/>
        <w:tblLook w:val="04A0"/>
      </w:tblPr>
      <w:tblGrid>
        <w:gridCol w:w="468"/>
        <w:gridCol w:w="2880"/>
        <w:gridCol w:w="3834"/>
        <w:gridCol w:w="2394"/>
      </w:tblGrid>
      <w:tr w:rsidR="005C0222" w:rsidRPr="00E4406F" w:rsidTr="00B073D3">
        <w:trPr>
          <w:tblHeader/>
        </w:trPr>
        <w:tc>
          <w:tcPr>
            <w:tcW w:w="468" w:type="dxa"/>
            <w:shd w:val="clear" w:color="auto" w:fill="548DD4" w:themeFill="text2" w:themeFillTint="99"/>
          </w:tcPr>
          <w:p w:rsidR="005C0222" w:rsidRPr="00E4406F" w:rsidRDefault="005C0222" w:rsidP="00B073D3">
            <w:pPr>
              <w:rPr>
                <w:b/>
              </w:rPr>
            </w:pPr>
            <w:r w:rsidRPr="00E4406F">
              <w:rPr>
                <w:b/>
              </w:rPr>
              <w:t>#</w:t>
            </w:r>
          </w:p>
        </w:tc>
        <w:tc>
          <w:tcPr>
            <w:tcW w:w="2880" w:type="dxa"/>
            <w:shd w:val="clear" w:color="auto" w:fill="548DD4" w:themeFill="text2" w:themeFillTint="99"/>
          </w:tcPr>
          <w:p w:rsidR="005C0222" w:rsidRPr="00E4406F" w:rsidRDefault="005C0222" w:rsidP="00B073D3">
            <w:pPr>
              <w:rPr>
                <w:b/>
              </w:rPr>
            </w:pPr>
            <w:r w:rsidRPr="00E4406F">
              <w:rPr>
                <w:b/>
              </w:rPr>
              <w:t>Parameter</w:t>
            </w:r>
          </w:p>
        </w:tc>
        <w:tc>
          <w:tcPr>
            <w:tcW w:w="3834" w:type="dxa"/>
            <w:shd w:val="clear" w:color="auto" w:fill="548DD4" w:themeFill="text2" w:themeFillTint="99"/>
          </w:tcPr>
          <w:p w:rsidR="005C0222" w:rsidRPr="00E4406F" w:rsidRDefault="005C0222" w:rsidP="00B073D3">
            <w:pPr>
              <w:rPr>
                <w:b/>
              </w:rPr>
            </w:pPr>
            <w:r w:rsidRPr="00E4406F">
              <w:rPr>
                <w:b/>
              </w:rPr>
              <w:t>Details</w:t>
            </w:r>
          </w:p>
        </w:tc>
        <w:tc>
          <w:tcPr>
            <w:tcW w:w="2394" w:type="dxa"/>
            <w:shd w:val="clear" w:color="auto" w:fill="548DD4" w:themeFill="text2" w:themeFillTint="99"/>
          </w:tcPr>
          <w:p w:rsidR="005C0222" w:rsidRPr="00E4406F" w:rsidRDefault="005C0222" w:rsidP="00B073D3"/>
        </w:tc>
      </w:tr>
      <w:tr w:rsidR="005C0222" w:rsidRPr="00E4406F" w:rsidTr="00B073D3">
        <w:tc>
          <w:tcPr>
            <w:tcW w:w="468" w:type="dxa"/>
          </w:tcPr>
          <w:p w:rsidR="005C0222" w:rsidRPr="00E4406F" w:rsidRDefault="005C0222" w:rsidP="00B073D3">
            <w:r w:rsidRPr="00E4406F">
              <w:t>1</w:t>
            </w:r>
          </w:p>
        </w:tc>
        <w:tc>
          <w:tcPr>
            <w:tcW w:w="2880" w:type="dxa"/>
          </w:tcPr>
          <w:p w:rsidR="005C0222" w:rsidRPr="00E4406F" w:rsidRDefault="005C0222" w:rsidP="00B073D3">
            <w:r w:rsidRPr="00E4406F">
              <w:t>Tooltips</w:t>
            </w:r>
          </w:p>
        </w:tc>
        <w:tc>
          <w:tcPr>
            <w:tcW w:w="3834" w:type="dxa"/>
          </w:tcPr>
          <w:p w:rsidR="005C0222" w:rsidRPr="00E4406F" w:rsidRDefault="005C0222" w:rsidP="00E4406F"/>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r w:rsidRPr="00E4406F">
              <w:t>2</w:t>
            </w:r>
          </w:p>
        </w:tc>
        <w:tc>
          <w:tcPr>
            <w:tcW w:w="2880" w:type="dxa"/>
          </w:tcPr>
          <w:p w:rsidR="005C0222" w:rsidRPr="00E4406F" w:rsidRDefault="005C0222" w:rsidP="00B073D3">
            <w:r w:rsidRPr="00E4406F">
              <w:t>Error Messages</w:t>
            </w:r>
          </w:p>
        </w:tc>
        <w:tc>
          <w:tcPr>
            <w:tcW w:w="3834" w:type="dxa"/>
          </w:tcPr>
          <w:p w:rsidR="005C0222" w:rsidRPr="00E4406F" w:rsidRDefault="005C0222" w:rsidP="00E4406F">
            <w:pPr>
              <w:ind w:left="360"/>
            </w:pPr>
          </w:p>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tc>
        <w:tc>
          <w:tcPr>
            <w:tcW w:w="2880" w:type="dxa"/>
          </w:tcPr>
          <w:p w:rsidR="005C0222" w:rsidRPr="00E4406F" w:rsidRDefault="005C0222" w:rsidP="00B073D3"/>
        </w:tc>
        <w:tc>
          <w:tcPr>
            <w:tcW w:w="3834" w:type="dxa"/>
          </w:tcPr>
          <w:p w:rsidR="005C0222" w:rsidRPr="00E4406F" w:rsidRDefault="005C0222" w:rsidP="00B073D3"/>
        </w:tc>
        <w:tc>
          <w:tcPr>
            <w:tcW w:w="2394" w:type="dxa"/>
          </w:tcPr>
          <w:p w:rsidR="005C0222" w:rsidRPr="00E4406F" w:rsidRDefault="005C0222" w:rsidP="00B073D3"/>
        </w:tc>
      </w:tr>
    </w:tbl>
    <w:p w:rsidR="007E29C5" w:rsidRPr="00E4406F" w:rsidRDefault="007E29C5" w:rsidP="00447DD7"/>
    <w:p w:rsidR="00CF0167" w:rsidRPr="00F840C4" w:rsidRDefault="00CF0167" w:rsidP="009E1D34">
      <w:pPr>
        <w:pStyle w:val="Heading1"/>
        <w:pageBreakBefore/>
        <w:numPr>
          <w:ilvl w:val="0"/>
          <w:numId w:val="5"/>
        </w:numPr>
        <w:shd w:val="pct30" w:color="auto" w:fill="FFFFFF"/>
        <w:spacing w:before="0" w:after="180" w:line="240" w:lineRule="atLeast"/>
        <w:ind w:right="0"/>
        <w:rPr>
          <w:rFonts w:cs="Arial"/>
        </w:rPr>
      </w:pPr>
      <w:bookmarkStart w:id="322" w:name="_Toc378092200"/>
      <w:r w:rsidRPr="00F840C4">
        <w:rPr>
          <w:rFonts w:cs="Arial"/>
        </w:rPr>
        <w:lastRenderedPageBreak/>
        <w:t>Appendix</w:t>
      </w:r>
      <w:bookmarkEnd w:id="322"/>
    </w:p>
    <w:p w:rsidR="004260C0" w:rsidRDefault="004260C0" w:rsidP="004260C0"/>
    <w:p w:rsidR="004260C0" w:rsidRDefault="004260C0" w:rsidP="009E1D34">
      <w:pPr>
        <w:pStyle w:val="Heading2"/>
        <w:numPr>
          <w:ilvl w:val="1"/>
          <w:numId w:val="5"/>
        </w:numPr>
        <w:ind w:hanging="792"/>
      </w:pPr>
      <w:bookmarkStart w:id="323" w:name="_Toc378092201"/>
      <w:r>
        <w:t>Product Definition</w:t>
      </w:r>
      <w:bookmarkEnd w:id="323"/>
    </w:p>
    <w:p w:rsidR="004260C0" w:rsidRDefault="004260C0" w:rsidP="004260C0"/>
    <w:p w:rsidR="004260C0" w:rsidRDefault="004260C0" w:rsidP="009E1D34">
      <w:pPr>
        <w:pStyle w:val="Heading2"/>
        <w:numPr>
          <w:ilvl w:val="1"/>
          <w:numId w:val="5"/>
        </w:numPr>
        <w:ind w:hanging="792"/>
      </w:pPr>
      <w:bookmarkStart w:id="324" w:name="_Toc378092202"/>
      <w:r>
        <w:t>Document Management – Templates</w:t>
      </w:r>
      <w:bookmarkEnd w:id="324"/>
    </w:p>
    <w:p w:rsidR="004260C0" w:rsidRDefault="004260C0" w:rsidP="004260C0"/>
    <w:p w:rsidR="00E37B97" w:rsidRDefault="00992133" w:rsidP="009E1D34">
      <w:pPr>
        <w:pStyle w:val="Heading2"/>
        <w:numPr>
          <w:ilvl w:val="1"/>
          <w:numId w:val="5"/>
        </w:numPr>
        <w:ind w:hanging="792"/>
      </w:pPr>
      <w:bookmarkStart w:id="325" w:name="_Toc378092203"/>
      <w:r>
        <w:t>Data Matrix</w:t>
      </w:r>
      <w:bookmarkEnd w:id="325"/>
    </w:p>
    <w:p w:rsidR="00992133" w:rsidRDefault="00992133" w:rsidP="00992133"/>
    <w:p w:rsidR="00E91273" w:rsidRPr="00992133" w:rsidRDefault="00E91273" w:rsidP="00992133"/>
    <w:sectPr w:rsidR="00E91273" w:rsidRPr="00992133" w:rsidSect="007E6BBA">
      <w:headerReference w:type="even" r:id="rId12"/>
      <w:headerReference w:type="default" r:id="rId13"/>
      <w:footerReference w:type="default" r:id="rId14"/>
      <w:headerReference w:type="first" r:id="rId15"/>
      <w:pgSz w:w="12240" w:h="15840"/>
      <w:pgMar w:top="432" w:right="1440" w:bottom="288" w:left="1440" w:header="720" w:footer="720" w:gutter="0"/>
      <w:pgBorders w:offsetFrom="page">
        <w:top w:val="single" w:sz="8" w:space="24" w:color="auto"/>
        <w:bottom w:val="single" w:sz="8"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1F7" w:rsidRDefault="000611F7">
      <w:r>
        <w:separator/>
      </w:r>
    </w:p>
  </w:endnote>
  <w:endnote w:type="continuationSeparator" w:id="1">
    <w:p w:rsidR="000611F7" w:rsidRDefault="000611F7">
      <w:r>
        <w:continuationSeparator/>
      </w:r>
    </w:p>
  </w:endnote>
  <w:endnote w:type="continuationNotice" w:id="2">
    <w:p w:rsidR="000611F7" w:rsidRDefault="000611F7"/>
  </w:endnote>
</w:endnotes>
</file>

<file path=word/fontTable.xml><?xml version="1.0" encoding="utf-8"?>
<w:fonts xmlns:r="http://schemas.openxmlformats.org/officeDocument/2006/relationships" xmlns:w="http://schemas.openxmlformats.org/wordprocessingml/2006/main">
  <w:font w:name="Arial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tbl>
    <w:tblPr>
      <w:tblStyle w:val="TableGrid"/>
      <w:tblW w:w="8773"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08"/>
      <w:gridCol w:w="1260"/>
      <w:gridCol w:w="2905"/>
    </w:tblGrid>
    <w:tr w:rsidR="00F67DD5" w:rsidRPr="007D3A66" w:rsidTr="00E02228">
      <w:trPr>
        <w:trHeight w:val="279"/>
      </w:trPr>
      <w:tc>
        <w:tcPr>
          <w:tcW w:w="5868" w:type="dxa"/>
          <w:gridSpan w:val="2"/>
        </w:tcPr>
        <w:p w:rsidR="00F67DD5" w:rsidRPr="007D3A66" w:rsidRDefault="00F67DD5" w:rsidP="000A3D21">
          <w:pPr>
            <w:pStyle w:val="Footer"/>
            <w:rPr>
              <w:szCs w:val="20"/>
            </w:rPr>
          </w:pPr>
        </w:p>
      </w:tc>
      <w:tc>
        <w:tcPr>
          <w:tcW w:w="2905" w:type="dxa"/>
        </w:tcPr>
        <w:p w:rsidR="00F67DD5" w:rsidRPr="007D3A66" w:rsidRDefault="00F67DD5" w:rsidP="000A3D21">
          <w:pPr>
            <w:pStyle w:val="Footer"/>
            <w:jc w:val="right"/>
            <w:rPr>
              <w:szCs w:val="20"/>
            </w:rPr>
          </w:pPr>
          <w:r>
            <w:rPr>
              <w:szCs w:val="20"/>
            </w:rPr>
            <w:t>Jan 17, 2014</w:t>
          </w:r>
        </w:p>
      </w:tc>
    </w:tr>
    <w:tr w:rsidR="00F67DD5" w:rsidRPr="007D3A66" w:rsidTr="00E02228">
      <w:trPr>
        <w:trHeight w:val="294"/>
      </w:trPr>
      <w:tc>
        <w:tcPr>
          <w:tcW w:w="4608" w:type="dxa"/>
        </w:tcPr>
        <w:p w:rsidR="00F67DD5" w:rsidRPr="007D3A66" w:rsidRDefault="00F67DD5" w:rsidP="00E02228">
          <w:pPr>
            <w:pStyle w:val="Footer"/>
            <w:rPr>
              <w:szCs w:val="20"/>
            </w:rPr>
          </w:pPr>
        </w:p>
      </w:tc>
      <w:tc>
        <w:tcPr>
          <w:tcW w:w="1260" w:type="dxa"/>
        </w:tcPr>
        <w:p w:rsidR="00F67DD5" w:rsidRPr="007D3A66" w:rsidRDefault="00F67DD5" w:rsidP="00E02228">
          <w:pPr>
            <w:pStyle w:val="Footer"/>
            <w:rPr>
              <w:szCs w:val="20"/>
            </w:rPr>
          </w:pPr>
        </w:p>
      </w:tc>
      <w:tc>
        <w:tcPr>
          <w:tcW w:w="2905" w:type="dxa"/>
        </w:tcPr>
        <w:p w:rsidR="00F67DD5" w:rsidRPr="007D3A66" w:rsidRDefault="00F67DD5" w:rsidP="000A3D21">
          <w:pPr>
            <w:pStyle w:val="Footer"/>
            <w:jc w:val="right"/>
            <w:rPr>
              <w:szCs w:val="20"/>
            </w:rPr>
          </w:pPr>
          <w:r>
            <w:rPr>
              <w:szCs w:val="20"/>
            </w:rPr>
            <w:t>VERSION 0.1</w:t>
          </w:r>
        </w:p>
      </w:tc>
    </w:tr>
  </w:tbl>
  <w:p w:rsidR="00F67DD5" w:rsidRPr="00E930CD" w:rsidRDefault="00F67DD5" w:rsidP="00BA1AB9">
    <w:pPr>
      <w:pStyle w:val="Footer"/>
      <w:tabs>
        <w:tab w:val="clear" w:pos="8640"/>
        <w:tab w:val="right" w:pos="9180"/>
      </w:tabs>
      <w:ind w:left="-540" w:right="-540"/>
      <w:jc w:val="center"/>
      <w:rPr>
        <w:rFonts w:cs="Arial"/>
        <w:b/>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1F7" w:rsidRDefault="000611F7">
      <w:r>
        <w:separator/>
      </w:r>
    </w:p>
  </w:footnote>
  <w:footnote w:type="continuationSeparator" w:id="1">
    <w:p w:rsidR="000611F7" w:rsidRDefault="000611F7">
      <w:r>
        <w:continuationSeparator/>
      </w:r>
    </w:p>
  </w:footnote>
  <w:footnote w:type="continuationNotice" w:id="2">
    <w:p w:rsidR="000611F7" w:rsidRDefault="000611F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7905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9" type="#_x0000_t136" style="position:absolute;margin-left:0;margin-top:0;width:493.05pt;height:197.2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pPr>
      <w:pStyle w:val="Header"/>
    </w:pPr>
  </w:p>
  <w:p w:rsidR="00F67DD5" w:rsidRDefault="00F67DD5" w:rsidP="00FA5045">
    <w:pPr>
      <w:pStyle w:val="Header"/>
      <w:tabs>
        <w:tab w:val="clear" w:pos="4320"/>
      </w:tabs>
      <w:ind w:right="720"/>
      <w:rPr>
        <w:rFonts w:cs="Arial"/>
        <w:szCs w:val="20"/>
      </w:rPr>
    </w:pPr>
    <w:r>
      <w:rPr>
        <w:rFonts w:cs="Arial"/>
        <w:b/>
      </w:rPr>
      <w:t>App – Business Requirements Document (BRD)</w:t>
    </w:r>
    <w:r>
      <w:rPr>
        <w:rFonts w:cs="Arial"/>
        <w:szCs w:val="20"/>
      </w:rPr>
      <w:tab/>
    </w:r>
    <w:r>
      <w:rPr>
        <w:rFonts w:cs="Arial"/>
        <w:szCs w:val="20"/>
      </w:rPr>
      <w:tab/>
    </w:r>
    <w:r w:rsidRPr="009B0BFD">
      <w:rPr>
        <w:rFonts w:cs="Arial"/>
        <w:szCs w:val="20"/>
      </w:rPr>
      <w:t xml:space="preserve">Page </w:t>
    </w:r>
    <w:r w:rsidR="0079059A" w:rsidRPr="009B0BFD">
      <w:rPr>
        <w:rFonts w:cs="Arial"/>
        <w:szCs w:val="20"/>
      </w:rPr>
      <w:fldChar w:fldCharType="begin"/>
    </w:r>
    <w:r w:rsidRPr="009B0BFD">
      <w:rPr>
        <w:rFonts w:cs="Arial"/>
        <w:szCs w:val="20"/>
      </w:rPr>
      <w:instrText xml:space="preserve"> PAGE </w:instrText>
    </w:r>
    <w:r w:rsidR="0079059A" w:rsidRPr="009B0BFD">
      <w:rPr>
        <w:rFonts w:cs="Arial"/>
        <w:szCs w:val="20"/>
      </w:rPr>
      <w:fldChar w:fldCharType="separate"/>
    </w:r>
    <w:r w:rsidR="00465BFF">
      <w:rPr>
        <w:rFonts w:cs="Arial"/>
        <w:noProof/>
        <w:szCs w:val="20"/>
      </w:rPr>
      <w:t>17</w:t>
    </w:r>
    <w:r w:rsidR="0079059A" w:rsidRPr="009B0BFD">
      <w:rPr>
        <w:rFonts w:cs="Arial"/>
        <w:szCs w:val="20"/>
      </w:rPr>
      <w:fldChar w:fldCharType="end"/>
    </w:r>
    <w:r w:rsidRPr="009B0BFD">
      <w:rPr>
        <w:rFonts w:cs="Arial"/>
        <w:szCs w:val="20"/>
      </w:rPr>
      <w:t xml:space="preserve"> of </w:t>
    </w:r>
    <w:r w:rsidR="0079059A" w:rsidRPr="009B0BFD">
      <w:rPr>
        <w:rFonts w:cs="Arial"/>
        <w:szCs w:val="20"/>
      </w:rPr>
      <w:fldChar w:fldCharType="begin"/>
    </w:r>
    <w:r w:rsidRPr="009B0BFD">
      <w:rPr>
        <w:rFonts w:cs="Arial"/>
        <w:szCs w:val="20"/>
      </w:rPr>
      <w:instrText xml:space="preserve"> NUMPAGES </w:instrText>
    </w:r>
    <w:r w:rsidR="0079059A" w:rsidRPr="009B0BFD">
      <w:rPr>
        <w:rFonts w:cs="Arial"/>
        <w:szCs w:val="20"/>
      </w:rPr>
      <w:fldChar w:fldCharType="separate"/>
    </w:r>
    <w:r w:rsidR="00465BFF">
      <w:rPr>
        <w:rFonts w:cs="Arial"/>
        <w:noProof/>
        <w:szCs w:val="20"/>
      </w:rPr>
      <w:t>22</w:t>
    </w:r>
    <w:r w:rsidR="0079059A" w:rsidRPr="009B0BFD">
      <w:rPr>
        <w:rFonts w:cs="Arial"/>
        <w:szCs w:val="20"/>
      </w:rPr>
      <w:fldChar w:fldCharType="end"/>
    </w:r>
  </w:p>
  <w:p w:rsidR="00F67DD5" w:rsidRDefault="00F67D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7905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493.05pt;height:197.2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3D6D162"/>
    <w:name w:val="WW8Num26"/>
    <w:lvl w:ilvl="0">
      <w:start w:val="1"/>
      <w:numFmt w:val="decimal"/>
      <w:pStyle w:val="Head2"/>
      <w:lvlText w:val="%1"/>
      <w:lvlJc w:val="left"/>
      <w:pPr>
        <w:tabs>
          <w:tab w:val="num" w:pos="612"/>
        </w:tabs>
        <w:ind w:left="612" w:hanging="432"/>
      </w:pPr>
      <w:rPr>
        <w:rFonts w:ascii="Arial Bold" w:hAnsi="Arial Bold" w:hint="default"/>
        <w:b/>
        <w:i w:val="0"/>
        <w:color w:val="4E84C4"/>
        <w:sz w:val="40"/>
        <w:szCs w:val="36"/>
      </w:rPr>
    </w:lvl>
    <w:lvl w:ilvl="1">
      <w:start w:val="1"/>
      <w:numFmt w:val="decimal"/>
      <w:lvlText w:val="%1.%2"/>
      <w:lvlJc w:val="left"/>
      <w:pPr>
        <w:tabs>
          <w:tab w:val="num" w:pos="1026"/>
        </w:tabs>
        <w:ind w:left="1026" w:hanging="666"/>
      </w:pPr>
      <w:rPr>
        <w:rFonts w:hint="default"/>
        <w:color w:val="4E84C4"/>
        <w:sz w:val="28"/>
        <w:szCs w:val="28"/>
      </w:rPr>
    </w:lvl>
    <w:lvl w:ilvl="2">
      <w:start w:val="1"/>
      <w:numFmt w:val="decimal"/>
      <w:lvlText w:val="%1.%2.%3"/>
      <w:lvlJc w:val="left"/>
      <w:pPr>
        <w:tabs>
          <w:tab w:val="num" w:pos="900"/>
        </w:tabs>
        <w:ind w:left="900" w:hanging="720"/>
      </w:pPr>
      <w:rPr>
        <w:rFonts w:ascii="Arial" w:hAnsi="Arial" w:cs="Arial" w:hint="default"/>
        <w:b/>
        <w:i w:val="0"/>
        <w:color w:val="4E84C4"/>
        <w:sz w:val="24"/>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
    <w:nsid w:val="0AAB78F6"/>
    <w:multiLevelType w:val="hybridMultilevel"/>
    <w:tmpl w:val="E27A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3108E"/>
    <w:multiLevelType w:val="hybridMultilevel"/>
    <w:tmpl w:val="8EF24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4291E"/>
    <w:multiLevelType w:val="hybridMultilevel"/>
    <w:tmpl w:val="FF505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F09C2"/>
    <w:multiLevelType w:val="hybridMultilevel"/>
    <w:tmpl w:val="0484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837E7"/>
    <w:multiLevelType w:val="hybridMultilevel"/>
    <w:tmpl w:val="8D42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67AEF"/>
    <w:multiLevelType w:val="hybridMultilevel"/>
    <w:tmpl w:val="0144F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5C07E5"/>
    <w:multiLevelType w:val="hybridMultilevel"/>
    <w:tmpl w:val="10E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F059A"/>
    <w:multiLevelType w:val="hybridMultilevel"/>
    <w:tmpl w:val="562E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97A08"/>
    <w:multiLevelType w:val="hybridMultilevel"/>
    <w:tmpl w:val="3F92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E3B45"/>
    <w:multiLevelType w:val="multilevel"/>
    <w:tmpl w:val="C79C34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3131B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FE0494"/>
    <w:multiLevelType w:val="hybridMultilevel"/>
    <w:tmpl w:val="A4C8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8"/>
  </w:num>
  <w:num w:numId="5">
    <w:abstractNumId w:val="11"/>
  </w:num>
  <w:num w:numId="6">
    <w:abstractNumId w:val="5"/>
  </w:num>
  <w:num w:numId="7">
    <w:abstractNumId w:val="6"/>
  </w:num>
  <w:num w:numId="8">
    <w:abstractNumId w:val="2"/>
  </w:num>
  <w:num w:numId="9">
    <w:abstractNumId w:val="4"/>
  </w:num>
  <w:num w:numId="10">
    <w:abstractNumId w:val="12"/>
  </w:num>
  <w:num w:numId="11">
    <w:abstractNumId w:val="1"/>
  </w:num>
  <w:num w:numId="12">
    <w:abstractNumId w:val="3"/>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GrammaticalErrors/>
  <w:stylePaneFormatFilter w:val="3F01"/>
  <w:trackRevisions/>
  <w:defaultTabStop w:val="720"/>
  <w:noPunctuationKerning/>
  <w:characterSpacingControl w:val="doNotCompress"/>
  <w:hdrShapeDefaults>
    <o:shapedefaults v:ext="edit" spidmax="6146">
      <o:colormru v:ext="edit" colors="#ddd,#dbdbdb"/>
    </o:shapedefaults>
    <o:shapelayout v:ext="edit">
      <o:idmap v:ext="edit" data="2"/>
    </o:shapelayout>
  </w:hdrShapeDefaults>
  <w:footnotePr>
    <w:footnote w:id="0"/>
    <w:footnote w:id="1"/>
    <w:footnote w:id="2"/>
  </w:footnotePr>
  <w:endnotePr>
    <w:endnote w:id="0"/>
    <w:endnote w:id="1"/>
    <w:endnote w:id="2"/>
  </w:endnotePr>
  <w:compat/>
  <w:rsids>
    <w:rsidRoot w:val="00B00F4C"/>
    <w:rsid w:val="00000542"/>
    <w:rsid w:val="00000D3B"/>
    <w:rsid w:val="00001A08"/>
    <w:rsid w:val="00001CFA"/>
    <w:rsid w:val="00004280"/>
    <w:rsid w:val="00005C18"/>
    <w:rsid w:val="00007A7E"/>
    <w:rsid w:val="00007C1B"/>
    <w:rsid w:val="00010C51"/>
    <w:rsid w:val="00012542"/>
    <w:rsid w:val="0001283B"/>
    <w:rsid w:val="00013C32"/>
    <w:rsid w:val="00013F95"/>
    <w:rsid w:val="0001405B"/>
    <w:rsid w:val="00014718"/>
    <w:rsid w:val="000147C2"/>
    <w:rsid w:val="0001541E"/>
    <w:rsid w:val="000154C5"/>
    <w:rsid w:val="00016365"/>
    <w:rsid w:val="000170E8"/>
    <w:rsid w:val="0001778E"/>
    <w:rsid w:val="00017CA1"/>
    <w:rsid w:val="000206C7"/>
    <w:rsid w:val="00020EAC"/>
    <w:rsid w:val="00021B07"/>
    <w:rsid w:val="00022A8A"/>
    <w:rsid w:val="000237C8"/>
    <w:rsid w:val="000238D0"/>
    <w:rsid w:val="00023DC4"/>
    <w:rsid w:val="000240A7"/>
    <w:rsid w:val="00025565"/>
    <w:rsid w:val="00025735"/>
    <w:rsid w:val="00025C12"/>
    <w:rsid w:val="00026762"/>
    <w:rsid w:val="000279F8"/>
    <w:rsid w:val="00027F43"/>
    <w:rsid w:val="000309E2"/>
    <w:rsid w:val="00031956"/>
    <w:rsid w:val="000321A5"/>
    <w:rsid w:val="00033579"/>
    <w:rsid w:val="0003393F"/>
    <w:rsid w:val="00034C34"/>
    <w:rsid w:val="00034FC4"/>
    <w:rsid w:val="00035230"/>
    <w:rsid w:val="000359A6"/>
    <w:rsid w:val="00036548"/>
    <w:rsid w:val="00036B0B"/>
    <w:rsid w:val="00036FF8"/>
    <w:rsid w:val="00037F11"/>
    <w:rsid w:val="00040F7C"/>
    <w:rsid w:val="0004128E"/>
    <w:rsid w:val="00041B66"/>
    <w:rsid w:val="0004291A"/>
    <w:rsid w:val="000445F6"/>
    <w:rsid w:val="00046D9F"/>
    <w:rsid w:val="000475AE"/>
    <w:rsid w:val="00047EA8"/>
    <w:rsid w:val="00050BF2"/>
    <w:rsid w:val="000512FE"/>
    <w:rsid w:val="000577CD"/>
    <w:rsid w:val="00060616"/>
    <w:rsid w:val="00060C3B"/>
    <w:rsid w:val="000611F3"/>
    <w:rsid w:val="000611F7"/>
    <w:rsid w:val="00061208"/>
    <w:rsid w:val="00061525"/>
    <w:rsid w:val="00061888"/>
    <w:rsid w:val="00061BE3"/>
    <w:rsid w:val="00064949"/>
    <w:rsid w:val="000669B2"/>
    <w:rsid w:val="00067E12"/>
    <w:rsid w:val="0007174F"/>
    <w:rsid w:val="00072223"/>
    <w:rsid w:val="000725FE"/>
    <w:rsid w:val="00072F54"/>
    <w:rsid w:val="000735F6"/>
    <w:rsid w:val="00073885"/>
    <w:rsid w:val="000739E2"/>
    <w:rsid w:val="00074154"/>
    <w:rsid w:val="00074A42"/>
    <w:rsid w:val="00075406"/>
    <w:rsid w:val="000768D1"/>
    <w:rsid w:val="00077251"/>
    <w:rsid w:val="000807D2"/>
    <w:rsid w:val="00080C09"/>
    <w:rsid w:val="00081715"/>
    <w:rsid w:val="000820CF"/>
    <w:rsid w:val="000833A6"/>
    <w:rsid w:val="000849E6"/>
    <w:rsid w:val="000862BE"/>
    <w:rsid w:val="00086E71"/>
    <w:rsid w:val="000870EC"/>
    <w:rsid w:val="0008793A"/>
    <w:rsid w:val="00087CCB"/>
    <w:rsid w:val="00091C5A"/>
    <w:rsid w:val="00091C62"/>
    <w:rsid w:val="00092512"/>
    <w:rsid w:val="00093C47"/>
    <w:rsid w:val="00093EB3"/>
    <w:rsid w:val="00094208"/>
    <w:rsid w:val="00095404"/>
    <w:rsid w:val="00097D82"/>
    <w:rsid w:val="000A13A6"/>
    <w:rsid w:val="000A36BB"/>
    <w:rsid w:val="000A3D21"/>
    <w:rsid w:val="000A4A3E"/>
    <w:rsid w:val="000A4CB1"/>
    <w:rsid w:val="000A5245"/>
    <w:rsid w:val="000A55BE"/>
    <w:rsid w:val="000A55F6"/>
    <w:rsid w:val="000A78C7"/>
    <w:rsid w:val="000A7E11"/>
    <w:rsid w:val="000B0986"/>
    <w:rsid w:val="000B18D9"/>
    <w:rsid w:val="000B199E"/>
    <w:rsid w:val="000B1BDB"/>
    <w:rsid w:val="000B1CF8"/>
    <w:rsid w:val="000B1F78"/>
    <w:rsid w:val="000B274C"/>
    <w:rsid w:val="000B4298"/>
    <w:rsid w:val="000B42B8"/>
    <w:rsid w:val="000B47A9"/>
    <w:rsid w:val="000B4A72"/>
    <w:rsid w:val="000B54EE"/>
    <w:rsid w:val="000B702F"/>
    <w:rsid w:val="000B7534"/>
    <w:rsid w:val="000B7DAC"/>
    <w:rsid w:val="000C0530"/>
    <w:rsid w:val="000C0710"/>
    <w:rsid w:val="000C09CD"/>
    <w:rsid w:val="000C0A5C"/>
    <w:rsid w:val="000C181E"/>
    <w:rsid w:val="000C2D20"/>
    <w:rsid w:val="000C2EDA"/>
    <w:rsid w:val="000C2EEA"/>
    <w:rsid w:val="000C3A82"/>
    <w:rsid w:val="000C3B45"/>
    <w:rsid w:val="000C4717"/>
    <w:rsid w:val="000C4866"/>
    <w:rsid w:val="000C4C28"/>
    <w:rsid w:val="000C67FE"/>
    <w:rsid w:val="000C6C0B"/>
    <w:rsid w:val="000D0599"/>
    <w:rsid w:val="000D0AD9"/>
    <w:rsid w:val="000D13A3"/>
    <w:rsid w:val="000D1C96"/>
    <w:rsid w:val="000D232C"/>
    <w:rsid w:val="000D289A"/>
    <w:rsid w:val="000D2F83"/>
    <w:rsid w:val="000D4132"/>
    <w:rsid w:val="000D45EC"/>
    <w:rsid w:val="000D6E11"/>
    <w:rsid w:val="000D7229"/>
    <w:rsid w:val="000D78D3"/>
    <w:rsid w:val="000E128A"/>
    <w:rsid w:val="000E12AD"/>
    <w:rsid w:val="000E12B7"/>
    <w:rsid w:val="000E1846"/>
    <w:rsid w:val="000E225D"/>
    <w:rsid w:val="000E24E8"/>
    <w:rsid w:val="000E43B4"/>
    <w:rsid w:val="000E4518"/>
    <w:rsid w:val="000E4676"/>
    <w:rsid w:val="000E52F6"/>
    <w:rsid w:val="000E728F"/>
    <w:rsid w:val="000E7B76"/>
    <w:rsid w:val="000F1A43"/>
    <w:rsid w:val="000F26EB"/>
    <w:rsid w:val="000F2B4D"/>
    <w:rsid w:val="000F3D33"/>
    <w:rsid w:val="000F4696"/>
    <w:rsid w:val="000F47CF"/>
    <w:rsid w:val="000F53CC"/>
    <w:rsid w:val="000F5442"/>
    <w:rsid w:val="000F5AF1"/>
    <w:rsid w:val="000F63BC"/>
    <w:rsid w:val="001010AB"/>
    <w:rsid w:val="00101800"/>
    <w:rsid w:val="00101BEF"/>
    <w:rsid w:val="001059BB"/>
    <w:rsid w:val="00105FD4"/>
    <w:rsid w:val="00105FF0"/>
    <w:rsid w:val="00106119"/>
    <w:rsid w:val="0010616A"/>
    <w:rsid w:val="0010650B"/>
    <w:rsid w:val="0010663B"/>
    <w:rsid w:val="001069B0"/>
    <w:rsid w:val="00107C72"/>
    <w:rsid w:val="001117BA"/>
    <w:rsid w:val="001148FD"/>
    <w:rsid w:val="00114F47"/>
    <w:rsid w:val="001154AC"/>
    <w:rsid w:val="00115AEE"/>
    <w:rsid w:val="001163A3"/>
    <w:rsid w:val="001172B1"/>
    <w:rsid w:val="001172E6"/>
    <w:rsid w:val="001173AF"/>
    <w:rsid w:val="0011746F"/>
    <w:rsid w:val="0011764C"/>
    <w:rsid w:val="001179D3"/>
    <w:rsid w:val="001215DB"/>
    <w:rsid w:val="00121CE8"/>
    <w:rsid w:val="001221B5"/>
    <w:rsid w:val="00124357"/>
    <w:rsid w:val="001249E2"/>
    <w:rsid w:val="00125428"/>
    <w:rsid w:val="00125E49"/>
    <w:rsid w:val="00126CEC"/>
    <w:rsid w:val="00127904"/>
    <w:rsid w:val="00130174"/>
    <w:rsid w:val="00130AF7"/>
    <w:rsid w:val="00132ECC"/>
    <w:rsid w:val="00133B08"/>
    <w:rsid w:val="00133B34"/>
    <w:rsid w:val="00134F5F"/>
    <w:rsid w:val="001353A9"/>
    <w:rsid w:val="0013645D"/>
    <w:rsid w:val="00136501"/>
    <w:rsid w:val="00136871"/>
    <w:rsid w:val="001376A4"/>
    <w:rsid w:val="001406EB"/>
    <w:rsid w:val="00141205"/>
    <w:rsid w:val="001417CB"/>
    <w:rsid w:val="00142B0F"/>
    <w:rsid w:val="00146502"/>
    <w:rsid w:val="00146907"/>
    <w:rsid w:val="00146BFB"/>
    <w:rsid w:val="00147022"/>
    <w:rsid w:val="0014746B"/>
    <w:rsid w:val="00147A36"/>
    <w:rsid w:val="001504B2"/>
    <w:rsid w:val="001511C1"/>
    <w:rsid w:val="0015268B"/>
    <w:rsid w:val="00152FB5"/>
    <w:rsid w:val="0015397C"/>
    <w:rsid w:val="001548A4"/>
    <w:rsid w:val="00154D65"/>
    <w:rsid w:val="001550F7"/>
    <w:rsid w:val="00155FEA"/>
    <w:rsid w:val="001560D8"/>
    <w:rsid w:val="001565C9"/>
    <w:rsid w:val="001572EE"/>
    <w:rsid w:val="00157E5A"/>
    <w:rsid w:val="00160803"/>
    <w:rsid w:val="001608C9"/>
    <w:rsid w:val="0016151F"/>
    <w:rsid w:val="00162556"/>
    <w:rsid w:val="00162C1D"/>
    <w:rsid w:val="00162F35"/>
    <w:rsid w:val="00164DD9"/>
    <w:rsid w:val="001658D3"/>
    <w:rsid w:val="00166AB4"/>
    <w:rsid w:val="00166C69"/>
    <w:rsid w:val="00166FB5"/>
    <w:rsid w:val="00167E2A"/>
    <w:rsid w:val="001701C3"/>
    <w:rsid w:val="00170835"/>
    <w:rsid w:val="00171CFF"/>
    <w:rsid w:val="001723B4"/>
    <w:rsid w:val="00172E61"/>
    <w:rsid w:val="00173479"/>
    <w:rsid w:val="00173A55"/>
    <w:rsid w:val="001741B9"/>
    <w:rsid w:val="0017593F"/>
    <w:rsid w:val="00175A12"/>
    <w:rsid w:val="001772A3"/>
    <w:rsid w:val="00180B3A"/>
    <w:rsid w:val="00181658"/>
    <w:rsid w:val="00181C57"/>
    <w:rsid w:val="00183032"/>
    <w:rsid w:val="00183643"/>
    <w:rsid w:val="00184589"/>
    <w:rsid w:val="00184B12"/>
    <w:rsid w:val="00184C55"/>
    <w:rsid w:val="00187F67"/>
    <w:rsid w:val="001905C0"/>
    <w:rsid w:val="00190AD9"/>
    <w:rsid w:val="001912BA"/>
    <w:rsid w:val="00191F23"/>
    <w:rsid w:val="00192132"/>
    <w:rsid w:val="00192E65"/>
    <w:rsid w:val="001931C2"/>
    <w:rsid w:val="00193808"/>
    <w:rsid w:val="00193DFF"/>
    <w:rsid w:val="0019486B"/>
    <w:rsid w:val="00196EA0"/>
    <w:rsid w:val="00196F0F"/>
    <w:rsid w:val="00197132"/>
    <w:rsid w:val="0019749F"/>
    <w:rsid w:val="001A00C4"/>
    <w:rsid w:val="001A1968"/>
    <w:rsid w:val="001A2384"/>
    <w:rsid w:val="001A26EF"/>
    <w:rsid w:val="001A319F"/>
    <w:rsid w:val="001A333A"/>
    <w:rsid w:val="001A3598"/>
    <w:rsid w:val="001A42C1"/>
    <w:rsid w:val="001A4412"/>
    <w:rsid w:val="001A486E"/>
    <w:rsid w:val="001A494E"/>
    <w:rsid w:val="001A5121"/>
    <w:rsid w:val="001A52ED"/>
    <w:rsid w:val="001B14F7"/>
    <w:rsid w:val="001B2F46"/>
    <w:rsid w:val="001B548E"/>
    <w:rsid w:val="001B609A"/>
    <w:rsid w:val="001B68C2"/>
    <w:rsid w:val="001B7C38"/>
    <w:rsid w:val="001B7E5E"/>
    <w:rsid w:val="001C1561"/>
    <w:rsid w:val="001C270F"/>
    <w:rsid w:val="001C2B9E"/>
    <w:rsid w:val="001C369F"/>
    <w:rsid w:val="001C3A51"/>
    <w:rsid w:val="001C3FFA"/>
    <w:rsid w:val="001C422C"/>
    <w:rsid w:val="001C4B95"/>
    <w:rsid w:val="001C4D91"/>
    <w:rsid w:val="001C5FBA"/>
    <w:rsid w:val="001C62B0"/>
    <w:rsid w:val="001C74A7"/>
    <w:rsid w:val="001D0132"/>
    <w:rsid w:val="001D0958"/>
    <w:rsid w:val="001D0B65"/>
    <w:rsid w:val="001D11A6"/>
    <w:rsid w:val="001D240B"/>
    <w:rsid w:val="001D2628"/>
    <w:rsid w:val="001D282B"/>
    <w:rsid w:val="001D2D4A"/>
    <w:rsid w:val="001D2F66"/>
    <w:rsid w:val="001D355F"/>
    <w:rsid w:val="001D6A7B"/>
    <w:rsid w:val="001D6D57"/>
    <w:rsid w:val="001D7C5D"/>
    <w:rsid w:val="001E004C"/>
    <w:rsid w:val="001E1A17"/>
    <w:rsid w:val="001E20ED"/>
    <w:rsid w:val="001E31B2"/>
    <w:rsid w:val="001E4315"/>
    <w:rsid w:val="001E4383"/>
    <w:rsid w:val="001E6C14"/>
    <w:rsid w:val="001E74AC"/>
    <w:rsid w:val="001E77CD"/>
    <w:rsid w:val="001F07BF"/>
    <w:rsid w:val="001F0860"/>
    <w:rsid w:val="001F0A39"/>
    <w:rsid w:val="001F238F"/>
    <w:rsid w:val="001F35F4"/>
    <w:rsid w:val="001F3C0B"/>
    <w:rsid w:val="001F4CFF"/>
    <w:rsid w:val="001F5F61"/>
    <w:rsid w:val="002018FB"/>
    <w:rsid w:val="00201A4C"/>
    <w:rsid w:val="00201CE9"/>
    <w:rsid w:val="00203103"/>
    <w:rsid w:val="00203327"/>
    <w:rsid w:val="00203571"/>
    <w:rsid w:val="00203C76"/>
    <w:rsid w:val="0020428F"/>
    <w:rsid w:val="00204CF9"/>
    <w:rsid w:val="002053FA"/>
    <w:rsid w:val="00205502"/>
    <w:rsid w:val="00205BAB"/>
    <w:rsid w:val="00205BD4"/>
    <w:rsid w:val="00205FAC"/>
    <w:rsid w:val="00207F33"/>
    <w:rsid w:val="00207F8F"/>
    <w:rsid w:val="00210B8D"/>
    <w:rsid w:val="00211E2B"/>
    <w:rsid w:val="0021271B"/>
    <w:rsid w:val="00214734"/>
    <w:rsid w:val="00214ABF"/>
    <w:rsid w:val="002150B5"/>
    <w:rsid w:val="00215A82"/>
    <w:rsid w:val="00215AF2"/>
    <w:rsid w:val="00216AE8"/>
    <w:rsid w:val="00220709"/>
    <w:rsid w:val="00222330"/>
    <w:rsid w:val="00222416"/>
    <w:rsid w:val="00222704"/>
    <w:rsid w:val="002229CC"/>
    <w:rsid w:val="00224D1E"/>
    <w:rsid w:val="0022524D"/>
    <w:rsid w:val="00225D6F"/>
    <w:rsid w:val="00225DE4"/>
    <w:rsid w:val="00225E5C"/>
    <w:rsid w:val="00226688"/>
    <w:rsid w:val="00226DAD"/>
    <w:rsid w:val="00230A6C"/>
    <w:rsid w:val="002311A4"/>
    <w:rsid w:val="00231D82"/>
    <w:rsid w:val="00232375"/>
    <w:rsid w:val="002338AB"/>
    <w:rsid w:val="00234434"/>
    <w:rsid w:val="00235C88"/>
    <w:rsid w:val="00235CA3"/>
    <w:rsid w:val="00236FC0"/>
    <w:rsid w:val="00237367"/>
    <w:rsid w:val="00237E35"/>
    <w:rsid w:val="00240F59"/>
    <w:rsid w:val="00241038"/>
    <w:rsid w:val="00241182"/>
    <w:rsid w:val="00241609"/>
    <w:rsid w:val="0024167E"/>
    <w:rsid w:val="00242A86"/>
    <w:rsid w:val="00242BEB"/>
    <w:rsid w:val="00243257"/>
    <w:rsid w:val="00244437"/>
    <w:rsid w:val="002477FF"/>
    <w:rsid w:val="00247C76"/>
    <w:rsid w:val="0025101D"/>
    <w:rsid w:val="002517AD"/>
    <w:rsid w:val="00251B76"/>
    <w:rsid w:val="00251D9D"/>
    <w:rsid w:val="00251F56"/>
    <w:rsid w:val="002522D0"/>
    <w:rsid w:val="002528EA"/>
    <w:rsid w:val="002532E2"/>
    <w:rsid w:val="00253CCB"/>
    <w:rsid w:val="00253CE3"/>
    <w:rsid w:val="002543CB"/>
    <w:rsid w:val="00254A65"/>
    <w:rsid w:val="00254F2A"/>
    <w:rsid w:val="00256315"/>
    <w:rsid w:val="00256898"/>
    <w:rsid w:val="00256FCA"/>
    <w:rsid w:val="002600E7"/>
    <w:rsid w:val="00260559"/>
    <w:rsid w:val="00261A98"/>
    <w:rsid w:val="00261BA4"/>
    <w:rsid w:val="00261E04"/>
    <w:rsid w:val="0026352D"/>
    <w:rsid w:val="00264487"/>
    <w:rsid w:val="00264A8D"/>
    <w:rsid w:val="00266364"/>
    <w:rsid w:val="00266A04"/>
    <w:rsid w:val="0026721F"/>
    <w:rsid w:val="002679C6"/>
    <w:rsid w:val="00271260"/>
    <w:rsid w:val="00272007"/>
    <w:rsid w:val="00272956"/>
    <w:rsid w:val="002729A8"/>
    <w:rsid w:val="00272E75"/>
    <w:rsid w:val="0027365B"/>
    <w:rsid w:val="0027366D"/>
    <w:rsid w:val="0027554C"/>
    <w:rsid w:val="00276724"/>
    <w:rsid w:val="00277212"/>
    <w:rsid w:val="00281C8D"/>
    <w:rsid w:val="00281CE9"/>
    <w:rsid w:val="00282021"/>
    <w:rsid w:val="002832D9"/>
    <w:rsid w:val="00286520"/>
    <w:rsid w:val="00286F95"/>
    <w:rsid w:val="00287815"/>
    <w:rsid w:val="00287EA1"/>
    <w:rsid w:val="00291A96"/>
    <w:rsid w:val="00294111"/>
    <w:rsid w:val="00295126"/>
    <w:rsid w:val="0029598F"/>
    <w:rsid w:val="00296B72"/>
    <w:rsid w:val="002A0121"/>
    <w:rsid w:val="002A17E6"/>
    <w:rsid w:val="002A29DC"/>
    <w:rsid w:val="002A34A6"/>
    <w:rsid w:val="002A3CBA"/>
    <w:rsid w:val="002A3FC5"/>
    <w:rsid w:val="002A48D6"/>
    <w:rsid w:val="002A78E1"/>
    <w:rsid w:val="002A7DF4"/>
    <w:rsid w:val="002B1880"/>
    <w:rsid w:val="002B28C8"/>
    <w:rsid w:val="002C033D"/>
    <w:rsid w:val="002C049C"/>
    <w:rsid w:val="002C550B"/>
    <w:rsid w:val="002C5C07"/>
    <w:rsid w:val="002C60D4"/>
    <w:rsid w:val="002C63CA"/>
    <w:rsid w:val="002C65A2"/>
    <w:rsid w:val="002C6937"/>
    <w:rsid w:val="002C703E"/>
    <w:rsid w:val="002D02B8"/>
    <w:rsid w:val="002D07A2"/>
    <w:rsid w:val="002D21B1"/>
    <w:rsid w:val="002D2290"/>
    <w:rsid w:val="002D2AAC"/>
    <w:rsid w:val="002D4759"/>
    <w:rsid w:val="002D698E"/>
    <w:rsid w:val="002D6B8E"/>
    <w:rsid w:val="002E0439"/>
    <w:rsid w:val="002E0EF6"/>
    <w:rsid w:val="002E1921"/>
    <w:rsid w:val="002E1EAE"/>
    <w:rsid w:val="002E230F"/>
    <w:rsid w:val="002E4438"/>
    <w:rsid w:val="002E49AB"/>
    <w:rsid w:val="002E510F"/>
    <w:rsid w:val="002E61F5"/>
    <w:rsid w:val="002E78D0"/>
    <w:rsid w:val="002E7A2D"/>
    <w:rsid w:val="002F12B9"/>
    <w:rsid w:val="002F19F2"/>
    <w:rsid w:val="002F1DE0"/>
    <w:rsid w:val="002F222F"/>
    <w:rsid w:val="002F3022"/>
    <w:rsid w:val="002F3201"/>
    <w:rsid w:val="002F3604"/>
    <w:rsid w:val="00301FE1"/>
    <w:rsid w:val="003021ED"/>
    <w:rsid w:val="003022C3"/>
    <w:rsid w:val="00303855"/>
    <w:rsid w:val="0030466E"/>
    <w:rsid w:val="00305243"/>
    <w:rsid w:val="0030525F"/>
    <w:rsid w:val="00305809"/>
    <w:rsid w:val="00306E4B"/>
    <w:rsid w:val="00307E1B"/>
    <w:rsid w:val="00307E77"/>
    <w:rsid w:val="00310962"/>
    <w:rsid w:val="00311C44"/>
    <w:rsid w:val="00311E52"/>
    <w:rsid w:val="00313267"/>
    <w:rsid w:val="0031707E"/>
    <w:rsid w:val="003177E2"/>
    <w:rsid w:val="00320F27"/>
    <w:rsid w:val="003221EB"/>
    <w:rsid w:val="00322D70"/>
    <w:rsid w:val="00324F92"/>
    <w:rsid w:val="00325989"/>
    <w:rsid w:val="0032672A"/>
    <w:rsid w:val="003279D8"/>
    <w:rsid w:val="00331C28"/>
    <w:rsid w:val="00331D62"/>
    <w:rsid w:val="003338A0"/>
    <w:rsid w:val="0033445D"/>
    <w:rsid w:val="00334DF3"/>
    <w:rsid w:val="0033552A"/>
    <w:rsid w:val="00335658"/>
    <w:rsid w:val="00336739"/>
    <w:rsid w:val="00337100"/>
    <w:rsid w:val="00337475"/>
    <w:rsid w:val="00341C56"/>
    <w:rsid w:val="003432C2"/>
    <w:rsid w:val="003445BB"/>
    <w:rsid w:val="003447D7"/>
    <w:rsid w:val="00344B54"/>
    <w:rsid w:val="00345103"/>
    <w:rsid w:val="0034665C"/>
    <w:rsid w:val="00346DB8"/>
    <w:rsid w:val="00350991"/>
    <w:rsid w:val="0035231B"/>
    <w:rsid w:val="00353A41"/>
    <w:rsid w:val="0035495C"/>
    <w:rsid w:val="00355C42"/>
    <w:rsid w:val="00356A0F"/>
    <w:rsid w:val="00356E96"/>
    <w:rsid w:val="003602B0"/>
    <w:rsid w:val="003604A9"/>
    <w:rsid w:val="003605A0"/>
    <w:rsid w:val="00361787"/>
    <w:rsid w:val="00362CF9"/>
    <w:rsid w:val="00362EEF"/>
    <w:rsid w:val="00363D8B"/>
    <w:rsid w:val="003644BA"/>
    <w:rsid w:val="00366F92"/>
    <w:rsid w:val="003710EA"/>
    <w:rsid w:val="003711AC"/>
    <w:rsid w:val="00371678"/>
    <w:rsid w:val="0037213C"/>
    <w:rsid w:val="0037243A"/>
    <w:rsid w:val="003737E2"/>
    <w:rsid w:val="00373BE1"/>
    <w:rsid w:val="00384F5C"/>
    <w:rsid w:val="0038786F"/>
    <w:rsid w:val="003912B5"/>
    <w:rsid w:val="00391782"/>
    <w:rsid w:val="00391977"/>
    <w:rsid w:val="00392009"/>
    <w:rsid w:val="00392A39"/>
    <w:rsid w:val="00392C7A"/>
    <w:rsid w:val="003941C5"/>
    <w:rsid w:val="003942E5"/>
    <w:rsid w:val="003944EA"/>
    <w:rsid w:val="00394BA6"/>
    <w:rsid w:val="003969D5"/>
    <w:rsid w:val="00396E4A"/>
    <w:rsid w:val="0039744B"/>
    <w:rsid w:val="00397C1C"/>
    <w:rsid w:val="00397ED4"/>
    <w:rsid w:val="003A0164"/>
    <w:rsid w:val="003A1438"/>
    <w:rsid w:val="003A175D"/>
    <w:rsid w:val="003A1B87"/>
    <w:rsid w:val="003A20A8"/>
    <w:rsid w:val="003A21D4"/>
    <w:rsid w:val="003A23E6"/>
    <w:rsid w:val="003A399B"/>
    <w:rsid w:val="003A3CE1"/>
    <w:rsid w:val="003A66B0"/>
    <w:rsid w:val="003A73DC"/>
    <w:rsid w:val="003B0179"/>
    <w:rsid w:val="003B04EE"/>
    <w:rsid w:val="003B16BC"/>
    <w:rsid w:val="003B19D6"/>
    <w:rsid w:val="003B1F60"/>
    <w:rsid w:val="003B20BD"/>
    <w:rsid w:val="003B3304"/>
    <w:rsid w:val="003B419E"/>
    <w:rsid w:val="003B44DD"/>
    <w:rsid w:val="003B5AA7"/>
    <w:rsid w:val="003C1787"/>
    <w:rsid w:val="003C296C"/>
    <w:rsid w:val="003C2AA8"/>
    <w:rsid w:val="003C3B09"/>
    <w:rsid w:val="003C5762"/>
    <w:rsid w:val="003C5CE8"/>
    <w:rsid w:val="003C6785"/>
    <w:rsid w:val="003C7524"/>
    <w:rsid w:val="003C7FCA"/>
    <w:rsid w:val="003D06C0"/>
    <w:rsid w:val="003D13A8"/>
    <w:rsid w:val="003D1495"/>
    <w:rsid w:val="003D1CC9"/>
    <w:rsid w:val="003D230F"/>
    <w:rsid w:val="003D35C1"/>
    <w:rsid w:val="003D3D0A"/>
    <w:rsid w:val="003D3F47"/>
    <w:rsid w:val="003D6D20"/>
    <w:rsid w:val="003D6E1D"/>
    <w:rsid w:val="003D7B7D"/>
    <w:rsid w:val="003D7E85"/>
    <w:rsid w:val="003E0B4D"/>
    <w:rsid w:val="003E0C1F"/>
    <w:rsid w:val="003E18F4"/>
    <w:rsid w:val="003E2568"/>
    <w:rsid w:val="003E27D7"/>
    <w:rsid w:val="003E3D26"/>
    <w:rsid w:val="003E3D43"/>
    <w:rsid w:val="003E4E79"/>
    <w:rsid w:val="003E52AC"/>
    <w:rsid w:val="003E67D8"/>
    <w:rsid w:val="003E6E28"/>
    <w:rsid w:val="003E782F"/>
    <w:rsid w:val="003E7833"/>
    <w:rsid w:val="003F080E"/>
    <w:rsid w:val="003F0B38"/>
    <w:rsid w:val="003F2084"/>
    <w:rsid w:val="003F2293"/>
    <w:rsid w:val="003F3637"/>
    <w:rsid w:val="003F4036"/>
    <w:rsid w:val="003F4A3C"/>
    <w:rsid w:val="003F67EE"/>
    <w:rsid w:val="00400441"/>
    <w:rsid w:val="00401A9B"/>
    <w:rsid w:val="004033AE"/>
    <w:rsid w:val="00404DB7"/>
    <w:rsid w:val="0040668E"/>
    <w:rsid w:val="00406B41"/>
    <w:rsid w:val="00406D8A"/>
    <w:rsid w:val="00407A52"/>
    <w:rsid w:val="00411B3F"/>
    <w:rsid w:val="0041256D"/>
    <w:rsid w:val="0041397C"/>
    <w:rsid w:val="00414215"/>
    <w:rsid w:val="00414C61"/>
    <w:rsid w:val="00415DE0"/>
    <w:rsid w:val="004176C0"/>
    <w:rsid w:val="00420D25"/>
    <w:rsid w:val="00422C2D"/>
    <w:rsid w:val="0042447B"/>
    <w:rsid w:val="00424C8A"/>
    <w:rsid w:val="00424DCA"/>
    <w:rsid w:val="004260C0"/>
    <w:rsid w:val="004276CC"/>
    <w:rsid w:val="00427761"/>
    <w:rsid w:val="004300C6"/>
    <w:rsid w:val="00430D15"/>
    <w:rsid w:val="0043174C"/>
    <w:rsid w:val="00433A4A"/>
    <w:rsid w:val="00434442"/>
    <w:rsid w:val="004346B0"/>
    <w:rsid w:val="00435D32"/>
    <w:rsid w:val="00436837"/>
    <w:rsid w:val="00440917"/>
    <w:rsid w:val="0044100D"/>
    <w:rsid w:val="00441F92"/>
    <w:rsid w:val="004421B9"/>
    <w:rsid w:val="0044365B"/>
    <w:rsid w:val="00443969"/>
    <w:rsid w:val="00444722"/>
    <w:rsid w:val="004453C3"/>
    <w:rsid w:val="00447057"/>
    <w:rsid w:val="004474C4"/>
    <w:rsid w:val="00447DD7"/>
    <w:rsid w:val="0045021C"/>
    <w:rsid w:val="004509F1"/>
    <w:rsid w:val="00451D4E"/>
    <w:rsid w:val="004528C8"/>
    <w:rsid w:val="0045379B"/>
    <w:rsid w:val="004552D1"/>
    <w:rsid w:val="004561C3"/>
    <w:rsid w:val="0045707B"/>
    <w:rsid w:val="004578D2"/>
    <w:rsid w:val="00457943"/>
    <w:rsid w:val="0046173F"/>
    <w:rsid w:val="00461C65"/>
    <w:rsid w:val="00462049"/>
    <w:rsid w:val="00463505"/>
    <w:rsid w:val="00463A80"/>
    <w:rsid w:val="00463AAE"/>
    <w:rsid w:val="0046444E"/>
    <w:rsid w:val="00464B6F"/>
    <w:rsid w:val="00464F62"/>
    <w:rsid w:val="00465BFF"/>
    <w:rsid w:val="00466CA0"/>
    <w:rsid w:val="00467FC9"/>
    <w:rsid w:val="00470A4E"/>
    <w:rsid w:val="00471AEF"/>
    <w:rsid w:val="00472439"/>
    <w:rsid w:val="004725C3"/>
    <w:rsid w:val="00473446"/>
    <w:rsid w:val="00473F62"/>
    <w:rsid w:val="00474D89"/>
    <w:rsid w:val="004751BB"/>
    <w:rsid w:val="00475A88"/>
    <w:rsid w:val="004814A3"/>
    <w:rsid w:val="00482683"/>
    <w:rsid w:val="004831A7"/>
    <w:rsid w:val="004834A4"/>
    <w:rsid w:val="004835A7"/>
    <w:rsid w:val="00484A62"/>
    <w:rsid w:val="00484DEA"/>
    <w:rsid w:val="00485762"/>
    <w:rsid w:val="004859E1"/>
    <w:rsid w:val="00485DF8"/>
    <w:rsid w:val="004861BC"/>
    <w:rsid w:val="004900A1"/>
    <w:rsid w:val="00490ADC"/>
    <w:rsid w:val="00490BD8"/>
    <w:rsid w:val="00491EFD"/>
    <w:rsid w:val="004928C6"/>
    <w:rsid w:val="0049579C"/>
    <w:rsid w:val="004958B0"/>
    <w:rsid w:val="0049592B"/>
    <w:rsid w:val="00495E3A"/>
    <w:rsid w:val="004960BA"/>
    <w:rsid w:val="0049691C"/>
    <w:rsid w:val="00496955"/>
    <w:rsid w:val="00496DA4"/>
    <w:rsid w:val="00497208"/>
    <w:rsid w:val="004973A1"/>
    <w:rsid w:val="004A08FB"/>
    <w:rsid w:val="004A14F5"/>
    <w:rsid w:val="004A152E"/>
    <w:rsid w:val="004A25CF"/>
    <w:rsid w:val="004A3310"/>
    <w:rsid w:val="004A35CB"/>
    <w:rsid w:val="004A3B1A"/>
    <w:rsid w:val="004A4C17"/>
    <w:rsid w:val="004A57AE"/>
    <w:rsid w:val="004A71D4"/>
    <w:rsid w:val="004A7EC6"/>
    <w:rsid w:val="004B00E7"/>
    <w:rsid w:val="004B0127"/>
    <w:rsid w:val="004B1108"/>
    <w:rsid w:val="004B1930"/>
    <w:rsid w:val="004B1EDE"/>
    <w:rsid w:val="004B31EE"/>
    <w:rsid w:val="004B46C3"/>
    <w:rsid w:val="004B5AD0"/>
    <w:rsid w:val="004B619C"/>
    <w:rsid w:val="004B6D29"/>
    <w:rsid w:val="004B706B"/>
    <w:rsid w:val="004B7B81"/>
    <w:rsid w:val="004C0505"/>
    <w:rsid w:val="004C182F"/>
    <w:rsid w:val="004C45F0"/>
    <w:rsid w:val="004C5FEC"/>
    <w:rsid w:val="004C6D8E"/>
    <w:rsid w:val="004C76DF"/>
    <w:rsid w:val="004C7CA0"/>
    <w:rsid w:val="004D0152"/>
    <w:rsid w:val="004D05B7"/>
    <w:rsid w:val="004D1560"/>
    <w:rsid w:val="004D1C80"/>
    <w:rsid w:val="004D35DE"/>
    <w:rsid w:val="004D429C"/>
    <w:rsid w:val="004D45A9"/>
    <w:rsid w:val="004D4676"/>
    <w:rsid w:val="004D49A8"/>
    <w:rsid w:val="004D735B"/>
    <w:rsid w:val="004D7962"/>
    <w:rsid w:val="004D7A22"/>
    <w:rsid w:val="004E0D58"/>
    <w:rsid w:val="004E258F"/>
    <w:rsid w:val="004E28D1"/>
    <w:rsid w:val="004E3075"/>
    <w:rsid w:val="004E3BB0"/>
    <w:rsid w:val="004E3D77"/>
    <w:rsid w:val="004E3FD1"/>
    <w:rsid w:val="004E52B8"/>
    <w:rsid w:val="004E5B7E"/>
    <w:rsid w:val="004E64FD"/>
    <w:rsid w:val="004E6E89"/>
    <w:rsid w:val="004E7357"/>
    <w:rsid w:val="004E7367"/>
    <w:rsid w:val="004E77C5"/>
    <w:rsid w:val="004E7C36"/>
    <w:rsid w:val="004F3778"/>
    <w:rsid w:val="004F451B"/>
    <w:rsid w:val="004F4C97"/>
    <w:rsid w:val="004F5506"/>
    <w:rsid w:val="004F59BA"/>
    <w:rsid w:val="004F7C5D"/>
    <w:rsid w:val="004F7F26"/>
    <w:rsid w:val="0050067E"/>
    <w:rsid w:val="005012DB"/>
    <w:rsid w:val="00501BFC"/>
    <w:rsid w:val="00504AC8"/>
    <w:rsid w:val="00505322"/>
    <w:rsid w:val="00507290"/>
    <w:rsid w:val="0050792C"/>
    <w:rsid w:val="005101E0"/>
    <w:rsid w:val="005102DF"/>
    <w:rsid w:val="005121C7"/>
    <w:rsid w:val="005128AD"/>
    <w:rsid w:val="0051313F"/>
    <w:rsid w:val="005135CE"/>
    <w:rsid w:val="005137C1"/>
    <w:rsid w:val="0051396D"/>
    <w:rsid w:val="005142E9"/>
    <w:rsid w:val="00517129"/>
    <w:rsid w:val="0051761D"/>
    <w:rsid w:val="00520556"/>
    <w:rsid w:val="005208C7"/>
    <w:rsid w:val="00521DB4"/>
    <w:rsid w:val="00522B58"/>
    <w:rsid w:val="005233A1"/>
    <w:rsid w:val="00523C2F"/>
    <w:rsid w:val="0052524E"/>
    <w:rsid w:val="00525440"/>
    <w:rsid w:val="00525734"/>
    <w:rsid w:val="00530422"/>
    <w:rsid w:val="00530B0E"/>
    <w:rsid w:val="00531A3E"/>
    <w:rsid w:val="00531DF7"/>
    <w:rsid w:val="00533BB6"/>
    <w:rsid w:val="00533E96"/>
    <w:rsid w:val="005340FF"/>
    <w:rsid w:val="0053475C"/>
    <w:rsid w:val="00534C52"/>
    <w:rsid w:val="0053507B"/>
    <w:rsid w:val="00535A56"/>
    <w:rsid w:val="00535B12"/>
    <w:rsid w:val="0054017E"/>
    <w:rsid w:val="00541003"/>
    <w:rsid w:val="0054147F"/>
    <w:rsid w:val="0054205B"/>
    <w:rsid w:val="00543B35"/>
    <w:rsid w:val="0054477B"/>
    <w:rsid w:val="00544B56"/>
    <w:rsid w:val="005457FE"/>
    <w:rsid w:val="00545F22"/>
    <w:rsid w:val="00546388"/>
    <w:rsid w:val="00546C21"/>
    <w:rsid w:val="00547FD3"/>
    <w:rsid w:val="00550057"/>
    <w:rsid w:val="00551AFC"/>
    <w:rsid w:val="005525E8"/>
    <w:rsid w:val="00552690"/>
    <w:rsid w:val="005529F0"/>
    <w:rsid w:val="00552E97"/>
    <w:rsid w:val="00553269"/>
    <w:rsid w:val="0055470D"/>
    <w:rsid w:val="005549A6"/>
    <w:rsid w:val="00554A01"/>
    <w:rsid w:val="005568C9"/>
    <w:rsid w:val="005569DF"/>
    <w:rsid w:val="00557445"/>
    <w:rsid w:val="0056085C"/>
    <w:rsid w:val="0056151B"/>
    <w:rsid w:val="005622A9"/>
    <w:rsid w:val="00562A21"/>
    <w:rsid w:val="00563748"/>
    <w:rsid w:val="005640F5"/>
    <w:rsid w:val="0056555C"/>
    <w:rsid w:val="00565D97"/>
    <w:rsid w:val="005662DD"/>
    <w:rsid w:val="00566B14"/>
    <w:rsid w:val="00567230"/>
    <w:rsid w:val="005716E3"/>
    <w:rsid w:val="0057209B"/>
    <w:rsid w:val="00572198"/>
    <w:rsid w:val="0057263E"/>
    <w:rsid w:val="00572B46"/>
    <w:rsid w:val="00572D3F"/>
    <w:rsid w:val="005733F6"/>
    <w:rsid w:val="0057372A"/>
    <w:rsid w:val="00574244"/>
    <w:rsid w:val="00574A99"/>
    <w:rsid w:val="00574BD6"/>
    <w:rsid w:val="00575BD3"/>
    <w:rsid w:val="00580EF0"/>
    <w:rsid w:val="00581CDF"/>
    <w:rsid w:val="00583834"/>
    <w:rsid w:val="0058417B"/>
    <w:rsid w:val="0058523A"/>
    <w:rsid w:val="00586CB5"/>
    <w:rsid w:val="00586D5F"/>
    <w:rsid w:val="005902BE"/>
    <w:rsid w:val="00594965"/>
    <w:rsid w:val="0059510B"/>
    <w:rsid w:val="005951F7"/>
    <w:rsid w:val="00596989"/>
    <w:rsid w:val="005A34B5"/>
    <w:rsid w:val="005A47B6"/>
    <w:rsid w:val="005A5051"/>
    <w:rsid w:val="005A7577"/>
    <w:rsid w:val="005A77C3"/>
    <w:rsid w:val="005B0B65"/>
    <w:rsid w:val="005B0D5A"/>
    <w:rsid w:val="005B0E88"/>
    <w:rsid w:val="005B29EB"/>
    <w:rsid w:val="005B2AFB"/>
    <w:rsid w:val="005B310D"/>
    <w:rsid w:val="005B3E62"/>
    <w:rsid w:val="005B4125"/>
    <w:rsid w:val="005B435C"/>
    <w:rsid w:val="005B4CC5"/>
    <w:rsid w:val="005B596B"/>
    <w:rsid w:val="005B59DA"/>
    <w:rsid w:val="005B6F21"/>
    <w:rsid w:val="005B77D8"/>
    <w:rsid w:val="005B7C33"/>
    <w:rsid w:val="005C0222"/>
    <w:rsid w:val="005C0873"/>
    <w:rsid w:val="005C09CA"/>
    <w:rsid w:val="005C0B3D"/>
    <w:rsid w:val="005C3058"/>
    <w:rsid w:val="005C4B10"/>
    <w:rsid w:val="005C734F"/>
    <w:rsid w:val="005C7E62"/>
    <w:rsid w:val="005D0510"/>
    <w:rsid w:val="005D0BBF"/>
    <w:rsid w:val="005D1309"/>
    <w:rsid w:val="005D14A4"/>
    <w:rsid w:val="005D2617"/>
    <w:rsid w:val="005D2B2F"/>
    <w:rsid w:val="005D3046"/>
    <w:rsid w:val="005D32EA"/>
    <w:rsid w:val="005D35B5"/>
    <w:rsid w:val="005D416E"/>
    <w:rsid w:val="005D45B8"/>
    <w:rsid w:val="005D48F9"/>
    <w:rsid w:val="005D4BDA"/>
    <w:rsid w:val="005D5A5A"/>
    <w:rsid w:val="005D67EA"/>
    <w:rsid w:val="005D6A54"/>
    <w:rsid w:val="005D6D32"/>
    <w:rsid w:val="005D6DE5"/>
    <w:rsid w:val="005D7360"/>
    <w:rsid w:val="005D7646"/>
    <w:rsid w:val="005E05BD"/>
    <w:rsid w:val="005E0AC3"/>
    <w:rsid w:val="005E0F5E"/>
    <w:rsid w:val="005E110D"/>
    <w:rsid w:val="005E14B1"/>
    <w:rsid w:val="005E2B2B"/>
    <w:rsid w:val="005E2C64"/>
    <w:rsid w:val="005E34C7"/>
    <w:rsid w:val="005E3E21"/>
    <w:rsid w:val="005E4454"/>
    <w:rsid w:val="005E4594"/>
    <w:rsid w:val="005E63A8"/>
    <w:rsid w:val="005E6B58"/>
    <w:rsid w:val="005F254B"/>
    <w:rsid w:val="005F2AE3"/>
    <w:rsid w:val="005F3237"/>
    <w:rsid w:val="005F4290"/>
    <w:rsid w:val="005F615A"/>
    <w:rsid w:val="005F6855"/>
    <w:rsid w:val="006003E7"/>
    <w:rsid w:val="00600569"/>
    <w:rsid w:val="0060069E"/>
    <w:rsid w:val="00601A6B"/>
    <w:rsid w:val="00606059"/>
    <w:rsid w:val="00607643"/>
    <w:rsid w:val="00607B38"/>
    <w:rsid w:val="006101F9"/>
    <w:rsid w:val="00611FE4"/>
    <w:rsid w:val="00613442"/>
    <w:rsid w:val="00614482"/>
    <w:rsid w:val="00615F8B"/>
    <w:rsid w:val="00616195"/>
    <w:rsid w:val="006167E8"/>
    <w:rsid w:val="00617BE5"/>
    <w:rsid w:val="00617EF4"/>
    <w:rsid w:val="00620BE5"/>
    <w:rsid w:val="006215F5"/>
    <w:rsid w:val="0062210B"/>
    <w:rsid w:val="00622459"/>
    <w:rsid w:val="00622CFE"/>
    <w:rsid w:val="00623767"/>
    <w:rsid w:val="00623BF9"/>
    <w:rsid w:val="00625048"/>
    <w:rsid w:val="00625816"/>
    <w:rsid w:val="0062609F"/>
    <w:rsid w:val="006267A5"/>
    <w:rsid w:val="006317B5"/>
    <w:rsid w:val="0063197E"/>
    <w:rsid w:val="00632DA7"/>
    <w:rsid w:val="006333B1"/>
    <w:rsid w:val="00634FF4"/>
    <w:rsid w:val="00636A85"/>
    <w:rsid w:val="00637D88"/>
    <w:rsid w:val="00637E57"/>
    <w:rsid w:val="00640799"/>
    <w:rsid w:val="0064353E"/>
    <w:rsid w:val="00646448"/>
    <w:rsid w:val="00646D33"/>
    <w:rsid w:val="00647AE0"/>
    <w:rsid w:val="00647C87"/>
    <w:rsid w:val="0065177E"/>
    <w:rsid w:val="00651AB1"/>
    <w:rsid w:val="006522DA"/>
    <w:rsid w:val="006529A7"/>
    <w:rsid w:val="006531F2"/>
    <w:rsid w:val="00653F01"/>
    <w:rsid w:val="00654189"/>
    <w:rsid w:val="00655CA3"/>
    <w:rsid w:val="00656698"/>
    <w:rsid w:val="006569B2"/>
    <w:rsid w:val="00656EAE"/>
    <w:rsid w:val="0066065F"/>
    <w:rsid w:val="006608F4"/>
    <w:rsid w:val="00660913"/>
    <w:rsid w:val="0066280D"/>
    <w:rsid w:val="006628FF"/>
    <w:rsid w:val="00663F5C"/>
    <w:rsid w:val="006646B3"/>
    <w:rsid w:val="006659C9"/>
    <w:rsid w:val="00665C4E"/>
    <w:rsid w:val="00665D6C"/>
    <w:rsid w:val="00670000"/>
    <w:rsid w:val="006718CA"/>
    <w:rsid w:val="0067241D"/>
    <w:rsid w:val="00672873"/>
    <w:rsid w:val="00672FE9"/>
    <w:rsid w:val="00673C9B"/>
    <w:rsid w:val="006744E4"/>
    <w:rsid w:val="00674724"/>
    <w:rsid w:val="006749B2"/>
    <w:rsid w:val="00676614"/>
    <w:rsid w:val="006768A1"/>
    <w:rsid w:val="0068111B"/>
    <w:rsid w:val="0068112B"/>
    <w:rsid w:val="00681CA4"/>
    <w:rsid w:val="00681F33"/>
    <w:rsid w:val="0068265A"/>
    <w:rsid w:val="006833F8"/>
    <w:rsid w:val="006840D9"/>
    <w:rsid w:val="00685D6A"/>
    <w:rsid w:val="0068631E"/>
    <w:rsid w:val="006866B3"/>
    <w:rsid w:val="00686D14"/>
    <w:rsid w:val="00687853"/>
    <w:rsid w:val="0069012A"/>
    <w:rsid w:val="00690B3C"/>
    <w:rsid w:val="006913F7"/>
    <w:rsid w:val="00691EAE"/>
    <w:rsid w:val="0069335A"/>
    <w:rsid w:val="00694197"/>
    <w:rsid w:val="0069518B"/>
    <w:rsid w:val="00695978"/>
    <w:rsid w:val="00695D0E"/>
    <w:rsid w:val="00695E15"/>
    <w:rsid w:val="006964CC"/>
    <w:rsid w:val="006966C4"/>
    <w:rsid w:val="006A0CFD"/>
    <w:rsid w:val="006A1519"/>
    <w:rsid w:val="006A1DFB"/>
    <w:rsid w:val="006A2482"/>
    <w:rsid w:val="006A3034"/>
    <w:rsid w:val="006A4FFA"/>
    <w:rsid w:val="006A5A7A"/>
    <w:rsid w:val="006A6802"/>
    <w:rsid w:val="006A7EB6"/>
    <w:rsid w:val="006B0A49"/>
    <w:rsid w:val="006B1A5F"/>
    <w:rsid w:val="006B1DDF"/>
    <w:rsid w:val="006B1F84"/>
    <w:rsid w:val="006B30F6"/>
    <w:rsid w:val="006B3F22"/>
    <w:rsid w:val="006B58ED"/>
    <w:rsid w:val="006B621D"/>
    <w:rsid w:val="006B667C"/>
    <w:rsid w:val="006B6799"/>
    <w:rsid w:val="006B6DA4"/>
    <w:rsid w:val="006B780D"/>
    <w:rsid w:val="006C0340"/>
    <w:rsid w:val="006C084D"/>
    <w:rsid w:val="006C171E"/>
    <w:rsid w:val="006C202E"/>
    <w:rsid w:val="006C260B"/>
    <w:rsid w:val="006C3C3A"/>
    <w:rsid w:val="006C4740"/>
    <w:rsid w:val="006C6C44"/>
    <w:rsid w:val="006C799D"/>
    <w:rsid w:val="006D0E0D"/>
    <w:rsid w:val="006D1D8C"/>
    <w:rsid w:val="006D39BB"/>
    <w:rsid w:val="006D39D1"/>
    <w:rsid w:val="006D467D"/>
    <w:rsid w:val="006D5D4C"/>
    <w:rsid w:val="006D6560"/>
    <w:rsid w:val="006D69D0"/>
    <w:rsid w:val="006D7B7F"/>
    <w:rsid w:val="006E02CC"/>
    <w:rsid w:val="006E295C"/>
    <w:rsid w:val="006E32F0"/>
    <w:rsid w:val="006E3C08"/>
    <w:rsid w:val="006E43E0"/>
    <w:rsid w:val="006E7489"/>
    <w:rsid w:val="006E77B2"/>
    <w:rsid w:val="006F0EB3"/>
    <w:rsid w:val="006F10F6"/>
    <w:rsid w:val="006F18A9"/>
    <w:rsid w:val="006F3D3A"/>
    <w:rsid w:val="006F5591"/>
    <w:rsid w:val="006F5D79"/>
    <w:rsid w:val="006F6433"/>
    <w:rsid w:val="006F6689"/>
    <w:rsid w:val="006F69E0"/>
    <w:rsid w:val="00700C75"/>
    <w:rsid w:val="007013BA"/>
    <w:rsid w:val="00701C58"/>
    <w:rsid w:val="00702390"/>
    <w:rsid w:val="00702CBF"/>
    <w:rsid w:val="00703430"/>
    <w:rsid w:val="00703964"/>
    <w:rsid w:val="00703B43"/>
    <w:rsid w:val="00704683"/>
    <w:rsid w:val="00704F4A"/>
    <w:rsid w:val="0070538E"/>
    <w:rsid w:val="00706141"/>
    <w:rsid w:val="00706752"/>
    <w:rsid w:val="0070682B"/>
    <w:rsid w:val="007068FC"/>
    <w:rsid w:val="00707C67"/>
    <w:rsid w:val="0071109F"/>
    <w:rsid w:val="00711521"/>
    <w:rsid w:val="0071184D"/>
    <w:rsid w:val="0071238E"/>
    <w:rsid w:val="00713327"/>
    <w:rsid w:val="007140CD"/>
    <w:rsid w:val="0071421C"/>
    <w:rsid w:val="007148AE"/>
    <w:rsid w:val="007148F7"/>
    <w:rsid w:val="00714A2B"/>
    <w:rsid w:val="00717FBE"/>
    <w:rsid w:val="00720985"/>
    <w:rsid w:val="00720A5C"/>
    <w:rsid w:val="0072174D"/>
    <w:rsid w:val="00721835"/>
    <w:rsid w:val="007222A5"/>
    <w:rsid w:val="0072281F"/>
    <w:rsid w:val="00722B58"/>
    <w:rsid w:val="00722F93"/>
    <w:rsid w:val="00724BF5"/>
    <w:rsid w:val="00724E97"/>
    <w:rsid w:val="007258CD"/>
    <w:rsid w:val="00725DAB"/>
    <w:rsid w:val="0073055A"/>
    <w:rsid w:val="007311B4"/>
    <w:rsid w:val="00731F2F"/>
    <w:rsid w:val="00733103"/>
    <w:rsid w:val="00734CDA"/>
    <w:rsid w:val="00736F7D"/>
    <w:rsid w:val="00737123"/>
    <w:rsid w:val="00740529"/>
    <w:rsid w:val="007412C4"/>
    <w:rsid w:val="0074195D"/>
    <w:rsid w:val="00741A3A"/>
    <w:rsid w:val="007420C3"/>
    <w:rsid w:val="007425A3"/>
    <w:rsid w:val="007427B5"/>
    <w:rsid w:val="00743B53"/>
    <w:rsid w:val="007441AA"/>
    <w:rsid w:val="0074459E"/>
    <w:rsid w:val="007451C5"/>
    <w:rsid w:val="00745708"/>
    <w:rsid w:val="00745AE7"/>
    <w:rsid w:val="0074604A"/>
    <w:rsid w:val="0074624E"/>
    <w:rsid w:val="0074682E"/>
    <w:rsid w:val="00747AF3"/>
    <w:rsid w:val="00753064"/>
    <w:rsid w:val="0075336D"/>
    <w:rsid w:val="00754FCB"/>
    <w:rsid w:val="00755E3F"/>
    <w:rsid w:val="0075616C"/>
    <w:rsid w:val="00756D86"/>
    <w:rsid w:val="0075771A"/>
    <w:rsid w:val="007579EF"/>
    <w:rsid w:val="00761052"/>
    <w:rsid w:val="007612DA"/>
    <w:rsid w:val="00761A3A"/>
    <w:rsid w:val="00761ED7"/>
    <w:rsid w:val="00762D53"/>
    <w:rsid w:val="00765050"/>
    <w:rsid w:val="0076566E"/>
    <w:rsid w:val="00766B29"/>
    <w:rsid w:val="00767114"/>
    <w:rsid w:val="007706FE"/>
    <w:rsid w:val="00771BD2"/>
    <w:rsid w:val="00772EC9"/>
    <w:rsid w:val="007754DD"/>
    <w:rsid w:val="007758E7"/>
    <w:rsid w:val="00776D22"/>
    <w:rsid w:val="007773CD"/>
    <w:rsid w:val="007779C1"/>
    <w:rsid w:val="00777AD4"/>
    <w:rsid w:val="007808DD"/>
    <w:rsid w:val="00780C25"/>
    <w:rsid w:val="00781207"/>
    <w:rsid w:val="007820BD"/>
    <w:rsid w:val="00782FB5"/>
    <w:rsid w:val="0078398F"/>
    <w:rsid w:val="00783B61"/>
    <w:rsid w:val="00784A7B"/>
    <w:rsid w:val="00785CDA"/>
    <w:rsid w:val="0079059A"/>
    <w:rsid w:val="007915F0"/>
    <w:rsid w:val="00791BE6"/>
    <w:rsid w:val="00791FAB"/>
    <w:rsid w:val="0079293A"/>
    <w:rsid w:val="00792C9D"/>
    <w:rsid w:val="0079329D"/>
    <w:rsid w:val="00793D2F"/>
    <w:rsid w:val="00794122"/>
    <w:rsid w:val="007945AF"/>
    <w:rsid w:val="0079494C"/>
    <w:rsid w:val="00794B79"/>
    <w:rsid w:val="0079620B"/>
    <w:rsid w:val="00797014"/>
    <w:rsid w:val="00797D14"/>
    <w:rsid w:val="007A0319"/>
    <w:rsid w:val="007A0B9B"/>
    <w:rsid w:val="007A1782"/>
    <w:rsid w:val="007A2151"/>
    <w:rsid w:val="007A3272"/>
    <w:rsid w:val="007A3410"/>
    <w:rsid w:val="007A351D"/>
    <w:rsid w:val="007A4F1E"/>
    <w:rsid w:val="007A6154"/>
    <w:rsid w:val="007A7F1B"/>
    <w:rsid w:val="007B05E4"/>
    <w:rsid w:val="007B0FBD"/>
    <w:rsid w:val="007B1619"/>
    <w:rsid w:val="007B21AC"/>
    <w:rsid w:val="007B3727"/>
    <w:rsid w:val="007B702B"/>
    <w:rsid w:val="007B74E4"/>
    <w:rsid w:val="007C08A2"/>
    <w:rsid w:val="007C15B8"/>
    <w:rsid w:val="007C390D"/>
    <w:rsid w:val="007C3F9F"/>
    <w:rsid w:val="007C5335"/>
    <w:rsid w:val="007C6A5D"/>
    <w:rsid w:val="007C703A"/>
    <w:rsid w:val="007C7E90"/>
    <w:rsid w:val="007D013F"/>
    <w:rsid w:val="007D0490"/>
    <w:rsid w:val="007D0EF0"/>
    <w:rsid w:val="007D11D5"/>
    <w:rsid w:val="007D1B81"/>
    <w:rsid w:val="007D1BAB"/>
    <w:rsid w:val="007D1BFE"/>
    <w:rsid w:val="007D36A3"/>
    <w:rsid w:val="007D39C8"/>
    <w:rsid w:val="007D3F76"/>
    <w:rsid w:val="007D68A5"/>
    <w:rsid w:val="007D6D60"/>
    <w:rsid w:val="007E0509"/>
    <w:rsid w:val="007E0733"/>
    <w:rsid w:val="007E0ECE"/>
    <w:rsid w:val="007E138E"/>
    <w:rsid w:val="007E1E51"/>
    <w:rsid w:val="007E29C5"/>
    <w:rsid w:val="007E3FE9"/>
    <w:rsid w:val="007E4698"/>
    <w:rsid w:val="007E4C78"/>
    <w:rsid w:val="007E54EA"/>
    <w:rsid w:val="007E6BBA"/>
    <w:rsid w:val="007E72C1"/>
    <w:rsid w:val="007E7435"/>
    <w:rsid w:val="007E7A5F"/>
    <w:rsid w:val="007F0CF5"/>
    <w:rsid w:val="007F0FC0"/>
    <w:rsid w:val="007F1C33"/>
    <w:rsid w:val="007F2B71"/>
    <w:rsid w:val="007F2D82"/>
    <w:rsid w:val="007F3952"/>
    <w:rsid w:val="007F48A5"/>
    <w:rsid w:val="007F70C1"/>
    <w:rsid w:val="007F7721"/>
    <w:rsid w:val="007F7DEB"/>
    <w:rsid w:val="00800D6E"/>
    <w:rsid w:val="008011A7"/>
    <w:rsid w:val="0080237B"/>
    <w:rsid w:val="008035C5"/>
    <w:rsid w:val="00803CD8"/>
    <w:rsid w:val="00803D65"/>
    <w:rsid w:val="00805258"/>
    <w:rsid w:val="0080554D"/>
    <w:rsid w:val="0080573C"/>
    <w:rsid w:val="008059AC"/>
    <w:rsid w:val="00805F3D"/>
    <w:rsid w:val="00807D3A"/>
    <w:rsid w:val="00807E8F"/>
    <w:rsid w:val="0081007D"/>
    <w:rsid w:val="008109C3"/>
    <w:rsid w:val="0081138B"/>
    <w:rsid w:val="0081252D"/>
    <w:rsid w:val="008135E7"/>
    <w:rsid w:val="008138CF"/>
    <w:rsid w:val="00813A01"/>
    <w:rsid w:val="00813BB5"/>
    <w:rsid w:val="0081496D"/>
    <w:rsid w:val="00814EC0"/>
    <w:rsid w:val="00815744"/>
    <w:rsid w:val="0081638A"/>
    <w:rsid w:val="0081639A"/>
    <w:rsid w:val="0081689C"/>
    <w:rsid w:val="008171CD"/>
    <w:rsid w:val="008172C6"/>
    <w:rsid w:val="0082010F"/>
    <w:rsid w:val="00822AC0"/>
    <w:rsid w:val="00822EA2"/>
    <w:rsid w:val="00823117"/>
    <w:rsid w:val="008257CF"/>
    <w:rsid w:val="00825D70"/>
    <w:rsid w:val="00827940"/>
    <w:rsid w:val="00827BBA"/>
    <w:rsid w:val="008304CA"/>
    <w:rsid w:val="008309FC"/>
    <w:rsid w:val="00830F46"/>
    <w:rsid w:val="0083205D"/>
    <w:rsid w:val="00832AE1"/>
    <w:rsid w:val="00832DE7"/>
    <w:rsid w:val="008331E2"/>
    <w:rsid w:val="0083325C"/>
    <w:rsid w:val="0083371A"/>
    <w:rsid w:val="008345CB"/>
    <w:rsid w:val="00834698"/>
    <w:rsid w:val="00835BCF"/>
    <w:rsid w:val="00836A24"/>
    <w:rsid w:val="00836A8D"/>
    <w:rsid w:val="008374EC"/>
    <w:rsid w:val="00837CE7"/>
    <w:rsid w:val="0084039E"/>
    <w:rsid w:val="00840720"/>
    <w:rsid w:val="0084088D"/>
    <w:rsid w:val="008414F5"/>
    <w:rsid w:val="00843A78"/>
    <w:rsid w:val="00844EC3"/>
    <w:rsid w:val="008454AE"/>
    <w:rsid w:val="00845FD1"/>
    <w:rsid w:val="008465B7"/>
    <w:rsid w:val="008466D2"/>
    <w:rsid w:val="008468F4"/>
    <w:rsid w:val="008475E0"/>
    <w:rsid w:val="00847FAC"/>
    <w:rsid w:val="0085001B"/>
    <w:rsid w:val="00850AE9"/>
    <w:rsid w:val="0085106D"/>
    <w:rsid w:val="00851683"/>
    <w:rsid w:val="00851FB3"/>
    <w:rsid w:val="00853410"/>
    <w:rsid w:val="0085389A"/>
    <w:rsid w:val="008542B7"/>
    <w:rsid w:val="00855206"/>
    <w:rsid w:val="008556A4"/>
    <w:rsid w:val="00855C2F"/>
    <w:rsid w:val="00856149"/>
    <w:rsid w:val="00860297"/>
    <w:rsid w:val="008607DB"/>
    <w:rsid w:val="00860F01"/>
    <w:rsid w:val="008610FC"/>
    <w:rsid w:val="008616AF"/>
    <w:rsid w:val="0086238B"/>
    <w:rsid w:val="008625AF"/>
    <w:rsid w:val="00863CFC"/>
    <w:rsid w:val="00863F51"/>
    <w:rsid w:val="00865B71"/>
    <w:rsid w:val="00865BEC"/>
    <w:rsid w:val="00870588"/>
    <w:rsid w:val="00872C6C"/>
    <w:rsid w:val="0087464B"/>
    <w:rsid w:val="00875582"/>
    <w:rsid w:val="008757CD"/>
    <w:rsid w:val="00876B1A"/>
    <w:rsid w:val="00880B64"/>
    <w:rsid w:val="00881E7B"/>
    <w:rsid w:val="00882473"/>
    <w:rsid w:val="00882E7A"/>
    <w:rsid w:val="008838CA"/>
    <w:rsid w:val="0088595F"/>
    <w:rsid w:val="00887659"/>
    <w:rsid w:val="0089109C"/>
    <w:rsid w:val="008910C8"/>
    <w:rsid w:val="00892897"/>
    <w:rsid w:val="00892940"/>
    <w:rsid w:val="00892DC4"/>
    <w:rsid w:val="008932FE"/>
    <w:rsid w:val="008942A4"/>
    <w:rsid w:val="00894DE2"/>
    <w:rsid w:val="00896612"/>
    <w:rsid w:val="00896A1A"/>
    <w:rsid w:val="00897366"/>
    <w:rsid w:val="008A12B1"/>
    <w:rsid w:val="008A2639"/>
    <w:rsid w:val="008A4AC1"/>
    <w:rsid w:val="008A4F82"/>
    <w:rsid w:val="008A50BA"/>
    <w:rsid w:val="008A6F38"/>
    <w:rsid w:val="008B04A8"/>
    <w:rsid w:val="008B25E0"/>
    <w:rsid w:val="008B2C3F"/>
    <w:rsid w:val="008B2F2E"/>
    <w:rsid w:val="008B3BAE"/>
    <w:rsid w:val="008B3CDE"/>
    <w:rsid w:val="008B4047"/>
    <w:rsid w:val="008B4CF7"/>
    <w:rsid w:val="008B4E31"/>
    <w:rsid w:val="008B4F2C"/>
    <w:rsid w:val="008B598F"/>
    <w:rsid w:val="008B72C2"/>
    <w:rsid w:val="008C034D"/>
    <w:rsid w:val="008C062A"/>
    <w:rsid w:val="008C06FB"/>
    <w:rsid w:val="008C0746"/>
    <w:rsid w:val="008C0DE9"/>
    <w:rsid w:val="008C117B"/>
    <w:rsid w:val="008C22AB"/>
    <w:rsid w:val="008C28EB"/>
    <w:rsid w:val="008C2D6C"/>
    <w:rsid w:val="008C4589"/>
    <w:rsid w:val="008C5B3B"/>
    <w:rsid w:val="008C5CCC"/>
    <w:rsid w:val="008C6426"/>
    <w:rsid w:val="008C6CE8"/>
    <w:rsid w:val="008C772F"/>
    <w:rsid w:val="008C7C74"/>
    <w:rsid w:val="008D047F"/>
    <w:rsid w:val="008D0918"/>
    <w:rsid w:val="008D111A"/>
    <w:rsid w:val="008D120C"/>
    <w:rsid w:val="008D54A2"/>
    <w:rsid w:val="008D5A1C"/>
    <w:rsid w:val="008D7DE7"/>
    <w:rsid w:val="008E0A2A"/>
    <w:rsid w:val="008E0E49"/>
    <w:rsid w:val="008E20E3"/>
    <w:rsid w:val="008E2B26"/>
    <w:rsid w:val="008E2E29"/>
    <w:rsid w:val="008E3BF7"/>
    <w:rsid w:val="008E3F0B"/>
    <w:rsid w:val="008E41C4"/>
    <w:rsid w:val="008E4C20"/>
    <w:rsid w:val="008F24F4"/>
    <w:rsid w:val="008F2AEA"/>
    <w:rsid w:val="008F5245"/>
    <w:rsid w:val="008F7401"/>
    <w:rsid w:val="008F7B65"/>
    <w:rsid w:val="008F7CD3"/>
    <w:rsid w:val="008F7F65"/>
    <w:rsid w:val="00900300"/>
    <w:rsid w:val="009004BB"/>
    <w:rsid w:val="00901E1D"/>
    <w:rsid w:val="00901F98"/>
    <w:rsid w:val="00902059"/>
    <w:rsid w:val="0090281F"/>
    <w:rsid w:val="00903B02"/>
    <w:rsid w:val="00905A41"/>
    <w:rsid w:val="009073AA"/>
    <w:rsid w:val="009073AD"/>
    <w:rsid w:val="009078E5"/>
    <w:rsid w:val="00911587"/>
    <w:rsid w:val="0091189D"/>
    <w:rsid w:val="0091253D"/>
    <w:rsid w:val="00912992"/>
    <w:rsid w:val="0091447F"/>
    <w:rsid w:val="00915567"/>
    <w:rsid w:val="00917103"/>
    <w:rsid w:val="00920187"/>
    <w:rsid w:val="00920753"/>
    <w:rsid w:val="009208BD"/>
    <w:rsid w:val="009208D3"/>
    <w:rsid w:val="0092251E"/>
    <w:rsid w:val="00922FA4"/>
    <w:rsid w:val="009230D2"/>
    <w:rsid w:val="00923CF3"/>
    <w:rsid w:val="00923E9C"/>
    <w:rsid w:val="00924F04"/>
    <w:rsid w:val="00925D49"/>
    <w:rsid w:val="00926022"/>
    <w:rsid w:val="0092611F"/>
    <w:rsid w:val="00926B7F"/>
    <w:rsid w:val="00926DDC"/>
    <w:rsid w:val="00927104"/>
    <w:rsid w:val="00931062"/>
    <w:rsid w:val="00932FC6"/>
    <w:rsid w:val="00933F82"/>
    <w:rsid w:val="00935208"/>
    <w:rsid w:val="0093529F"/>
    <w:rsid w:val="009354ED"/>
    <w:rsid w:val="00935BEF"/>
    <w:rsid w:val="0093605F"/>
    <w:rsid w:val="0093650E"/>
    <w:rsid w:val="00936C5D"/>
    <w:rsid w:val="00937657"/>
    <w:rsid w:val="0094274C"/>
    <w:rsid w:val="00943090"/>
    <w:rsid w:val="00945506"/>
    <w:rsid w:val="0094561C"/>
    <w:rsid w:val="0094581C"/>
    <w:rsid w:val="00945C7B"/>
    <w:rsid w:val="00945DDD"/>
    <w:rsid w:val="009460D3"/>
    <w:rsid w:val="009465C7"/>
    <w:rsid w:val="00946A2D"/>
    <w:rsid w:val="00946F71"/>
    <w:rsid w:val="00947CB0"/>
    <w:rsid w:val="00952635"/>
    <w:rsid w:val="009529EA"/>
    <w:rsid w:val="0095344A"/>
    <w:rsid w:val="0095449A"/>
    <w:rsid w:val="0095496B"/>
    <w:rsid w:val="00954B2E"/>
    <w:rsid w:val="00954FF6"/>
    <w:rsid w:val="00955EFD"/>
    <w:rsid w:val="00956153"/>
    <w:rsid w:val="0095636E"/>
    <w:rsid w:val="00956577"/>
    <w:rsid w:val="00956D02"/>
    <w:rsid w:val="00957483"/>
    <w:rsid w:val="00960439"/>
    <w:rsid w:val="00961A06"/>
    <w:rsid w:val="009630A9"/>
    <w:rsid w:val="00963663"/>
    <w:rsid w:val="0096402C"/>
    <w:rsid w:val="009643D7"/>
    <w:rsid w:val="009660BB"/>
    <w:rsid w:val="00966C5E"/>
    <w:rsid w:val="00967827"/>
    <w:rsid w:val="00967D1B"/>
    <w:rsid w:val="00970262"/>
    <w:rsid w:val="00970780"/>
    <w:rsid w:val="00970F0E"/>
    <w:rsid w:val="00971492"/>
    <w:rsid w:val="00971EB0"/>
    <w:rsid w:val="00972C47"/>
    <w:rsid w:val="00972EBA"/>
    <w:rsid w:val="00973A0D"/>
    <w:rsid w:val="00973ECF"/>
    <w:rsid w:val="00976526"/>
    <w:rsid w:val="0097681E"/>
    <w:rsid w:val="009772B6"/>
    <w:rsid w:val="009806E0"/>
    <w:rsid w:val="00981D5E"/>
    <w:rsid w:val="00982483"/>
    <w:rsid w:val="0098329A"/>
    <w:rsid w:val="009834FF"/>
    <w:rsid w:val="00984C0B"/>
    <w:rsid w:val="00985D83"/>
    <w:rsid w:val="00986D1C"/>
    <w:rsid w:val="0098730A"/>
    <w:rsid w:val="009904D0"/>
    <w:rsid w:val="0099086E"/>
    <w:rsid w:val="0099087E"/>
    <w:rsid w:val="009909E1"/>
    <w:rsid w:val="0099131F"/>
    <w:rsid w:val="00992133"/>
    <w:rsid w:val="00992781"/>
    <w:rsid w:val="00992C96"/>
    <w:rsid w:val="00993007"/>
    <w:rsid w:val="009936D5"/>
    <w:rsid w:val="00994BBF"/>
    <w:rsid w:val="009958E8"/>
    <w:rsid w:val="009A03CE"/>
    <w:rsid w:val="009A1AC7"/>
    <w:rsid w:val="009A2BB5"/>
    <w:rsid w:val="009A2E57"/>
    <w:rsid w:val="009A3E2F"/>
    <w:rsid w:val="009A4CD2"/>
    <w:rsid w:val="009A616A"/>
    <w:rsid w:val="009A6AE2"/>
    <w:rsid w:val="009A6C4E"/>
    <w:rsid w:val="009A74AC"/>
    <w:rsid w:val="009A7845"/>
    <w:rsid w:val="009A7D77"/>
    <w:rsid w:val="009B0D11"/>
    <w:rsid w:val="009B1A0F"/>
    <w:rsid w:val="009B1B5C"/>
    <w:rsid w:val="009B1D8B"/>
    <w:rsid w:val="009B291B"/>
    <w:rsid w:val="009B4A94"/>
    <w:rsid w:val="009B6345"/>
    <w:rsid w:val="009B6940"/>
    <w:rsid w:val="009B72DA"/>
    <w:rsid w:val="009B755A"/>
    <w:rsid w:val="009B78A0"/>
    <w:rsid w:val="009C0EEB"/>
    <w:rsid w:val="009C2DC1"/>
    <w:rsid w:val="009C325B"/>
    <w:rsid w:val="009C395D"/>
    <w:rsid w:val="009C41C0"/>
    <w:rsid w:val="009C4D32"/>
    <w:rsid w:val="009C5A1A"/>
    <w:rsid w:val="009C5D2C"/>
    <w:rsid w:val="009C65B4"/>
    <w:rsid w:val="009C6C3E"/>
    <w:rsid w:val="009C77DD"/>
    <w:rsid w:val="009D18B3"/>
    <w:rsid w:val="009D1BCA"/>
    <w:rsid w:val="009D1FF9"/>
    <w:rsid w:val="009D26C1"/>
    <w:rsid w:val="009D2907"/>
    <w:rsid w:val="009D3FA0"/>
    <w:rsid w:val="009D4AB7"/>
    <w:rsid w:val="009D5209"/>
    <w:rsid w:val="009D54A5"/>
    <w:rsid w:val="009D55CB"/>
    <w:rsid w:val="009D5761"/>
    <w:rsid w:val="009D6032"/>
    <w:rsid w:val="009D6966"/>
    <w:rsid w:val="009D6AA6"/>
    <w:rsid w:val="009D75DA"/>
    <w:rsid w:val="009E0FB3"/>
    <w:rsid w:val="009E17A6"/>
    <w:rsid w:val="009E1D34"/>
    <w:rsid w:val="009E260E"/>
    <w:rsid w:val="009E3C5F"/>
    <w:rsid w:val="009E4904"/>
    <w:rsid w:val="009E4D78"/>
    <w:rsid w:val="009E5A52"/>
    <w:rsid w:val="009E66A8"/>
    <w:rsid w:val="009E66BF"/>
    <w:rsid w:val="009E67F5"/>
    <w:rsid w:val="009E6F2D"/>
    <w:rsid w:val="009E7C9F"/>
    <w:rsid w:val="009E7EBA"/>
    <w:rsid w:val="009F1AE6"/>
    <w:rsid w:val="009F2B14"/>
    <w:rsid w:val="009F2D50"/>
    <w:rsid w:val="009F332E"/>
    <w:rsid w:val="009F3572"/>
    <w:rsid w:val="009F3CB2"/>
    <w:rsid w:val="009F462D"/>
    <w:rsid w:val="009F4793"/>
    <w:rsid w:val="009F4834"/>
    <w:rsid w:val="009F4A7F"/>
    <w:rsid w:val="009F5419"/>
    <w:rsid w:val="009F5A81"/>
    <w:rsid w:val="009F6AE3"/>
    <w:rsid w:val="009F6DEA"/>
    <w:rsid w:val="00A0261A"/>
    <w:rsid w:val="00A02CEC"/>
    <w:rsid w:val="00A03659"/>
    <w:rsid w:val="00A04C5F"/>
    <w:rsid w:val="00A0519C"/>
    <w:rsid w:val="00A0738C"/>
    <w:rsid w:val="00A120A7"/>
    <w:rsid w:val="00A1219C"/>
    <w:rsid w:val="00A122BB"/>
    <w:rsid w:val="00A1372C"/>
    <w:rsid w:val="00A13DC1"/>
    <w:rsid w:val="00A13FFB"/>
    <w:rsid w:val="00A14942"/>
    <w:rsid w:val="00A15207"/>
    <w:rsid w:val="00A15BA8"/>
    <w:rsid w:val="00A16089"/>
    <w:rsid w:val="00A16438"/>
    <w:rsid w:val="00A17088"/>
    <w:rsid w:val="00A17719"/>
    <w:rsid w:val="00A178B0"/>
    <w:rsid w:val="00A23BCD"/>
    <w:rsid w:val="00A25610"/>
    <w:rsid w:val="00A2572E"/>
    <w:rsid w:val="00A258D1"/>
    <w:rsid w:val="00A26B83"/>
    <w:rsid w:val="00A26CC0"/>
    <w:rsid w:val="00A3003E"/>
    <w:rsid w:val="00A300E3"/>
    <w:rsid w:val="00A303F1"/>
    <w:rsid w:val="00A30593"/>
    <w:rsid w:val="00A31B8E"/>
    <w:rsid w:val="00A31DE9"/>
    <w:rsid w:val="00A32870"/>
    <w:rsid w:val="00A338A7"/>
    <w:rsid w:val="00A33EB9"/>
    <w:rsid w:val="00A33ED6"/>
    <w:rsid w:val="00A3438E"/>
    <w:rsid w:val="00A344B4"/>
    <w:rsid w:val="00A36A2D"/>
    <w:rsid w:val="00A40504"/>
    <w:rsid w:val="00A430DD"/>
    <w:rsid w:val="00A44261"/>
    <w:rsid w:val="00A44482"/>
    <w:rsid w:val="00A44EDD"/>
    <w:rsid w:val="00A45620"/>
    <w:rsid w:val="00A45C4D"/>
    <w:rsid w:val="00A45EDC"/>
    <w:rsid w:val="00A4629E"/>
    <w:rsid w:val="00A46CF4"/>
    <w:rsid w:val="00A47609"/>
    <w:rsid w:val="00A47702"/>
    <w:rsid w:val="00A477F8"/>
    <w:rsid w:val="00A478C7"/>
    <w:rsid w:val="00A47D4E"/>
    <w:rsid w:val="00A47EB6"/>
    <w:rsid w:val="00A5039C"/>
    <w:rsid w:val="00A50427"/>
    <w:rsid w:val="00A513F2"/>
    <w:rsid w:val="00A51469"/>
    <w:rsid w:val="00A5218E"/>
    <w:rsid w:val="00A52CF6"/>
    <w:rsid w:val="00A536E6"/>
    <w:rsid w:val="00A536E7"/>
    <w:rsid w:val="00A54006"/>
    <w:rsid w:val="00A553F0"/>
    <w:rsid w:val="00A5587C"/>
    <w:rsid w:val="00A56572"/>
    <w:rsid w:val="00A56B4D"/>
    <w:rsid w:val="00A60032"/>
    <w:rsid w:val="00A6041B"/>
    <w:rsid w:val="00A6047E"/>
    <w:rsid w:val="00A60785"/>
    <w:rsid w:val="00A610C5"/>
    <w:rsid w:val="00A61EFB"/>
    <w:rsid w:val="00A6261F"/>
    <w:rsid w:val="00A626A5"/>
    <w:rsid w:val="00A62F45"/>
    <w:rsid w:val="00A63604"/>
    <w:rsid w:val="00A63B06"/>
    <w:rsid w:val="00A64695"/>
    <w:rsid w:val="00A6497D"/>
    <w:rsid w:val="00A64B7D"/>
    <w:rsid w:val="00A65C48"/>
    <w:rsid w:val="00A675F8"/>
    <w:rsid w:val="00A70739"/>
    <w:rsid w:val="00A70888"/>
    <w:rsid w:val="00A71226"/>
    <w:rsid w:val="00A726CB"/>
    <w:rsid w:val="00A72C26"/>
    <w:rsid w:val="00A73372"/>
    <w:rsid w:val="00A734CF"/>
    <w:rsid w:val="00A735FE"/>
    <w:rsid w:val="00A73AD4"/>
    <w:rsid w:val="00A73B9C"/>
    <w:rsid w:val="00A75600"/>
    <w:rsid w:val="00A758F1"/>
    <w:rsid w:val="00A80E2B"/>
    <w:rsid w:val="00A8221D"/>
    <w:rsid w:val="00A831C6"/>
    <w:rsid w:val="00A83605"/>
    <w:rsid w:val="00A85158"/>
    <w:rsid w:val="00A8641D"/>
    <w:rsid w:val="00A86ABC"/>
    <w:rsid w:val="00A87B16"/>
    <w:rsid w:val="00A87E07"/>
    <w:rsid w:val="00A9049A"/>
    <w:rsid w:val="00A908D8"/>
    <w:rsid w:val="00A9091D"/>
    <w:rsid w:val="00A90F49"/>
    <w:rsid w:val="00A9121F"/>
    <w:rsid w:val="00A92549"/>
    <w:rsid w:val="00A92B1B"/>
    <w:rsid w:val="00A93A5E"/>
    <w:rsid w:val="00A93B67"/>
    <w:rsid w:val="00A93F6F"/>
    <w:rsid w:val="00A94114"/>
    <w:rsid w:val="00A95095"/>
    <w:rsid w:val="00A95182"/>
    <w:rsid w:val="00A9531F"/>
    <w:rsid w:val="00A9589D"/>
    <w:rsid w:val="00A95FC0"/>
    <w:rsid w:val="00A96B04"/>
    <w:rsid w:val="00A9751C"/>
    <w:rsid w:val="00A97CCC"/>
    <w:rsid w:val="00AA0EC9"/>
    <w:rsid w:val="00AA1345"/>
    <w:rsid w:val="00AA15B3"/>
    <w:rsid w:val="00AA1D64"/>
    <w:rsid w:val="00AA218F"/>
    <w:rsid w:val="00AA27EB"/>
    <w:rsid w:val="00AA41E3"/>
    <w:rsid w:val="00AA56EA"/>
    <w:rsid w:val="00AA5DF5"/>
    <w:rsid w:val="00AA5EE2"/>
    <w:rsid w:val="00AA63FB"/>
    <w:rsid w:val="00AA7B35"/>
    <w:rsid w:val="00AB016B"/>
    <w:rsid w:val="00AB0A45"/>
    <w:rsid w:val="00AB0FD3"/>
    <w:rsid w:val="00AB1316"/>
    <w:rsid w:val="00AB3708"/>
    <w:rsid w:val="00AB3B11"/>
    <w:rsid w:val="00AB56BC"/>
    <w:rsid w:val="00AB5D2C"/>
    <w:rsid w:val="00AB6C46"/>
    <w:rsid w:val="00AB6D98"/>
    <w:rsid w:val="00AB6FA8"/>
    <w:rsid w:val="00AB74C2"/>
    <w:rsid w:val="00AC10A3"/>
    <w:rsid w:val="00AC265C"/>
    <w:rsid w:val="00AC3FE9"/>
    <w:rsid w:val="00AC5A10"/>
    <w:rsid w:val="00AC61CF"/>
    <w:rsid w:val="00AC6847"/>
    <w:rsid w:val="00AC6BCE"/>
    <w:rsid w:val="00AC6D20"/>
    <w:rsid w:val="00AD1926"/>
    <w:rsid w:val="00AD1BCB"/>
    <w:rsid w:val="00AD20AB"/>
    <w:rsid w:val="00AD3718"/>
    <w:rsid w:val="00AD3DE1"/>
    <w:rsid w:val="00AD5136"/>
    <w:rsid w:val="00AD5AC0"/>
    <w:rsid w:val="00AD63C2"/>
    <w:rsid w:val="00AD69FA"/>
    <w:rsid w:val="00AD746D"/>
    <w:rsid w:val="00AE2C68"/>
    <w:rsid w:val="00AE3376"/>
    <w:rsid w:val="00AE3DBB"/>
    <w:rsid w:val="00AE4802"/>
    <w:rsid w:val="00AE5EFD"/>
    <w:rsid w:val="00AE6686"/>
    <w:rsid w:val="00AE6F8C"/>
    <w:rsid w:val="00AE7493"/>
    <w:rsid w:val="00AF0474"/>
    <w:rsid w:val="00AF0A04"/>
    <w:rsid w:val="00AF1BA5"/>
    <w:rsid w:val="00AF26B0"/>
    <w:rsid w:val="00AF2B9F"/>
    <w:rsid w:val="00AF3972"/>
    <w:rsid w:val="00AF3E4D"/>
    <w:rsid w:val="00AF3E56"/>
    <w:rsid w:val="00AF4B76"/>
    <w:rsid w:val="00AF6538"/>
    <w:rsid w:val="00B0088D"/>
    <w:rsid w:val="00B00F4C"/>
    <w:rsid w:val="00B0234A"/>
    <w:rsid w:val="00B0285B"/>
    <w:rsid w:val="00B04611"/>
    <w:rsid w:val="00B04792"/>
    <w:rsid w:val="00B068A4"/>
    <w:rsid w:val="00B0738E"/>
    <w:rsid w:val="00B073D3"/>
    <w:rsid w:val="00B075DD"/>
    <w:rsid w:val="00B10F4C"/>
    <w:rsid w:val="00B113F5"/>
    <w:rsid w:val="00B117AB"/>
    <w:rsid w:val="00B1325E"/>
    <w:rsid w:val="00B13DDC"/>
    <w:rsid w:val="00B17282"/>
    <w:rsid w:val="00B1728C"/>
    <w:rsid w:val="00B175FD"/>
    <w:rsid w:val="00B177FD"/>
    <w:rsid w:val="00B2161D"/>
    <w:rsid w:val="00B21B67"/>
    <w:rsid w:val="00B23CAD"/>
    <w:rsid w:val="00B258C4"/>
    <w:rsid w:val="00B31D0B"/>
    <w:rsid w:val="00B3237D"/>
    <w:rsid w:val="00B331ED"/>
    <w:rsid w:val="00B333E0"/>
    <w:rsid w:val="00B33C1B"/>
    <w:rsid w:val="00B340AD"/>
    <w:rsid w:val="00B34714"/>
    <w:rsid w:val="00B34869"/>
    <w:rsid w:val="00B34E93"/>
    <w:rsid w:val="00B35C07"/>
    <w:rsid w:val="00B35D60"/>
    <w:rsid w:val="00B35E89"/>
    <w:rsid w:val="00B3615C"/>
    <w:rsid w:val="00B36847"/>
    <w:rsid w:val="00B41021"/>
    <w:rsid w:val="00B43665"/>
    <w:rsid w:val="00B441A6"/>
    <w:rsid w:val="00B442FC"/>
    <w:rsid w:val="00B44B3B"/>
    <w:rsid w:val="00B45E9F"/>
    <w:rsid w:val="00B45ECC"/>
    <w:rsid w:val="00B46118"/>
    <w:rsid w:val="00B461EC"/>
    <w:rsid w:val="00B46593"/>
    <w:rsid w:val="00B465BD"/>
    <w:rsid w:val="00B47E58"/>
    <w:rsid w:val="00B501E6"/>
    <w:rsid w:val="00B50220"/>
    <w:rsid w:val="00B515AD"/>
    <w:rsid w:val="00B526AF"/>
    <w:rsid w:val="00B53203"/>
    <w:rsid w:val="00B561C1"/>
    <w:rsid w:val="00B60E51"/>
    <w:rsid w:val="00B6418D"/>
    <w:rsid w:val="00B64793"/>
    <w:rsid w:val="00B6795F"/>
    <w:rsid w:val="00B700C9"/>
    <w:rsid w:val="00B70741"/>
    <w:rsid w:val="00B70C8E"/>
    <w:rsid w:val="00B70D42"/>
    <w:rsid w:val="00B71D5B"/>
    <w:rsid w:val="00B72A3A"/>
    <w:rsid w:val="00B73D0E"/>
    <w:rsid w:val="00B74625"/>
    <w:rsid w:val="00B74B4C"/>
    <w:rsid w:val="00B74D17"/>
    <w:rsid w:val="00B75634"/>
    <w:rsid w:val="00B762BC"/>
    <w:rsid w:val="00B7678C"/>
    <w:rsid w:val="00B76D19"/>
    <w:rsid w:val="00B808DA"/>
    <w:rsid w:val="00B812CC"/>
    <w:rsid w:val="00B81673"/>
    <w:rsid w:val="00B8298F"/>
    <w:rsid w:val="00B830B4"/>
    <w:rsid w:val="00B8424E"/>
    <w:rsid w:val="00B84C75"/>
    <w:rsid w:val="00B8510B"/>
    <w:rsid w:val="00B859E4"/>
    <w:rsid w:val="00B85AF1"/>
    <w:rsid w:val="00B85FAA"/>
    <w:rsid w:val="00B86394"/>
    <w:rsid w:val="00B8663A"/>
    <w:rsid w:val="00B86ABD"/>
    <w:rsid w:val="00B86BAE"/>
    <w:rsid w:val="00B870FD"/>
    <w:rsid w:val="00B91CFB"/>
    <w:rsid w:val="00B92506"/>
    <w:rsid w:val="00B9256C"/>
    <w:rsid w:val="00B9269D"/>
    <w:rsid w:val="00B931DD"/>
    <w:rsid w:val="00B93D10"/>
    <w:rsid w:val="00B95013"/>
    <w:rsid w:val="00B953F2"/>
    <w:rsid w:val="00B956DB"/>
    <w:rsid w:val="00B95851"/>
    <w:rsid w:val="00B95875"/>
    <w:rsid w:val="00B960D8"/>
    <w:rsid w:val="00B9635B"/>
    <w:rsid w:val="00B96559"/>
    <w:rsid w:val="00B9735B"/>
    <w:rsid w:val="00B974F1"/>
    <w:rsid w:val="00BA0C20"/>
    <w:rsid w:val="00BA1AB9"/>
    <w:rsid w:val="00BA1FFA"/>
    <w:rsid w:val="00BA4670"/>
    <w:rsid w:val="00BA4893"/>
    <w:rsid w:val="00BA5463"/>
    <w:rsid w:val="00BA636A"/>
    <w:rsid w:val="00BB0C14"/>
    <w:rsid w:val="00BB23F8"/>
    <w:rsid w:val="00BB42B0"/>
    <w:rsid w:val="00BB4F2C"/>
    <w:rsid w:val="00BB646F"/>
    <w:rsid w:val="00BB6DC7"/>
    <w:rsid w:val="00BB7903"/>
    <w:rsid w:val="00BB7B62"/>
    <w:rsid w:val="00BB7F07"/>
    <w:rsid w:val="00BC08BD"/>
    <w:rsid w:val="00BC1257"/>
    <w:rsid w:val="00BC1AB9"/>
    <w:rsid w:val="00BC291D"/>
    <w:rsid w:val="00BC546D"/>
    <w:rsid w:val="00BC6A36"/>
    <w:rsid w:val="00BC754B"/>
    <w:rsid w:val="00BD087C"/>
    <w:rsid w:val="00BD09AF"/>
    <w:rsid w:val="00BD1E49"/>
    <w:rsid w:val="00BD20ED"/>
    <w:rsid w:val="00BD4434"/>
    <w:rsid w:val="00BD4946"/>
    <w:rsid w:val="00BD5015"/>
    <w:rsid w:val="00BD53B1"/>
    <w:rsid w:val="00BD5CF6"/>
    <w:rsid w:val="00BD6B27"/>
    <w:rsid w:val="00BD7425"/>
    <w:rsid w:val="00BD76FC"/>
    <w:rsid w:val="00BD7EDC"/>
    <w:rsid w:val="00BE04E3"/>
    <w:rsid w:val="00BE16EC"/>
    <w:rsid w:val="00BE1A77"/>
    <w:rsid w:val="00BE1AF2"/>
    <w:rsid w:val="00BE1BF5"/>
    <w:rsid w:val="00BE1E4E"/>
    <w:rsid w:val="00BE20F3"/>
    <w:rsid w:val="00BE3190"/>
    <w:rsid w:val="00BE3E9D"/>
    <w:rsid w:val="00BE4BE7"/>
    <w:rsid w:val="00BE5FDF"/>
    <w:rsid w:val="00BE6E9E"/>
    <w:rsid w:val="00BE75E8"/>
    <w:rsid w:val="00BF0781"/>
    <w:rsid w:val="00BF1EA2"/>
    <w:rsid w:val="00BF2502"/>
    <w:rsid w:val="00BF303C"/>
    <w:rsid w:val="00BF31C6"/>
    <w:rsid w:val="00BF34FD"/>
    <w:rsid w:val="00BF371C"/>
    <w:rsid w:val="00BF4C1A"/>
    <w:rsid w:val="00BF60E2"/>
    <w:rsid w:val="00BF6690"/>
    <w:rsid w:val="00BF747D"/>
    <w:rsid w:val="00C02DC2"/>
    <w:rsid w:val="00C05853"/>
    <w:rsid w:val="00C05A5E"/>
    <w:rsid w:val="00C06274"/>
    <w:rsid w:val="00C07568"/>
    <w:rsid w:val="00C0757A"/>
    <w:rsid w:val="00C07898"/>
    <w:rsid w:val="00C10834"/>
    <w:rsid w:val="00C10DED"/>
    <w:rsid w:val="00C11804"/>
    <w:rsid w:val="00C122EF"/>
    <w:rsid w:val="00C12762"/>
    <w:rsid w:val="00C13179"/>
    <w:rsid w:val="00C135D6"/>
    <w:rsid w:val="00C14135"/>
    <w:rsid w:val="00C14271"/>
    <w:rsid w:val="00C151E2"/>
    <w:rsid w:val="00C1741A"/>
    <w:rsid w:val="00C177C0"/>
    <w:rsid w:val="00C20525"/>
    <w:rsid w:val="00C2064A"/>
    <w:rsid w:val="00C2082C"/>
    <w:rsid w:val="00C20B08"/>
    <w:rsid w:val="00C218AA"/>
    <w:rsid w:val="00C21AF7"/>
    <w:rsid w:val="00C22C9A"/>
    <w:rsid w:val="00C230D4"/>
    <w:rsid w:val="00C24B07"/>
    <w:rsid w:val="00C255C5"/>
    <w:rsid w:val="00C258DB"/>
    <w:rsid w:val="00C25A2D"/>
    <w:rsid w:val="00C2690A"/>
    <w:rsid w:val="00C27D3E"/>
    <w:rsid w:val="00C301C5"/>
    <w:rsid w:val="00C31861"/>
    <w:rsid w:val="00C31A44"/>
    <w:rsid w:val="00C363EE"/>
    <w:rsid w:val="00C37C85"/>
    <w:rsid w:val="00C403FB"/>
    <w:rsid w:val="00C40ADD"/>
    <w:rsid w:val="00C4100C"/>
    <w:rsid w:val="00C4391C"/>
    <w:rsid w:val="00C441AD"/>
    <w:rsid w:val="00C44756"/>
    <w:rsid w:val="00C44A4C"/>
    <w:rsid w:val="00C44A8F"/>
    <w:rsid w:val="00C44CA0"/>
    <w:rsid w:val="00C468E3"/>
    <w:rsid w:val="00C46BAA"/>
    <w:rsid w:val="00C46D7A"/>
    <w:rsid w:val="00C47314"/>
    <w:rsid w:val="00C47BD3"/>
    <w:rsid w:val="00C507D5"/>
    <w:rsid w:val="00C50F21"/>
    <w:rsid w:val="00C53F3E"/>
    <w:rsid w:val="00C55376"/>
    <w:rsid w:val="00C5539C"/>
    <w:rsid w:val="00C56217"/>
    <w:rsid w:val="00C564CD"/>
    <w:rsid w:val="00C56645"/>
    <w:rsid w:val="00C572C1"/>
    <w:rsid w:val="00C576E1"/>
    <w:rsid w:val="00C60CEA"/>
    <w:rsid w:val="00C61F39"/>
    <w:rsid w:val="00C63AAE"/>
    <w:rsid w:val="00C63BA5"/>
    <w:rsid w:val="00C6423A"/>
    <w:rsid w:val="00C64881"/>
    <w:rsid w:val="00C649A7"/>
    <w:rsid w:val="00C64DE3"/>
    <w:rsid w:val="00C66D4F"/>
    <w:rsid w:val="00C703CB"/>
    <w:rsid w:val="00C719E6"/>
    <w:rsid w:val="00C73A5D"/>
    <w:rsid w:val="00C75233"/>
    <w:rsid w:val="00C817DF"/>
    <w:rsid w:val="00C821F1"/>
    <w:rsid w:val="00C82615"/>
    <w:rsid w:val="00C834BC"/>
    <w:rsid w:val="00C83E82"/>
    <w:rsid w:val="00C84014"/>
    <w:rsid w:val="00C859CD"/>
    <w:rsid w:val="00C85BAD"/>
    <w:rsid w:val="00C86A63"/>
    <w:rsid w:val="00C87437"/>
    <w:rsid w:val="00C90723"/>
    <w:rsid w:val="00C908B8"/>
    <w:rsid w:val="00C9121D"/>
    <w:rsid w:val="00C921F8"/>
    <w:rsid w:val="00C925ED"/>
    <w:rsid w:val="00C92646"/>
    <w:rsid w:val="00C9396D"/>
    <w:rsid w:val="00C93B35"/>
    <w:rsid w:val="00C95371"/>
    <w:rsid w:val="00C960A6"/>
    <w:rsid w:val="00C963ED"/>
    <w:rsid w:val="00C976B5"/>
    <w:rsid w:val="00C97B8A"/>
    <w:rsid w:val="00CA0039"/>
    <w:rsid w:val="00CA2C36"/>
    <w:rsid w:val="00CA2FF6"/>
    <w:rsid w:val="00CA3BD3"/>
    <w:rsid w:val="00CA43BF"/>
    <w:rsid w:val="00CA5891"/>
    <w:rsid w:val="00CA7C76"/>
    <w:rsid w:val="00CA7E9D"/>
    <w:rsid w:val="00CB0C1E"/>
    <w:rsid w:val="00CB24D7"/>
    <w:rsid w:val="00CB3638"/>
    <w:rsid w:val="00CB3979"/>
    <w:rsid w:val="00CB4D0C"/>
    <w:rsid w:val="00CB6C94"/>
    <w:rsid w:val="00CB73D1"/>
    <w:rsid w:val="00CB7FF2"/>
    <w:rsid w:val="00CC0511"/>
    <w:rsid w:val="00CC0D50"/>
    <w:rsid w:val="00CC1714"/>
    <w:rsid w:val="00CC2E34"/>
    <w:rsid w:val="00CC4BD1"/>
    <w:rsid w:val="00CC528B"/>
    <w:rsid w:val="00CC563C"/>
    <w:rsid w:val="00CC76DC"/>
    <w:rsid w:val="00CC7D4D"/>
    <w:rsid w:val="00CD0567"/>
    <w:rsid w:val="00CD0ADD"/>
    <w:rsid w:val="00CD1CAF"/>
    <w:rsid w:val="00CD202D"/>
    <w:rsid w:val="00CD404E"/>
    <w:rsid w:val="00CD40C6"/>
    <w:rsid w:val="00CD428D"/>
    <w:rsid w:val="00CD43E4"/>
    <w:rsid w:val="00CD472E"/>
    <w:rsid w:val="00CD4786"/>
    <w:rsid w:val="00CD51CE"/>
    <w:rsid w:val="00CD64D0"/>
    <w:rsid w:val="00CE030D"/>
    <w:rsid w:val="00CE05EC"/>
    <w:rsid w:val="00CE1871"/>
    <w:rsid w:val="00CE2A42"/>
    <w:rsid w:val="00CE3303"/>
    <w:rsid w:val="00CE34F0"/>
    <w:rsid w:val="00CE4207"/>
    <w:rsid w:val="00CE4D21"/>
    <w:rsid w:val="00CE4FE1"/>
    <w:rsid w:val="00CE610A"/>
    <w:rsid w:val="00CE646F"/>
    <w:rsid w:val="00CE6865"/>
    <w:rsid w:val="00CE6C02"/>
    <w:rsid w:val="00CE7758"/>
    <w:rsid w:val="00CF0167"/>
    <w:rsid w:val="00CF0C11"/>
    <w:rsid w:val="00CF12AD"/>
    <w:rsid w:val="00CF14BC"/>
    <w:rsid w:val="00CF2EC9"/>
    <w:rsid w:val="00CF5353"/>
    <w:rsid w:val="00CF69F3"/>
    <w:rsid w:val="00D00571"/>
    <w:rsid w:val="00D02222"/>
    <w:rsid w:val="00D02674"/>
    <w:rsid w:val="00D03BB7"/>
    <w:rsid w:val="00D040E8"/>
    <w:rsid w:val="00D045DD"/>
    <w:rsid w:val="00D04DB4"/>
    <w:rsid w:val="00D05F46"/>
    <w:rsid w:val="00D06062"/>
    <w:rsid w:val="00D0694C"/>
    <w:rsid w:val="00D06EC8"/>
    <w:rsid w:val="00D07689"/>
    <w:rsid w:val="00D10AD9"/>
    <w:rsid w:val="00D113DC"/>
    <w:rsid w:val="00D11407"/>
    <w:rsid w:val="00D11580"/>
    <w:rsid w:val="00D11C86"/>
    <w:rsid w:val="00D12090"/>
    <w:rsid w:val="00D12821"/>
    <w:rsid w:val="00D12AAE"/>
    <w:rsid w:val="00D1342B"/>
    <w:rsid w:val="00D16A3C"/>
    <w:rsid w:val="00D16A5B"/>
    <w:rsid w:val="00D17188"/>
    <w:rsid w:val="00D17533"/>
    <w:rsid w:val="00D20343"/>
    <w:rsid w:val="00D20DCD"/>
    <w:rsid w:val="00D2346C"/>
    <w:rsid w:val="00D23692"/>
    <w:rsid w:val="00D2388E"/>
    <w:rsid w:val="00D23E92"/>
    <w:rsid w:val="00D240DD"/>
    <w:rsid w:val="00D24B3F"/>
    <w:rsid w:val="00D24E9D"/>
    <w:rsid w:val="00D25AD7"/>
    <w:rsid w:val="00D261EE"/>
    <w:rsid w:val="00D26223"/>
    <w:rsid w:val="00D27B16"/>
    <w:rsid w:val="00D27E1A"/>
    <w:rsid w:val="00D3246E"/>
    <w:rsid w:val="00D329F0"/>
    <w:rsid w:val="00D333E7"/>
    <w:rsid w:val="00D34CB6"/>
    <w:rsid w:val="00D36C16"/>
    <w:rsid w:val="00D41C3C"/>
    <w:rsid w:val="00D42952"/>
    <w:rsid w:val="00D42EAB"/>
    <w:rsid w:val="00D42F5D"/>
    <w:rsid w:val="00D43292"/>
    <w:rsid w:val="00D43A27"/>
    <w:rsid w:val="00D47DD6"/>
    <w:rsid w:val="00D502C9"/>
    <w:rsid w:val="00D50928"/>
    <w:rsid w:val="00D51D04"/>
    <w:rsid w:val="00D51D89"/>
    <w:rsid w:val="00D5264B"/>
    <w:rsid w:val="00D52BE1"/>
    <w:rsid w:val="00D54844"/>
    <w:rsid w:val="00D5527A"/>
    <w:rsid w:val="00D55D2A"/>
    <w:rsid w:val="00D55D79"/>
    <w:rsid w:val="00D56F0A"/>
    <w:rsid w:val="00D576A3"/>
    <w:rsid w:val="00D6025A"/>
    <w:rsid w:val="00D60A17"/>
    <w:rsid w:val="00D60ACF"/>
    <w:rsid w:val="00D61ED6"/>
    <w:rsid w:val="00D634E6"/>
    <w:rsid w:val="00D658C1"/>
    <w:rsid w:val="00D672BD"/>
    <w:rsid w:val="00D67909"/>
    <w:rsid w:val="00D7029D"/>
    <w:rsid w:val="00D71187"/>
    <w:rsid w:val="00D712E5"/>
    <w:rsid w:val="00D7164F"/>
    <w:rsid w:val="00D72C89"/>
    <w:rsid w:val="00D74385"/>
    <w:rsid w:val="00D74DD0"/>
    <w:rsid w:val="00D752CB"/>
    <w:rsid w:val="00D7563E"/>
    <w:rsid w:val="00D80FD7"/>
    <w:rsid w:val="00D82111"/>
    <w:rsid w:val="00D82F73"/>
    <w:rsid w:val="00D83A65"/>
    <w:rsid w:val="00D849DA"/>
    <w:rsid w:val="00D8520F"/>
    <w:rsid w:val="00D85CFD"/>
    <w:rsid w:val="00D869C2"/>
    <w:rsid w:val="00D86D4F"/>
    <w:rsid w:val="00D878F0"/>
    <w:rsid w:val="00D904C8"/>
    <w:rsid w:val="00D9197A"/>
    <w:rsid w:val="00D9231F"/>
    <w:rsid w:val="00D923A3"/>
    <w:rsid w:val="00D947AD"/>
    <w:rsid w:val="00D94815"/>
    <w:rsid w:val="00D958C0"/>
    <w:rsid w:val="00D96C12"/>
    <w:rsid w:val="00D97C5D"/>
    <w:rsid w:val="00DA0FF3"/>
    <w:rsid w:val="00DA3AD3"/>
    <w:rsid w:val="00DA3BC9"/>
    <w:rsid w:val="00DA3D77"/>
    <w:rsid w:val="00DA5251"/>
    <w:rsid w:val="00DA556B"/>
    <w:rsid w:val="00DA5C60"/>
    <w:rsid w:val="00DA5DF2"/>
    <w:rsid w:val="00DA61D8"/>
    <w:rsid w:val="00DA6587"/>
    <w:rsid w:val="00DA65D0"/>
    <w:rsid w:val="00DA7569"/>
    <w:rsid w:val="00DA76A5"/>
    <w:rsid w:val="00DA7D3B"/>
    <w:rsid w:val="00DB0059"/>
    <w:rsid w:val="00DB074D"/>
    <w:rsid w:val="00DB2613"/>
    <w:rsid w:val="00DB2C83"/>
    <w:rsid w:val="00DB38CF"/>
    <w:rsid w:val="00DB3BDC"/>
    <w:rsid w:val="00DB3E8D"/>
    <w:rsid w:val="00DB47A2"/>
    <w:rsid w:val="00DB49E0"/>
    <w:rsid w:val="00DB5898"/>
    <w:rsid w:val="00DB58A9"/>
    <w:rsid w:val="00DB723E"/>
    <w:rsid w:val="00DB738F"/>
    <w:rsid w:val="00DB74AC"/>
    <w:rsid w:val="00DC00A3"/>
    <w:rsid w:val="00DC30E2"/>
    <w:rsid w:val="00DC4E7C"/>
    <w:rsid w:val="00DC79F0"/>
    <w:rsid w:val="00DC7BD1"/>
    <w:rsid w:val="00DC7C5A"/>
    <w:rsid w:val="00DD0C65"/>
    <w:rsid w:val="00DD15A5"/>
    <w:rsid w:val="00DD3722"/>
    <w:rsid w:val="00DD3865"/>
    <w:rsid w:val="00DD4489"/>
    <w:rsid w:val="00DD46E7"/>
    <w:rsid w:val="00DD54F4"/>
    <w:rsid w:val="00DD5912"/>
    <w:rsid w:val="00DD59CF"/>
    <w:rsid w:val="00DD7073"/>
    <w:rsid w:val="00DD7145"/>
    <w:rsid w:val="00DD797C"/>
    <w:rsid w:val="00DE023B"/>
    <w:rsid w:val="00DE0762"/>
    <w:rsid w:val="00DE0768"/>
    <w:rsid w:val="00DE0C3D"/>
    <w:rsid w:val="00DE1A46"/>
    <w:rsid w:val="00DE33DA"/>
    <w:rsid w:val="00DE3428"/>
    <w:rsid w:val="00DE3447"/>
    <w:rsid w:val="00DE39A6"/>
    <w:rsid w:val="00DE4481"/>
    <w:rsid w:val="00DE4DB2"/>
    <w:rsid w:val="00DE6277"/>
    <w:rsid w:val="00DE6D3E"/>
    <w:rsid w:val="00DE6FC6"/>
    <w:rsid w:val="00DE7E13"/>
    <w:rsid w:val="00DF0FB5"/>
    <w:rsid w:val="00DF1B10"/>
    <w:rsid w:val="00DF2197"/>
    <w:rsid w:val="00DF226E"/>
    <w:rsid w:val="00DF3326"/>
    <w:rsid w:val="00DF36EE"/>
    <w:rsid w:val="00DF3EF4"/>
    <w:rsid w:val="00DF43A3"/>
    <w:rsid w:val="00DF51E2"/>
    <w:rsid w:val="00DF56DA"/>
    <w:rsid w:val="00DF65DE"/>
    <w:rsid w:val="00DF69D8"/>
    <w:rsid w:val="00DF6BD5"/>
    <w:rsid w:val="00DF7B8E"/>
    <w:rsid w:val="00E00660"/>
    <w:rsid w:val="00E013CE"/>
    <w:rsid w:val="00E013F2"/>
    <w:rsid w:val="00E01457"/>
    <w:rsid w:val="00E02228"/>
    <w:rsid w:val="00E033B2"/>
    <w:rsid w:val="00E046FD"/>
    <w:rsid w:val="00E061CB"/>
    <w:rsid w:val="00E0657C"/>
    <w:rsid w:val="00E06C3A"/>
    <w:rsid w:val="00E07581"/>
    <w:rsid w:val="00E1099C"/>
    <w:rsid w:val="00E10CEE"/>
    <w:rsid w:val="00E12758"/>
    <w:rsid w:val="00E140A0"/>
    <w:rsid w:val="00E143CE"/>
    <w:rsid w:val="00E14928"/>
    <w:rsid w:val="00E158FB"/>
    <w:rsid w:val="00E17388"/>
    <w:rsid w:val="00E17785"/>
    <w:rsid w:val="00E20621"/>
    <w:rsid w:val="00E209E2"/>
    <w:rsid w:val="00E20C86"/>
    <w:rsid w:val="00E22DAE"/>
    <w:rsid w:val="00E23687"/>
    <w:rsid w:val="00E249D9"/>
    <w:rsid w:val="00E24DE8"/>
    <w:rsid w:val="00E2572D"/>
    <w:rsid w:val="00E264EC"/>
    <w:rsid w:val="00E271C0"/>
    <w:rsid w:val="00E3143B"/>
    <w:rsid w:val="00E319CB"/>
    <w:rsid w:val="00E32A41"/>
    <w:rsid w:val="00E32F27"/>
    <w:rsid w:val="00E34E8F"/>
    <w:rsid w:val="00E35163"/>
    <w:rsid w:val="00E35584"/>
    <w:rsid w:val="00E35655"/>
    <w:rsid w:val="00E35B38"/>
    <w:rsid w:val="00E36066"/>
    <w:rsid w:val="00E36CE6"/>
    <w:rsid w:val="00E371CC"/>
    <w:rsid w:val="00E37B97"/>
    <w:rsid w:val="00E37CBD"/>
    <w:rsid w:val="00E37D9D"/>
    <w:rsid w:val="00E404EF"/>
    <w:rsid w:val="00E40916"/>
    <w:rsid w:val="00E40F0B"/>
    <w:rsid w:val="00E418DC"/>
    <w:rsid w:val="00E4325C"/>
    <w:rsid w:val="00E4406F"/>
    <w:rsid w:val="00E45FC5"/>
    <w:rsid w:val="00E46594"/>
    <w:rsid w:val="00E471BF"/>
    <w:rsid w:val="00E477E4"/>
    <w:rsid w:val="00E5025F"/>
    <w:rsid w:val="00E51567"/>
    <w:rsid w:val="00E51F0A"/>
    <w:rsid w:val="00E51F49"/>
    <w:rsid w:val="00E5362E"/>
    <w:rsid w:val="00E5481F"/>
    <w:rsid w:val="00E56749"/>
    <w:rsid w:val="00E571DB"/>
    <w:rsid w:val="00E57B19"/>
    <w:rsid w:val="00E57E27"/>
    <w:rsid w:val="00E6100C"/>
    <w:rsid w:val="00E64D39"/>
    <w:rsid w:val="00E653AB"/>
    <w:rsid w:val="00E654B4"/>
    <w:rsid w:val="00E65781"/>
    <w:rsid w:val="00E66091"/>
    <w:rsid w:val="00E67148"/>
    <w:rsid w:val="00E6736B"/>
    <w:rsid w:val="00E704AB"/>
    <w:rsid w:val="00E70F0C"/>
    <w:rsid w:val="00E71AE1"/>
    <w:rsid w:val="00E72ACB"/>
    <w:rsid w:val="00E7302B"/>
    <w:rsid w:val="00E740C2"/>
    <w:rsid w:val="00E7428A"/>
    <w:rsid w:val="00E74CD5"/>
    <w:rsid w:val="00E75E52"/>
    <w:rsid w:val="00E7600F"/>
    <w:rsid w:val="00E7662E"/>
    <w:rsid w:val="00E77064"/>
    <w:rsid w:val="00E80295"/>
    <w:rsid w:val="00E802CB"/>
    <w:rsid w:val="00E817BD"/>
    <w:rsid w:val="00E83569"/>
    <w:rsid w:val="00E83739"/>
    <w:rsid w:val="00E85321"/>
    <w:rsid w:val="00E85CA5"/>
    <w:rsid w:val="00E85CE4"/>
    <w:rsid w:val="00E86ECD"/>
    <w:rsid w:val="00E877C6"/>
    <w:rsid w:val="00E90753"/>
    <w:rsid w:val="00E90BF0"/>
    <w:rsid w:val="00E90CB9"/>
    <w:rsid w:val="00E90DD5"/>
    <w:rsid w:val="00E91273"/>
    <w:rsid w:val="00E92F5E"/>
    <w:rsid w:val="00E930CD"/>
    <w:rsid w:val="00E93C57"/>
    <w:rsid w:val="00E93F60"/>
    <w:rsid w:val="00E9427E"/>
    <w:rsid w:val="00E944FE"/>
    <w:rsid w:val="00E94565"/>
    <w:rsid w:val="00E946CB"/>
    <w:rsid w:val="00E95098"/>
    <w:rsid w:val="00E95A76"/>
    <w:rsid w:val="00E968F0"/>
    <w:rsid w:val="00E97365"/>
    <w:rsid w:val="00EA11C6"/>
    <w:rsid w:val="00EA1E72"/>
    <w:rsid w:val="00EA268F"/>
    <w:rsid w:val="00EA4C90"/>
    <w:rsid w:val="00EA4EC9"/>
    <w:rsid w:val="00EA5070"/>
    <w:rsid w:val="00EA545C"/>
    <w:rsid w:val="00EA5885"/>
    <w:rsid w:val="00EA5C59"/>
    <w:rsid w:val="00EB1E74"/>
    <w:rsid w:val="00EB46B9"/>
    <w:rsid w:val="00EB4FBE"/>
    <w:rsid w:val="00EB500D"/>
    <w:rsid w:val="00EB649F"/>
    <w:rsid w:val="00EB66AD"/>
    <w:rsid w:val="00EB7474"/>
    <w:rsid w:val="00EB7FD5"/>
    <w:rsid w:val="00EC0C64"/>
    <w:rsid w:val="00EC26DE"/>
    <w:rsid w:val="00EC3868"/>
    <w:rsid w:val="00EC389C"/>
    <w:rsid w:val="00EC4236"/>
    <w:rsid w:val="00EC4D6B"/>
    <w:rsid w:val="00EC4EE0"/>
    <w:rsid w:val="00EC5284"/>
    <w:rsid w:val="00EC6143"/>
    <w:rsid w:val="00EC6734"/>
    <w:rsid w:val="00EC7409"/>
    <w:rsid w:val="00ED04D6"/>
    <w:rsid w:val="00ED1D36"/>
    <w:rsid w:val="00ED206A"/>
    <w:rsid w:val="00ED27BC"/>
    <w:rsid w:val="00ED4219"/>
    <w:rsid w:val="00ED536C"/>
    <w:rsid w:val="00ED6389"/>
    <w:rsid w:val="00ED6DEE"/>
    <w:rsid w:val="00ED7038"/>
    <w:rsid w:val="00ED775A"/>
    <w:rsid w:val="00ED7B56"/>
    <w:rsid w:val="00ED7C62"/>
    <w:rsid w:val="00EE1196"/>
    <w:rsid w:val="00EE131C"/>
    <w:rsid w:val="00EE2128"/>
    <w:rsid w:val="00EE21D3"/>
    <w:rsid w:val="00EE297A"/>
    <w:rsid w:val="00EE2B01"/>
    <w:rsid w:val="00EE36BC"/>
    <w:rsid w:val="00EE4477"/>
    <w:rsid w:val="00EE4FDA"/>
    <w:rsid w:val="00EE5188"/>
    <w:rsid w:val="00EE6EF6"/>
    <w:rsid w:val="00EE775F"/>
    <w:rsid w:val="00EE788A"/>
    <w:rsid w:val="00EE7C8B"/>
    <w:rsid w:val="00EE7FB9"/>
    <w:rsid w:val="00EF068E"/>
    <w:rsid w:val="00EF0E23"/>
    <w:rsid w:val="00EF159B"/>
    <w:rsid w:val="00EF2E3C"/>
    <w:rsid w:val="00EF3DA5"/>
    <w:rsid w:val="00EF5DD3"/>
    <w:rsid w:val="00EF5DDD"/>
    <w:rsid w:val="00EF6161"/>
    <w:rsid w:val="00EF621E"/>
    <w:rsid w:val="00EF63DC"/>
    <w:rsid w:val="00EF71F9"/>
    <w:rsid w:val="00F0018E"/>
    <w:rsid w:val="00F00CA6"/>
    <w:rsid w:val="00F0172C"/>
    <w:rsid w:val="00F02011"/>
    <w:rsid w:val="00F0203E"/>
    <w:rsid w:val="00F02E5D"/>
    <w:rsid w:val="00F03CE1"/>
    <w:rsid w:val="00F057AA"/>
    <w:rsid w:val="00F062AA"/>
    <w:rsid w:val="00F0646F"/>
    <w:rsid w:val="00F06612"/>
    <w:rsid w:val="00F07091"/>
    <w:rsid w:val="00F07336"/>
    <w:rsid w:val="00F07FE2"/>
    <w:rsid w:val="00F11A7C"/>
    <w:rsid w:val="00F11DCC"/>
    <w:rsid w:val="00F12396"/>
    <w:rsid w:val="00F12B56"/>
    <w:rsid w:val="00F14F69"/>
    <w:rsid w:val="00F14FB3"/>
    <w:rsid w:val="00F154A3"/>
    <w:rsid w:val="00F15EB6"/>
    <w:rsid w:val="00F161F8"/>
    <w:rsid w:val="00F16649"/>
    <w:rsid w:val="00F166C4"/>
    <w:rsid w:val="00F2112F"/>
    <w:rsid w:val="00F21D40"/>
    <w:rsid w:val="00F22E71"/>
    <w:rsid w:val="00F23178"/>
    <w:rsid w:val="00F24114"/>
    <w:rsid w:val="00F242BD"/>
    <w:rsid w:val="00F244C4"/>
    <w:rsid w:val="00F25362"/>
    <w:rsid w:val="00F259A2"/>
    <w:rsid w:val="00F260D6"/>
    <w:rsid w:val="00F2791F"/>
    <w:rsid w:val="00F30350"/>
    <w:rsid w:val="00F30822"/>
    <w:rsid w:val="00F31203"/>
    <w:rsid w:val="00F3221B"/>
    <w:rsid w:val="00F339CB"/>
    <w:rsid w:val="00F339FF"/>
    <w:rsid w:val="00F36133"/>
    <w:rsid w:val="00F363B4"/>
    <w:rsid w:val="00F36C37"/>
    <w:rsid w:val="00F37828"/>
    <w:rsid w:val="00F41764"/>
    <w:rsid w:val="00F42D0A"/>
    <w:rsid w:val="00F434A3"/>
    <w:rsid w:val="00F4482B"/>
    <w:rsid w:val="00F44E3E"/>
    <w:rsid w:val="00F451C4"/>
    <w:rsid w:val="00F47063"/>
    <w:rsid w:val="00F476E5"/>
    <w:rsid w:val="00F50F9C"/>
    <w:rsid w:val="00F51424"/>
    <w:rsid w:val="00F518A6"/>
    <w:rsid w:val="00F529E6"/>
    <w:rsid w:val="00F52BBE"/>
    <w:rsid w:val="00F53303"/>
    <w:rsid w:val="00F53A3C"/>
    <w:rsid w:val="00F53D9D"/>
    <w:rsid w:val="00F55438"/>
    <w:rsid w:val="00F55AED"/>
    <w:rsid w:val="00F56F54"/>
    <w:rsid w:val="00F57794"/>
    <w:rsid w:val="00F57BF7"/>
    <w:rsid w:val="00F6014F"/>
    <w:rsid w:val="00F604CB"/>
    <w:rsid w:val="00F6161B"/>
    <w:rsid w:val="00F62DC4"/>
    <w:rsid w:val="00F63C65"/>
    <w:rsid w:val="00F64227"/>
    <w:rsid w:val="00F6457C"/>
    <w:rsid w:val="00F66A9A"/>
    <w:rsid w:val="00F67476"/>
    <w:rsid w:val="00F67DD5"/>
    <w:rsid w:val="00F7069F"/>
    <w:rsid w:val="00F71595"/>
    <w:rsid w:val="00F7195D"/>
    <w:rsid w:val="00F720C1"/>
    <w:rsid w:val="00F72918"/>
    <w:rsid w:val="00F73615"/>
    <w:rsid w:val="00F7468D"/>
    <w:rsid w:val="00F75A68"/>
    <w:rsid w:val="00F761DF"/>
    <w:rsid w:val="00F76FF1"/>
    <w:rsid w:val="00F813AE"/>
    <w:rsid w:val="00F8185D"/>
    <w:rsid w:val="00F81FC7"/>
    <w:rsid w:val="00F828CF"/>
    <w:rsid w:val="00F82D7F"/>
    <w:rsid w:val="00F840C4"/>
    <w:rsid w:val="00F84783"/>
    <w:rsid w:val="00F84AAA"/>
    <w:rsid w:val="00F851A9"/>
    <w:rsid w:val="00F85226"/>
    <w:rsid w:val="00F854E4"/>
    <w:rsid w:val="00F85609"/>
    <w:rsid w:val="00F90BB5"/>
    <w:rsid w:val="00F91795"/>
    <w:rsid w:val="00F91F7E"/>
    <w:rsid w:val="00F92793"/>
    <w:rsid w:val="00F92A9D"/>
    <w:rsid w:val="00F9350E"/>
    <w:rsid w:val="00F9375E"/>
    <w:rsid w:val="00F939C8"/>
    <w:rsid w:val="00F947C2"/>
    <w:rsid w:val="00F94D97"/>
    <w:rsid w:val="00F95196"/>
    <w:rsid w:val="00F96624"/>
    <w:rsid w:val="00F96E82"/>
    <w:rsid w:val="00F97E4E"/>
    <w:rsid w:val="00FA09F3"/>
    <w:rsid w:val="00FA0D0F"/>
    <w:rsid w:val="00FA0D4E"/>
    <w:rsid w:val="00FA1DA1"/>
    <w:rsid w:val="00FA5045"/>
    <w:rsid w:val="00FB0137"/>
    <w:rsid w:val="00FB11CC"/>
    <w:rsid w:val="00FB1488"/>
    <w:rsid w:val="00FB1AFD"/>
    <w:rsid w:val="00FB200D"/>
    <w:rsid w:val="00FB3A9B"/>
    <w:rsid w:val="00FB3C4A"/>
    <w:rsid w:val="00FB3C90"/>
    <w:rsid w:val="00FB3E52"/>
    <w:rsid w:val="00FB5925"/>
    <w:rsid w:val="00FB596A"/>
    <w:rsid w:val="00FB6D5C"/>
    <w:rsid w:val="00FB74D9"/>
    <w:rsid w:val="00FC1807"/>
    <w:rsid w:val="00FC199B"/>
    <w:rsid w:val="00FC1D61"/>
    <w:rsid w:val="00FC29B3"/>
    <w:rsid w:val="00FC4FE6"/>
    <w:rsid w:val="00FC513F"/>
    <w:rsid w:val="00FC6F38"/>
    <w:rsid w:val="00FC70DB"/>
    <w:rsid w:val="00FC7B60"/>
    <w:rsid w:val="00FC7E26"/>
    <w:rsid w:val="00FD030A"/>
    <w:rsid w:val="00FD2102"/>
    <w:rsid w:val="00FD21D0"/>
    <w:rsid w:val="00FD4508"/>
    <w:rsid w:val="00FD5B41"/>
    <w:rsid w:val="00FD5BD7"/>
    <w:rsid w:val="00FD5C5F"/>
    <w:rsid w:val="00FD6E63"/>
    <w:rsid w:val="00FD728C"/>
    <w:rsid w:val="00FD7ACE"/>
    <w:rsid w:val="00FE0963"/>
    <w:rsid w:val="00FE1007"/>
    <w:rsid w:val="00FE12CE"/>
    <w:rsid w:val="00FE134B"/>
    <w:rsid w:val="00FE1F69"/>
    <w:rsid w:val="00FE2B88"/>
    <w:rsid w:val="00FE2D41"/>
    <w:rsid w:val="00FE546F"/>
    <w:rsid w:val="00FE589D"/>
    <w:rsid w:val="00FE5FA0"/>
    <w:rsid w:val="00FE6F0C"/>
    <w:rsid w:val="00FE7182"/>
    <w:rsid w:val="00FE7699"/>
    <w:rsid w:val="00FE7F48"/>
    <w:rsid w:val="00FF006F"/>
    <w:rsid w:val="00FF019D"/>
    <w:rsid w:val="00FF1D4B"/>
    <w:rsid w:val="00FF2441"/>
    <w:rsid w:val="00FF3509"/>
    <w:rsid w:val="00FF3745"/>
    <w:rsid w:val="00FF38DE"/>
    <w:rsid w:val="00FF400F"/>
    <w:rsid w:val="00FF7116"/>
    <w:rsid w:val="00FF7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ddd,#dbdbdb"/>
    </o:shapedefaults>
    <o:shapelayout v:ext="edit">
      <o:idmap v:ext="edit" data="1"/>
      <o:rules v:ext="edit">
        <o:r id="V:Rule29" type="connector" idref="#AutoShape 118"/>
        <o:r id="V:Rule30" type="connector" idref="#AutoShape 115"/>
        <o:r id="V:Rule31" type="connector" idref="#AutoShape 116"/>
        <o:r id="V:Rule32" type="connector" idref="#Straight Arrow Connector 270"/>
        <o:r id="V:Rule33" type="connector" idref="#Elbow Connector 245"/>
        <o:r id="V:Rule34" type="connector" idref="#Elbow Connector 271"/>
        <o:r id="V:Rule35" type="connector" idref="#Straight Arrow Connector 242"/>
        <o:r id="V:Rule36" type="connector" idref="#Straight Arrow Connector 4"/>
        <o:r id="V:Rule37" type="connector" idref="#Straight Arrow Connector 269"/>
        <o:r id="V:Rule38" type="connector" idref="#Elbow Connector 272"/>
        <o:r id="V:Rule39" type="connector" idref="#Straight Arrow Connector 276"/>
        <o:r id="V:Rule40" type="connector" idref="#Straight Arrow Connector 27"/>
        <o:r id="V:Rule41" type="connector" idref="#Straight Arrow Connector 31"/>
        <o:r id="V:Rule42" type="connector" idref="#Straight Arrow Connector 279"/>
        <o:r id="V:Rule43" type="connector" idref="#Straight Arrow Connector 26"/>
        <o:r id="V:Rule44" type="connector" idref="#Straight Arrow Connector 283"/>
        <o:r id="V:Rule45" type="connector" idref="#Straight Arrow Connector 278"/>
        <o:r id="V:Rule46" type="connector" idref="#Straight Arrow Connector 23"/>
        <o:r id="V:Rule47" type="connector" idref="#Straight Arrow Connector 8"/>
        <o:r id="V:Rule48" type="connector" idref="#Elbow Connector 247"/>
        <o:r id="V:Rule49" type="connector" idref="#AutoShape 117"/>
        <o:r id="V:Rule50" type="connector" idref="#Straight Arrow Connector 249"/>
        <o:r id="V:Rule51" type="connector" idref="#Straight Arrow Connector 277"/>
        <o:r id="V:Rule52" type="connector" idref="#Straight Arrow Connector 7"/>
        <o:r id="V:Rule53" type="connector" idref="#Straight Arrow Connector 282"/>
        <o:r id="V:Rule54" type="connector" idref="#Straight Arrow Connector 11"/>
        <o:r id="V:Rule55" type="connector" idref="#Straight Arrow Connector 21"/>
        <o:r id="V:Rule56" type="connector" idref="#Elbow Connector 2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divs>
    <w:div w:id="20713089">
      <w:bodyDiv w:val="1"/>
      <w:marLeft w:val="0"/>
      <w:marRight w:val="0"/>
      <w:marTop w:val="0"/>
      <w:marBottom w:val="0"/>
      <w:divBdr>
        <w:top w:val="none" w:sz="0" w:space="0" w:color="auto"/>
        <w:left w:val="none" w:sz="0" w:space="0" w:color="auto"/>
        <w:bottom w:val="none" w:sz="0" w:space="0" w:color="auto"/>
        <w:right w:val="none" w:sz="0" w:space="0" w:color="auto"/>
      </w:divBdr>
    </w:div>
    <w:div w:id="58288194">
      <w:bodyDiv w:val="1"/>
      <w:marLeft w:val="0"/>
      <w:marRight w:val="0"/>
      <w:marTop w:val="0"/>
      <w:marBottom w:val="0"/>
      <w:divBdr>
        <w:top w:val="none" w:sz="0" w:space="0" w:color="auto"/>
        <w:left w:val="none" w:sz="0" w:space="0" w:color="auto"/>
        <w:bottom w:val="none" w:sz="0" w:space="0" w:color="auto"/>
        <w:right w:val="none" w:sz="0" w:space="0" w:color="auto"/>
      </w:divBdr>
    </w:div>
    <w:div w:id="66879302">
      <w:bodyDiv w:val="1"/>
      <w:marLeft w:val="0"/>
      <w:marRight w:val="0"/>
      <w:marTop w:val="0"/>
      <w:marBottom w:val="0"/>
      <w:divBdr>
        <w:top w:val="none" w:sz="0" w:space="0" w:color="auto"/>
        <w:left w:val="none" w:sz="0" w:space="0" w:color="auto"/>
        <w:bottom w:val="none" w:sz="0" w:space="0" w:color="auto"/>
        <w:right w:val="none" w:sz="0" w:space="0" w:color="auto"/>
      </w:divBdr>
      <w:divsChild>
        <w:div w:id="353042939">
          <w:marLeft w:val="0"/>
          <w:marRight w:val="0"/>
          <w:marTop w:val="0"/>
          <w:marBottom w:val="0"/>
          <w:divBdr>
            <w:top w:val="none" w:sz="0" w:space="0" w:color="auto"/>
            <w:left w:val="none" w:sz="0" w:space="0" w:color="auto"/>
            <w:bottom w:val="none" w:sz="0" w:space="0" w:color="auto"/>
            <w:right w:val="none" w:sz="0" w:space="0" w:color="auto"/>
          </w:divBdr>
        </w:div>
      </w:divsChild>
    </w:div>
    <w:div w:id="69432559">
      <w:bodyDiv w:val="1"/>
      <w:marLeft w:val="0"/>
      <w:marRight w:val="0"/>
      <w:marTop w:val="0"/>
      <w:marBottom w:val="0"/>
      <w:divBdr>
        <w:top w:val="none" w:sz="0" w:space="0" w:color="auto"/>
        <w:left w:val="none" w:sz="0" w:space="0" w:color="auto"/>
        <w:bottom w:val="none" w:sz="0" w:space="0" w:color="auto"/>
        <w:right w:val="none" w:sz="0" w:space="0" w:color="auto"/>
      </w:divBdr>
    </w:div>
    <w:div w:id="85855627">
      <w:bodyDiv w:val="1"/>
      <w:marLeft w:val="0"/>
      <w:marRight w:val="0"/>
      <w:marTop w:val="0"/>
      <w:marBottom w:val="0"/>
      <w:divBdr>
        <w:top w:val="none" w:sz="0" w:space="0" w:color="auto"/>
        <w:left w:val="none" w:sz="0" w:space="0" w:color="auto"/>
        <w:bottom w:val="none" w:sz="0" w:space="0" w:color="auto"/>
        <w:right w:val="none" w:sz="0" w:space="0" w:color="auto"/>
      </w:divBdr>
    </w:div>
    <w:div w:id="139538902">
      <w:bodyDiv w:val="1"/>
      <w:marLeft w:val="0"/>
      <w:marRight w:val="0"/>
      <w:marTop w:val="0"/>
      <w:marBottom w:val="0"/>
      <w:divBdr>
        <w:top w:val="none" w:sz="0" w:space="0" w:color="auto"/>
        <w:left w:val="none" w:sz="0" w:space="0" w:color="auto"/>
        <w:bottom w:val="none" w:sz="0" w:space="0" w:color="auto"/>
        <w:right w:val="none" w:sz="0" w:space="0" w:color="auto"/>
      </w:divBdr>
    </w:div>
    <w:div w:id="141049582">
      <w:bodyDiv w:val="1"/>
      <w:marLeft w:val="0"/>
      <w:marRight w:val="0"/>
      <w:marTop w:val="0"/>
      <w:marBottom w:val="0"/>
      <w:divBdr>
        <w:top w:val="none" w:sz="0" w:space="0" w:color="auto"/>
        <w:left w:val="none" w:sz="0" w:space="0" w:color="auto"/>
        <w:bottom w:val="none" w:sz="0" w:space="0" w:color="auto"/>
        <w:right w:val="none" w:sz="0" w:space="0" w:color="auto"/>
      </w:divBdr>
    </w:div>
    <w:div w:id="152452120">
      <w:bodyDiv w:val="1"/>
      <w:marLeft w:val="0"/>
      <w:marRight w:val="0"/>
      <w:marTop w:val="0"/>
      <w:marBottom w:val="0"/>
      <w:divBdr>
        <w:top w:val="none" w:sz="0" w:space="0" w:color="auto"/>
        <w:left w:val="none" w:sz="0" w:space="0" w:color="auto"/>
        <w:bottom w:val="none" w:sz="0" w:space="0" w:color="auto"/>
        <w:right w:val="none" w:sz="0" w:space="0" w:color="auto"/>
      </w:divBdr>
    </w:div>
    <w:div w:id="190849261">
      <w:bodyDiv w:val="1"/>
      <w:marLeft w:val="0"/>
      <w:marRight w:val="0"/>
      <w:marTop w:val="0"/>
      <w:marBottom w:val="0"/>
      <w:divBdr>
        <w:top w:val="none" w:sz="0" w:space="0" w:color="auto"/>
        <w:left w:val="none" w:sz="0" w:space="0" w:color="auto"/>
        <w:bottom w:val="none" w:sz="0" w:space="0" w:color="auto"/>
        <w:right w:val="none" w:sz="0" w:space="0" w:color="auto"/>
      </w:divBdr>
    </w:div>
    <w:div w:id="210582967">
      <w:bodyDiv w:val="1"/>
      <w:marLeft w:val="0"/>
      <w:marRight w:val="0"/>
      <w:marTop w:val="0"/>
      <w:marBottom w:val="0"/>
      <w:divBdr>
        <w:top w:val="none" w:sz="0" w:space="0" w:color="auto"/>
        <w:left w:val="none" w:sz="0" w:space="0" w:color="auto"/>
        <w:bottom w:val="none" w:sz="0" w:space="0" w:color="auto"/>
        <w:right w:val="none" w:sz="0" w:space="0" w:color="auto"/>
      </w:divBdr>
    </w:div>
    <w:div w:id="226763280">
      <w:bodyDiv w:val="1"/>
      <w:marLeft w:val="0"/>
      <w:marRight w:val="0"/>
      <w:marTop w:val="0"/>
      <w:marBottom w:val="0"/>
      <w:divBdr>
        <w:top w:val="none" w:sz="0" w:space="0" w:color="auto"/>
        <w:left w:val="none" w:sz="0" w:space="0" w:color="auto"/>
        <w:bottom w:val="none" w:sz="0" w:space="0" w:color="auto"/>
        <w:right w:val="none" w:sz="0" w:space="0" w:color="auto"/>
      </w:divBdr>
    </w:div>
    <w:div w:id="278343240">
      <w:bodyDiv w:val="1"/>
      <w:marLeft w:val="0"/>
      <w:marRight w:val="0"/>
      <w:marTop w:val="0"/>
      <w:marBottom w:val="0"/>
      <w:divBdr>
        <w:top w:val="none" w:sz="0" w:space="0" w:color="auto"/>
        <w:left w:val="none" w:sz="0" w:space="0" w:color="auto"/>
        <w:bottom w:val="none" w:sz="0" w:space="0" w:color="auto"/>
        <w:right w:val="none" w:sz="0" w:space="0" w:color="auto"/>
      </w:divBdr>
    </w:div>
    <w:div w:id="293949229">
      <w:bodyDiv w:val="1"/>
      <w:marLeft w:val="0"/>
      <w:marRight w:val="0"/>
      <w:marTop w:val="0"/>
      <w:marBottom w:val="0"/>
      <w:divBdr>
        <w:top w:val="none" w:sz="0" w:space="0" w:color="auto"/>
        <w:left w:val="none" w:sz="0" w:space="0" w:color="auto"/>
        <w:bottom w:val="none" w:sz="0" w:space="0" w:color="auto"/>
        <w:right w:val="none" w:sz="0" w:space="0" w:color="auto"/>
      </w:divBdr>
    </w:div>
    <w:div w:id="316419321">
      <w:bodyDiv w:val="1"/>
      <w:marLeft w:val="0"/>
      <w:marRight w:val="0"/>
      <w:marTop w:val="0"/>
      <w:marBottom w:val="0"/>
      <w:divBdr>
        <w:top w:val="none" w:sz="0" w:space="0" w:color="auto"/>
        <w:left w:val="none" w:sz="0" w:space="0" w:color="auto"/>
        <w:bottom w:val="none" w:sz="0" w:space="0" w:color="auto"/>
        <w:right w:val="none" w:sz="0" w:space="0" w:color="auto"/>
      </w:divBdr>
    </w:div>
    <w:div w:id="337467236">
      <w:bodyDiv w:val="1"/>
      <w:marLeft w:val="0"/>
      <w:marRight w:val="0"/>
      <w:marTop w:val="0"/>
      <w:marBottom w:val="0"/>
      <w:divBdr>
        <w:top w:val="none" w:sz="0" w:space="0" w:color="auto"/>
        <w:left w:val="none" w:sz="0" w:space="0" w:color="auto"/>
        <w:bottom w:val="none" w:sz="0" w:space="0" w:color="auto"/>
        <w:right w:val="none" w:sz="0" w:space="0" w:color="auto"/>
      </w:divBdr>
    </w:div>
    <w:div w:id="351809437">
      <w:bodyDiv w:val="1"/>
      <w:marLeft w:val="0"/>
      <w:marRight w:val="0"/>
      <w:marTop w:val="0"/>
      <w:marBottom w:val="0"/>
      <w:divBdr>
        <w:top w:val="none" w:sz="0" w:space="0" w:color="auto"/>
        <w:left w:val="none" w:sz="0" w:space="0" w:color="auto"/>
        <w:bottom w:val="none" w:sz="0" w:space="0" w:color="auto"/>
        <w:right w:val="none" w:sz="0" w:space="0" w:color="auto"/>
      </w:divBdr>
    </w:div>
    <w:div w:id="357899561">
      <w:bodyDiv w:val="1"/>
      <w:marLeft w:val="0"/>
      <w:marRight w:val="0"/>
      <w:marTop w:val="0"/>
      <w:marBottom w:val="0"/>
      <w:divBdr>
        <w:top w:val="none" w:sz="0" w:space="0" w:color="auto"/>
        <w:left w:val="none" w:sz="0" w:space="0" w:color="auto"/>
        <w:bottom w:val="none" w:sz="0" w:space="0" w:color="auto"/>
        <w:right w:val="none" w:sz="0" w:space="0" w:color="auto"/>
      </w:divBdr>
    </w:div>
    <w:div w:id="387340268">
      <w:bodyDiv w:val="1"/>
      <w:marLeft w:val="0"/>
      <w:marRight w:val="0"/>
      <w:marTop w:val="0"/>
      <w:marBottom w:val="0"/>
      <w:divBdr>
        <w:top w:val="none" w:sz="0" w:space="0" w:color="auto"/>
        <w:left w:val="none" w:sz="0" w:space="0" w:color="auto"/>
        <w:bottom w:val="none" w:sz="0" w:space="0" w:color="auto"/>
        <w:right w:val="none" w:sz="0" w:space="0" w:color="auto"/>
      </w:divBdr>
    </w:div>
    <w:div w:id="432484444">
      <w:bodyDiv w:val="1"/>
      <w:marLeft w:val="0"/>
      <w:marRight w:val="0"/>
      <w:marTop w:val="0"/>
      <w:marBottom w:val="0"/>
      <w:divBdr>
        <w:top w:val="none" w:sz="0" w:space="0" w:color="auto"/>
        <w:left w:val="none" w:sz="0" w:space="0" w:color="auto"/>
        <w:bottom w:val="none" w:sz="0" w:space="0" w:color="auto"/>
        <w:right w:val="none" w:sz="0" w:space="0" w:color="auto"/>
      </w:divBdr>
      <w:divsChild>
        <w:div w:id="849637942">
          <w:marLeft w:val="0"/>
          <w:marRight w:val="0"/>
          <w:marTop w:val="0"/>
          <w:marBottom w:val="0"/>
          <w:divBdr>
            <w:top w:val="dashed" w:sz="8" w:space="1" w:color="auto"/>
            <w:left w:val="dashed" w:sz="8" w:space="4" w:color="auto"/>
            <w:bottom w:val="dashed" w:sz="8" w:space="1" w:color="auto"/>
            <w:right w:val="dashed" w:sz="8" w:space="4" w:color="auto"/>
          </w:divBdr>
        </w:div>
      </w:divsChild>
    </w:div>
    <w:div w:id="433792149">
      <w:bodyDiv w:val="1"/>
      <w:marLeft w:val="0"/>
      <w:marRight w:val="0"/>
      <w:marTop w:val="0"/>
      <w:marBottom w:val="0"/>
      <w:divBdr>
        <w:top w:val="none" w:sz="0" w:space="0" w:color="auto"/>
        <w:left w:val="none" w:sz="0" w:space="0" w:color="auto"/>
        <w:bottom w:val="none" w:sz="0" w:space="0" w:color="auto"/>
        <w:right w:val="none" w:sz="0" w:space="0" w:color="auto"/>
      </w:divBdr>
    </w:div>
    <w:div w:id="475341177">
      <w:bodyDiv w:val="1"/>
      <w:marLeft w:val="0"/>
      <w:marRight w:val="0"/>
      <w:marTop w:val="0"/>
      <w:marBottom w:val="0"/>
      <w:divBdr>
        <w:top w:val="none" w:sz="0" w:space="0" w:color="auto"/>
        <w:left w:val="none" w:sz="0" w:space="0" w:color="auto"/>
        <w:bottom w:val="none" w:sz="0" w:space="0" w:color="auto"/>
        <w:right w:val="none" w:sz="0" w:space="0" w:color="auto"/>
      </w:divBdr>
      <w:divsChild>
        <w:div w:id="1567300681">
          <w:marLeft w:val="0"/>
          <w:marRight w:val="0"/>
          <w:marTop w:val="0"/>
          <w:marBottom w:val="0"/>
          <w:divBdr>
            <w:top w:val="none" w:sz="0" w:space="0" w:color="auto"/>
            <w:left w:val="none" w:sz="0" w:space="0" w:color="auto"/>
            <w:bottom w:val="none" w:sz="0" w:space="0" w:color="auto"/>
            <w:right w:val="none" w:sz="0" w:space="0" w:color="auto"/>
          </w:divBdr>
        </w:div>
      </w:divsChild>
    </w:div>
    <w:div w:id="477771332">
      <w:bodyDiv w:val="1"/>
      <w:marLeft w:val="0"/>
      <w:marRight w:val="0"/>
      <w:marTop w:val="0"/>
      <w:marBottom w:val="0"/>
      <w:divBdr>
        <w:top w:val="none" w:sz="0" w:space="0" w:color="auto"/>
        <w:left w:val="none" w:sz="0" w:space="0" w:color="auto"/>
        <w:bottom w:val="none" w:sz="0" w:space="0" w:color="auto"/>
        <w:right w:val="none" w:sz="0" w:space="0" w:color="auto"/>
      </w:divBdr>
    </w:div>
    <w:div w:id="479074580">
      <w:bodyDiv w:val="1"/>
      <w:marLeft w:val="0"/>
      <w:marRight w:val="0"/>
      <w:marTop w:val="0"/>
      <w:marBottom w:val="0"/>
      <w:divBdr>
        <w:top w:val="none" w:sz="0" w:space="0" w:color="auto"/>
        <w:left w:val="none" w:sz="0" w:space="0" w:color="auto"/>
        <w:bottom w:val="none" w:sz="0" w:space="0" w:color="auto"/>
        <w:right w:val="none" w:sz="0" w:space="0" w:color="auto"/>
      </w:divBdr>
    </w:div>
    <w:div w:id="494953282">
      <w:bodyDiv w:val="1"/>
      <w:marLeft w:val="0"/>
      <w:marRight w:val="0"/>
      <w:marTop w:val="0"/>
      <w:marBottom w:val="0"/>
      <w:divBdr>
        <w:top w:val="none" w:sz="0" w:space="0" w:color="auto"/>
        <w:left w:val="none" w:sz="0" w:space="0" w:color="auto"/>
        <w:bottom w:val="none" w:sz="0" w:space="0" w:color="auto"/>
        <w:right w:val="none" w:sz="0" w:space="0" w:color="auto"/>
      </w:divBdr>
    </w:div>
    <w:div w:id="498349454">
      <w:bodyDiv w:val="1"/>
      <w:marLeft w:val="0"/>
      <w:marRight w:val="0"/>
      <w:marTop w:val="0"/>
      <w:marBottom w:val="0"/>
      <w:divBdr>
        <w:top w:val="none" w:sz="0" w:space="0" w:color="auto"/>
        <w:left w:val="none" w:sz="0" w:space="0" w:color="auto"/>
        <w:bottom w:val="none" w:sz="0" w:space="0" w:color="auto"/>
        <w:right w:val="none" w:sz="0" w:space="0" w:color="auto"/>
      </w:divBdr>
    </w:div>
    <w:div w:id="507718006">
      <w:bodyDiv w:val="1"/>
      <w:marLeft w:val="0"/>
      <w:marRight w:val="0"/>
      <w:marTop w:val="0"/>
      <w:marBottom w:val="0"/>
      <w:divBdr>
        <w:top w:val="none" w:sz="0" w:space="0" w:color="auto"/>
        <w:left w:val="none" w:sz="0" w:space="0" w:color="auto"/>
        <w:bottom w:val="none" w:sz="0" w:space="0" w:color="auto"/>
        <w:right w:val="none" w:sz="0" w:space="0" w:color="auto"/>
      </w:divBdr>
    </w:div>
    <w:div w:id="545723585">
      <w:bodyDiv w:val="1"/>
      <w:marLeft w:val="0"/>
      <w:marRight w:val="0"/>
      <w:marTop w:val="0"/>
      <w:marBottom w:val="0"/>
      <w:divBdr>
        <w:top w:val="none" w:sz="0" w:space="0" w:color="auto"/>
        <w:left w:val="none" w:sz="0" w:space="0" w:color="auto"/>
        <w:bottom w:val="none" w:sz="0" w:space="0" w:color="auto"/>
        <w:right w:val="none" w:sz="0" w:space="0" w:color="auto"/>
      </w:divBdr>
    </w:div>
    <w:div w:id="547844063">
      <w:bodyDiv w:val="1"/>
      <w:marLeft w:val="0"/>
      <w:marRight w:val="0"/>
      <w:marTop w:val="0"/>
      <w:marBottom w:val="0"/>
      <w:divBdr>
        <w:top w:val="none" w:sz="0" w:space="0" w:color="auto"/>
        <w:left w:val="none" w:sz="0" w:space="0" w:color="auto"/>
        <w:bottom w:val="none" w:sz="0" w:space="0" w:color="auto"/>
        <w:right w:val="none" w:sz="0" w:space="0" w:color="auto"/>
      </w:divBdr>
    </w:div>
    <w:div w:id="554898718">
      <w:bodyDiv w:val="1"/>
      <w:marLeft w:val="0"/>
      <w:marRight w:val="0"/>
      <w:marTop w:val="0"/>
      <w:marBottom w:val="0"/>
      <w:divBdr>
        <w:top w:val="none" w:sz="0" w:space="0" w:color="auto"/>
        <w:left w:val="none" w:sz="0" w:space="0" w:color="auto"/>
        <w:bottom w:val="none" w:sz="0" w:space="0" w:color="auto"/>
        <w:right w:val="none" w:sz="0" w:space="0" w:color="auto"/>
      </w:divBdr>
    </w:div>
    <w:div w:id="581647913">
      <w:bodyDiv w:val="1"/>
      <w:marLeft w:val="0"/>
      <w:marRight w:val="0"/>
      <w:marTop w:val="0"/>
      <w:marBottom w:val="0"/>
      <w:divBdr>
        <w:top w:val="none" w:sz="0" w:space="0" w:color="auto"/>
        <w:left w:val="none" w:sz="0" w:space="0" w:color="auto"/>
        <w:bottom w:val="none" w:sz="0" w:space="0" w:color="auto"/>
        <w:right w:val="none" w:sz="0" w:space="0" w:color="auto"/>
      </w:divBdr>
    </w:div>
    <w:div w:id="583535931">
      <w:bodyDiv w:val="1"/>
      <w:marLeft w:val="0"/>
      <w:marRight w:val="0"/>
      <w:marTop w:val="0"/>
      <w:marBottom w:val="0"/>
      <w:divBdr>
        <w:top w:val="none" w:sz="0" w:space="0" w:color="auto"/>
        <w:left w:val="none" w:sz="0" w:space="0" w:color="auto"/>
        <w:bottom w:val="none" w:sz="0" w:space="0" w:color="auto"/>
        <w:right w:val="none" w:sz="0" w:space="0" w:color="auto"/>
      </w:divBdr>
    </w:div>
    <w:div w:id="595676612">
      <w:bodyDiv w:val="1"/>
      <w:marLeft w:val="0"/>
      <w:marRight w:val="0"/>
      <w:marTop w:val="0"/>
      <w:marBottom w:val="0"/>
      <w:divBdr>
        <w:top w:val="none" w:sz="0" w:space="0" w:color="auto"/>
        <w:left w:val="none" w:sz="0" w:space="0" w:color="auto"/>
        <w:bottom w:val="none" w:sz="0" w:space="0" w:color="auto"/>
        <w:right w:val="none" w:sz="0" w:space="0" w:color="auto"/>
      </w:divBdr>
    </w:div>
    <w:div w:id="596062444">
      <w:bodyDiv w:val="1"/>
      <w:marLeft w:val="0"/>
      <w:marRight w:val="0"/>
      <w:marTop w:val="0"/>
      <w:marBottom w:val="0"/>
      <w:divBdr>
        <w:top w:val="none" w:sz="0" w:space="0" w:color="auto"/>
        <w:left w:val="none" w:sz="0" w:space="0" w:color="auto"/>
        <w:bottom w:val="none" w:sz="0" w:space="0" w:color="auto"/>
        <w:right w:val="none" w:sz="0" w:space="0" w:color="auto"/>
      </w:divBdr>
    </w:div>
    <w:div w:id="601378556">
      <w:bodyDiv w:val="1"/>
      <w:marLeft w:val="0"/>
      <w:marRight w:val="0"/>
      <w:marTop w:val="0"/>
      <w:marBottom w:val="0"/>
      <w:divBdr>
        <w:top w:val="none" w:sz="0" w:space="0" w:color="auto"/>
        <w:left w:val="none" w:sz="0" w:space="0" w:color="auto"/>
        <w:bottom w:val="none" w:sz="0" w:space="0" w:color="auto"/>
        <w:right w:val="none" w:sz="0" w:space="0" w:color="auto"/>
      </w:divBdr>
    </w:div>
    <w:div w:id="635720249">
      <w:bodyDiv w:val="1"/>
      <w:marLeft w:val="0"/>
      <w:marRight w:val="0"/>
      <w:marTop w:val="0"/>
      <w:marBottom w:val="0"/>
      <w:divBdr>
        <w:top w:val="none" w:sz="0" w:space="0" w:color="auto"/>
        <w:left w:val="none" w:sz="0" w:space="0" w:color="auto"/>
        <w:bottom w:val="none" w:sz="0" w:space="0" w:color="auto"/>
        <w:right w:val="none" w:sz="0" w:space="0" w:color="auto"/>
      </w:divBdr>
    </w:div>
    <w:div w:id="681518024">
      <w:bodyDiv w:val="1"/>
      <w:marLeft w:val="0"/>
      <w:marRight w:val="0"/>
      <w:marTop w:val="0"/>
      <w:marBottom w:val="0"/>
      <w:divBdr>
        <w:top w:val="none" w:sz="0" w:space="0" w:color="auto"/>
        <w:left w:val="none" w:sz="0" w:space="0" w:color="auto"/>
        <w:bottom w:val="none" w:sz="0" w:space="0" w:color="auto"/>
        <w:right w:val="none" w:sz="0" w:space="0" w:color="auto"/>
      </w:divBdr>
    </w:div>
    <w:div w:id="695621801">
      <w:bodyDiv w:val="1"/>
      <w:marLeft w:val="0"/>
      <w:marRight w:val="0"/>
      <w:marTop w:val="0"/>
      <w:marBottom w:val="0"/>
      <w:divBdr>
        <w:top w:val="none" w:sz="0" w:space="0" w:color="auto"/>
        <w:left w:val="none" w:sz="0" w:space="0" w:color="auto"/>
        <w:bottom w:val="none" w:sz="0" w:space="0" w:color="auto"/>
        <w:right w:val="none" w:sz="0" w:space="0" w:color="auto"/>
      </w:divBdr>
    </w:div>
    <w:div w:id="712509930">
      <w:bodyDiv w:val="1"/>
      <w:marLeft w:val="0"/>
      <w:marRight w:val="0"/>
      <w:marTop w:val="0"/>
      <w:marBottom w:val="0"/>
      <w:divBdr>
        <w:top w:val="none" w:sz="0" w:space="0" w:color="auto"/>
        <w:left w:val="none" w:sz="0" w:space="0" w:color="auto"/>
        <w:bottom w:val="none" w:sz="0" w:space="0" w:color="auto"/>
        <w:right w:val="none" w:sz="0" w:space="0" w:color="auto"/>
      </w:divBdr>
    </w:div>
    <w:div w:id="720906508">
      <w:bodyDiv w:val="1"/>
      <w:marLeft w:val="0"/>
      <w:marRight w:val="0"/>
      <w:marTop w:val="0"/>
      <w:marBottom w:val="0"/>
      <w:divBdr>
        <w:top w:val="none" w:sz="0" w:space="0" w:color="auto"/>
        <w:left w:val="none" w:sz="0" w:space="0" w:color="auto"/>
        <w:bottom w:val="none" w:sz="0" w:space="0" w:color="auto"/>
        <w:right w:val="none" w:sz="0" w:space="0" w:color="auto"/>
      </w:divBdr>
    </w:div>
    <w:div w:id="743644117">
      <w:bodyDiv w:val="1"/>
      <w:marLeft w:val="0"/>
      <w:marRight w:val="0"/>
      <w:marTop w:val="0"/>
      <w:marBottom w:val="0"/>
      <w:divBdr>
        <w:top w:val="none" w:sz="0" w:space="0" w:color="auto"/>
        <w:left w:val="none" w:sz="0" w:space="0" w:color="auto"/>
        <w:bottom w:val="none" w:sz="0" w:space="0" w:color="auto"/>
        <w:right w:val="none" w:sz="0" w:space="0" w:color="auto"/>
      </w:divBdr>
    </w:div>
    <w:div w:id="747113761">
      <w:bodyDiv w:val="1"/>
      <w:marLeft w:val="0"/>
      <w:marRight w:val="0"/>
      <w:marTop w:val="0"/>
      <w:marBottom w:val="0"/>
      <w:divBdr>
        <w:top w:val="none" w:sz="0" w:space="0" w:color="auto"/>
        <w:left w:val="none" w:sz="0" w:space="0" w:color="auto"/>
        <w:bottom w:val="none" w:sz="0" w:space="0" w:color="auto"/>
        <w:right w:val="none" w:sz="0" w:space="0" w:color="auto"/>
      </w:divBdr>
    </w:div>
    <w:div w:id="762339598">
      <w:bodyDiv w:val="1"/>
      <w:marLeft w:val="0"/>
      <w:marRight w:val="0"/>
      <w:marTop w:val="0"/>
      <w:marBottom w:val="0"/>
      <w:divBdr>
        <w:top w:val="none" w:sz="0" w:space="0" w:color="auto"/>
        <w:left w:val="none" w:sz="0" w:space="0" w:color="auto"/>
        <w:bottom w:val="none" w:sz="0" w:space="0" w:color="auto"/>
        <w:right w:val="none" w:sz="0" w:space="0" w:color="auto"/>
      </w:divBdr>
    </w:div>
    <w:div w:id="770587651">
      <w:bodyDiv w:val="1"/>
      <w:marLeft w:val="0"/>
      <w:marRight w:val="0"/>
      <w:marTop w:val="0"/>
      <w:marBottom w:val="0"/>
      <w:divBdr>
        <w:top w:val="none" w:sz="0" w:space="0" w:color="auto"/>
        <w:left w:val="none" w:sz="0" w:space="0" w:color="auto"/>
        <w:bottom w:val="none" w:sz="0" w:space="0" w:color="auto"/>
        <w:right w:val="none" w:sz="0" w:space="0" w:color="auto"/>
      </w:divBdr>
    </w:div>
    <w:div w:id="779378377">
      <w:bodyDiv w:val="1"/>
      <w:marLeft w:val="0"/>
      <w:marRight w:val="0"/>
      <w:marTop w:val="0"/>
      <w:marBottom w:val="0"/>
      <w:divBdr>
        <w:top w:val="none" w:sz="0" w:space="0" w:color="auto"/>
        <w:left w:val="none" w:sz="0" w:space="0" w:color="auto"/>
        <w:bottom w:val="none" w:sz="0" w:space="0" w:color="auto"/>
        <w:right w:val="none" w:sz="0" w:space="0" w:color="auto"/>
      </w:divBdr>
    </w:div>
    <w:div w:id="808594944">
      <w:bodyDiv w:val="1"/>
      <w:marLeft w:val="0"/>
      <w:marRight w:val="0"/>
      <w:marTop w:val="0"/>
      <w:marBottom w:val="0"/>
      <w:divBdr>
        <w:top w:val="none" w:sz="0" w:space="0" w:color="auto"/>
        <w:left w:val="none" w:sz="0" w:space="0" w:color="auto"/>
        <w:bottom w:val="none" w:sz="0" w:space="0" w:color="auto"/>
        <w:right w:val="none" w:sz="0" w:space="0" w:color="auto"/>
      </w:divBdr>
    </w:div>
    <w:div w:id="863371997">
      <w:bodyDiv w:val="1"/>
      <w:marLeft w:val="0"/>
      <w:marRight w:val="0"/>
      <w:marTop w:val="0"/>
      <w:marBottom w:val="0"/>
      <w:divBdr>
        <w:top w:val="none" w:sz="0" w:space="0" w:color="auto"/>
        <w:left w:val="none" w:sz="0" w:space="0" w:color="auto"/>
        <w:bottom w:val="none" w:sz="0" w:space="0" w:color="auto"/>
        <w:right w:val="none" w:sz="0" w:space="0" w:color="auto"/>
      </w:divBdr>
    </w:div>
    <w:div w:id="891160081">
      <w:bodyDiv w:val="1"/>
      <w:marLeft w:val="0"/>
      <w:marRight w:val="0"/>
      <w:marTop w:val="0"/>
      <w:marBottom w:val="0"/>
      <w:divBdr>
        <w:top w:val="none" w:sz="0" w:space="0" w:color="auto"/>
        <w:left w:val="none" w:sz="0" w:space="0" w:color="auto"/>
        <w:bottom w:val="none" w:sz="0" w:space="0" w:color="auto"/>
        <w:right w:val="none" w:sz="0" w:space="0" w:color="auto"/>
      </w:divBdr>
    </w:div>
    <w:div w:id="894387818">
      <w:bodyDiv w:val="1"/>
      <w:marLeft w:val="0"/>
      <w:marRight w:val="0"/>
      <w:marTop w:val="0"/>
      <w:marBottom w:val="0"/>
      <w:divBdr>
        <w:top w:val="none" w:sz="0" w:space="0" w:color="auto"/>
        <w:left w:val="none" w:sz="0" w:space="0" w:color="auto"/>
        <w:bottom w:val="none" w:sz="0" w:space="0" w:color="auto"/>
        <w:right w:val="none" w:sz="0" w:space="0" w:color="auto"/>
      </w:divBdr>
    </w:div>
    <w:div w:id="920026225">
      <w:bodyDiv w:val="1"/>
      <w:marLeft w:val="0"/>
      <w:marRight w:val="0"/>
      <w:marTop w:val="0"/>
      <w:marBottom w:val="0"/>
      <w:divBdr>
        <w:top w:val="none" w:sz="0" w:space="0" w:color="auto"/>
        <w:left w:val="none" w:sz="0" w:space="0" w:color="auto"/>
        <w:bottom w:val="none" w:sz="0" w:space="0" w:color="auto"/>
        <w:right w:val="none" w:sz="0" w:space="0" w:color="auto"/>
      </w:divBdr>
    </w:div>
    <w:div w:id="930045583">
      <w:bodyDiv w:val="1"/>
      <w:marLeft w:val="0"/>
      <w:marRight w:val="0"/>
      <w:marTop w:val="0"/>
      <w:marBottom w:val="0"/>
      <w:divBdr>
        <w:top w:val="none" w:sz="0" w:space="0" w:color="auto"/>
        <w:left w:val="none" w:sz="0" w:space="0" w:color="auto"/>
        <w:bottom w:val="none" w:sz="0" w:space="0" w:color="auto"/>
        <w:right w:val="none" w:sz="0" w:space="0" w:color="auto"/>
      </w:divBdr>
    </w:div>
    <w:div w:id="931475345">
      <w:bodyDiv w:val="1"/>
      <w:marLeft w:val="0"/>
      <w:marRight w:val="0"/>
      <w:marTop w:val="0"/>
      <w:marBottom w:val="0"/>
      <w:divBdr>
        <w:top w:val="none" w:sz="0" w:space="0" w:color="auto"/>
        <w:left w:val="none" w:sz="0" w:space="0" w:color="auto"/>
        <w:bottom w:val="none" w:sz="0" w:space="0" w:color="auto"/>
        <w:right w:val="none" w:sz="0" w:space="0" w:color="auto"/>
      </w:divBdr>
    </w:div>
    <w:div w:id="945037342">
      <w:bodyDiv w:val="1"/>
      <w:marLeft w:val="0"/>
      <w:marRight w:val="0"/>
      <w:marTop w:val="0"/>
      <w:marBottom w:val="0"/>
      <w:divBdr>
        <w:top w:val="none" w:sz="0" w:space="0" w:color="auto"/>
        <w:left w:val="none" w:sz="0" w:space="0" w:color="auto"/>
        <w:bottom w:val="none" w:sz="0" w:space="0" w:color="auto"/>
        <w:right w:val="none" w:sz="0" w:space="0" w:color="auto"/>
      </w:divBdr>
    </w:div>
    <w:div w:id="952130488">
      <w:bodyDiv w:val="1"/>
      <w:marLeft w:val="0"/>
      <w:marRight w:val="0"/>
      <w:marTop w:val="0"/>
      <w:marBottom w:val="0"/>
      <w:divBdr>
        <w:top w:val="none" w:sz="0" w:space="0" w:color="auto"/>
        <w:left w:val="none" w:sz="0" w:space="0" w:color="auto"/>
        <w:bottom w:val="none" w:sz="0" w:space="0" w:color="auto"/>
        <w:right w:val="none" w:sz="0" w:space="0" w:color="auto"/>
      </w:divBdr>
    </w:div>
    <w:div w:id="955407386">
      <w:bodyDiv w:val="1"/>
      <w:marLeft w:val="0"/>
      <w:marRight w:val="0"/>
      <w:marTop w:val="0"/>
      <w:marBottom w:val="0"/>
      <w:divBdr>
        <w:top w:val="none" w:sz="0" w:space="0" w:color="auto"/>
        <w:left w:val="none" w:sz="0" w:space="0" w:color="auto"/>
        <w:bottom w:val="none" w:sz="0" w:space="0" w:color="auto"/>
        <w:right w:val="none" w:sz="0" w:space="0" w:color="auto"/>
      </w:divBdr>
    </w:div>
    <w:div w:id="957100738">
      <w:bodyDiv w:val="1"/>
      <w:marLeft w:val="0"/>
      <w:marRight w:val="0"/>
      <w:marTop w:val="0"/>
      <w:marBottom w:val="0"/>
      <w:divBdr>
        <w:top w:val="none" w:sz="0" w:space="0" w:color="auto"/>
        <w:left w:val="none" w:sz="0" w:space="0" w:color="auto"/>
        <w:bottom w:val="none" w:sz="0" w:space="0" w:color="auto"/>
        <w:right w:val="none" w:sz="0" w:space="0" w:color="auto"/>
      </w:divBdr>
    </w:div>
    <w:div w:id="961882210">
      <w:bodyDiv w:val="1"/>
      <w:marLeft w:val="0"/>
      <w:marRight w:val="0"/>
      <w:marTop w:val="0"/>
      <w:marBottom w:val="0"/>
      <w:divBdr>
        <w:top w:val="none" w:sz="0" w:space="0" w:color="auto"/>
        <w:left w:val="none" w:sz="0" w:space="0" w:color="auto"/>
        <w:bottom w:val="none" w:sz="0" w:space="0" w:color="auto"/>
        <w:right w:val="none" w:sz="0" w:space="0" w:color="auto"/>
      </w:divBdr>
    </w:div>
    <w:div w:id="984507307">
      <w:bodyDiv w:val="1"/>
      <w:marLeft w:val="0"/>
      <w:marRight w:val="0"/>
      <w:marTop w:val="0"/>
      <w:marBottom w:val="0"/>
      <w:divBdr>
        <w:top w:val="none" w:sz="0" w:space="0" w:color="auto"/>
        <w:left w:val="none" w:sz="0" w:space="0" w:color="auto"/>
        <w:bottom w:val="none" w:sz="0" w:space="0" w:color="auto"/>
        <w:right w:val="none" w:sz="0" w:space="0" w:color="auto"/>
      </w:divBdr>
    </w:div>
    <w:div w:id="992949833">
      <w:bodyDiv w:val="1"/>
      <w:marLeft w:val="0"/>
      <w:marRight w:val="0"/>
      <w:marTop w:val="0"/>
      <w:marBottom w:val="0"/>
      <w:divBdr>
        <w:top w:val="none" w:sz="0" w:space="0" w:color="auto"/>
        <w:left w:val="none" w:sz="0" w:space="0" w:color="auto"/>
        <w:bottom w:val="none" w:sz="0" w:space="0" w:color="auto"/>
        <w:right w:val="none" w:sz="0" w:space="0" w:color="auto"/>
      </w:divBdr>
    </w:div>
    <w:div w:id="998844535">
      <w:bodyDiv w:val="1"/>
      <w:marLeft w:val="0"/>
      <w:marRight w:val="0"/>
      <w:marTop w:val="0"/>
      <w:marBottom w:val="0"/>
      <w:divBdr>
        <w:top w:val="none" w:sz="0" w:space="0" w:color="auto"/>
        <w:left w:val="none" w:sz="0" w:space="0" w:color="auto"/>
        <w:bottom w:val="none" w:sz="0" w:space="0" w:color="auto"/>
        <w:right w:val="none" w:sz="0" w:space="0" w:color="auto"/>
      </w:divBdr>
    </w:div>
    <w:div w:id="1014919438">
      <w:bodyDiv w:val="1"/>
      <w:marLeft w:val="0"/>
      <w:marRight w:val="0"/>
      <w:marTop w:val="0"/>
      <w:marBottom w:val="0"/>
      <w:divBdr>
        <w:top w:val="none" w:sz="0" w:space="0" w:color="auto"/>
        <w:left w:val="none" w:sz="0" w:space="0" w:color="auto"/>
        <w:bottom w:val="none" w:sz="0" w:space="0" w:color="auto"/>
        <w:right w:val="none" w:sz="0" w:space="0" w:color="auto"/>
      </w:divBdr>
    </w:div>
    <w:div w:id="1060398065">
      <w:bodyDiv w:val="1"/>
      <w:marLeft w:val="0"/>
      <w:marRight w:val="0"/>
      <w:marTop w:val="0"/>
      <w:marBottom w:val="0"/>
      <w:divBdr>
        <w:top w:val="none" w:sz="0" w:space="0" w:color="auto"/>
        <w:left w:val="none" w:sz="0" w:space="0" w:color="auto"/>
        <w:bottom w:val="none" w:sz="0" w:space="0" w:color="auto"/>
        <w:right w:val="none" w:sz="0" w:space="0" w:color="auto"/>
      </w:divBdr>
    </w:div>
    <w:div w:id="1074815722">
      <w:bodyDiv w:val="1"/>
      <w:marLeft w:val="0"/>
      <w:marRight w:val="0"/>
      <w:marTop w:val="0"/>
      <w:marBottom w:val="0"/>
      <w:divBdr>
        <w:top w:val="none" w:sz="0" w:space="0" w:color="auto"/>
        <w:left w:val="none" w:sz="0" w:space="0" w:color="auto"/>
        <w:bottom w:val="none" w:sz="0" w:space="0" w:color="auto"/>
        <w:right w:val="none" w:sz="0" w:space="0" w:color="auto"/>
      </w:divBdr>
    </w:div>
    <w:div w:id="1075515447">
      <w:bodyDiv w:val="1"/>
      <w:marLeft w:val="0"/>
      <w:marRight w:val="0"/>
      <w:marTop w:val="0"/>
      <w:marBottom w:val="0"/>
      <w:divBdr>
        <w:top w:val="none" w:sz="0" w:space="0" w:color="auto"/>
        <w:left w:val="none" w:sz="0" w:space="0" w:color="auto"/>
        <w:bottom w:val="none" w:sz="0" w:space="0" w:color="auto"/>
        <w:right w:val="none" w:sz="0" w:space="0" w:color="auto"/>
      </w:divBdr>
    </w:div>
    <w:div w:id="1078675543">
      <w:bodyDiv w:val="1"/>
      <w:marLeft w:val="0"/>
      <w:marRight w:val="0"/>
      <w:marTop w:val="0"/>
      <w:marBottom w:val="0"/>
      <w:divBdr>
        <w:top w:val="none" w:sz="0" w:space="0" w:color="auto"/>
        <w:left w:val="none" w:sz="0" w:space="0" w:color="auto"/>
        <w:bottom w:val="none" w:sz="0" w:space="0" w:color="auto"/>
        <w:right w:val="none" w:sz="0" w:space="0" w:color="auto"/>
      </w:divBdr>
    </w:div>
    <w:div w:id="1083146110">
      <w:bodyDiv w:val="1"/>
      <w:marLeft w:val="0"/>
      <w:marRight w:val="0"/>
      <w:marTop w:val="0"/>
      <w:marBottom w:val="0"/>
      <w:divBdr>
        <w:top w:val="none" w:sz="0" w:space="0" w:color="auto"/>
        <w:left w:val="none" w:sz="0" w:space="0" w:color="auto"/>
        <w:bottom w:val="none" w:sz="0" w:space="0" w:color="auto"/>
        <w:right w:val="none" w:sz="0" w:space="0" w:color="auto"/>
      </w:divBdr>
    </w:div>
    <w:div w:id="1088429813">
      <w:bodyDiv w:val="1"/>
      <w:marLeft w:val="0"/>
      <w:marRight w:val="0"/>
      <w:marTop w:val="0"/>
      <w:marBottom w:val="0"/>
      <w:divBdr>
        <w:top w:val="none" w:sz="0" w:space="0" w:color="auto"/>
        <w:left w:val="none" w:sz="0" w:space="0" w:color="auto"/>
        <w:bottom w:val="none" w:sz="0" w:space="0" w:color="auto"/>
        <w:right w:val="none" w:sz="0" w:space="0" w:color="auto"/>
      </w:divBdr>
    </w:div>
    <w:div w:id="1113094414">
      <w:bodyDiv w:val="1"/>
      <w:marLeft w:val="0"/>
      <w:marRight w:val="0"/>
      <w:marTop w:val="0"/>
      <w:marBottom w:val="0"/>
      <w:divBdr>
        <w:top w:val="none" w:sz="0" w:space="0" w:color="auto"/>
        <w:left w:val="none" w:sz="0" w:space="0" w:color="auto"/>
        <w:bottom w:val="none" w:sz="0" w:space="0" w:color="auto"/>
        <w:right w:val="none" w:sz="0" w:space="0" w:color="auto"/>
      </w:divBdr>
    </w:div>
    <w:div w:id="1135683004">
      <w:bodyDiv w:val="1"/>
      <w:marLeft w:val="0"/>
      <w:marRight w:val="0"/>
      <w:marTop w:val="0"/>
      <w:marBottom w:val="0"/>
      <w:divBdr>
        <w:top w:val="none" w:sz="0" w:space="0" w:color="auto"/>
        <w:left w:val="none" w:sz="0" w:space="0" w:color="auto"/>
        <w:bottom w:val="none" w:sz="0" w:space="0" w:color="auto"/>
        <w:right w:val="none" w:sz="0" w:space="0" w:color="auto"/>
      </w:divBdr>
    </w:div>
    <w:div w:id="1148400979">
      <w:bodyDiv w:val="1"/>
      <w:marLeft w:val="0"/>
      <w:marRight w:val="0"/>
      <w:marTop w:val="0"/>
      <w:marBottom w:val="0"/>
      <w:divBdr>
        <w:top w:val="none" w:sz="0" w:space="0" w:color="auto"/>
        <w:left w:val="none" w:sz="0" w:space="0" w:color="auto"/>
        <w:bottom w:val="none" w:sz="0" w:space="0" w:color="auto"/>
        <w:right w:val="none" w:sz="0" w:space="0" w:color="auto"/>
      </w:divBdr>
    </w:div>
    <w:div w:id="1151942654">
      <w:bodyDiv w:val="1"/>
      <w:marLeft w:val="0"/>
      <w:marRight w:val="0"/>
      <w:marTop w:val="0"/>
      <w:marBottom w:val="0"/>
      <w:divBdr>
        <w:top w:val="none" w:sz="0" w:space="0" w:color="auto"/>
        <w:left w:val="none" w:sz="0" w:space="0" w:color="auto"/>
        <w:bottom w:val="none" w:sz="0" w:space="0" w:color="auto"/>
        <w:right w:val="none" w:sz="0" w:space="0" w:color="auto"/>
      </w:divBdr>
    </w:div>
    <w:div w:id="1185438502">
      <w:bodyDiv w:val="1"/>
      <w:marLeft w:val="0"/>
      <w:marRight w:val="0"/>
      <w:marTop w:val="0"/>
      <w:marBottom w:val="0"/>
      <w:divBdr>
        <w:top w:val="none" w:sz="0" w:space="0" w:color="auto"/>
        <w:left w:val="none" w:sz="0" w:space="0" w:color="auto"/>
        <w:bottom w:val="none" w:sz="0" w:space="0" w:color="auto"/>
        <w:right w:val="none" w:sz="0" w:space="0" w:color="auto"/>
      </w:divBdr>
    </w:div>
    <w:div w:id="1220632302">
      <w:bodyDiv w:val="1"/>
      <w:marLeft w:val="0"/>
      <w:marRight w:val="0"/>
      <w:marTop w:val="0"/>
      <w:marBottom w:val="0"/>
      <w:divBdr>
        <w:top w:val="none" w:sz="0" w:space="0" w:color="auto"/>
        <w:left w:val="none" w:sz="0" w:space="0" w:color="auto"/>
        <w:bottom w:val="none" w:sz="0" w:space="0" w:color="auto"/>
        <w:right w:val="none" w:sz="0" w:space="0" w:color="auto"/>
      </w:divBdr>
    </w:div>
    <w:div w:id="1227688125">
      <w:bodyDiv w:val="1"/>
      <w:marLeft w:val="0"/>
      <w:marRight w:val="0"/>
      <w:marTop w:val="0"/>
      <w:marBottom w:val="0"/>
      <w:divBdr>
        <w:top w:val="none" w:sz="0" w:space="0" w:color="auto"/>
        <w:left w:val="none" w:sz="0" w:space="0" w:color="auto"/>
        <w:bottom w:val="none" w:sz="0" w:space="0" w:color="auto"/>
        <w:right w:val="none" w:sz="0" w:space="0" w:color="auto"/>
      </w:divBdr>
    </w:div>
    <w:div w:id="1255744281">
      <w:bodyDiv w:val="1"/>
      <w:marLeft w:val="0"/>
      <w:marRight w:val="0"/>
      <w:marTop w:val="0"/>
      <w:marBottom w:val="0"/>
      <w:divBdr>
        <w:top w:val="none" w:sz="0" w:space="0" w:color="auto"/>
        <w:left w:val="none" w:sz="0" w:space="0" w:color="auto"/>
        <w:bottom w:val="none" w:sz="0" w:space="0" w:color="auto"/>
        <w:right w:val="none" w:sz="0" w:space="0" w:color="auto"/>
      </w:divBdr>
    </w:div>
    <w:div w:id="1310355704">
      <w:bodyDiv w:val="1"/>
      <w:marLeft w:val="0"/>
      <w:marRight w:val="0"/>
      <w:marTop w:val="0"/>
      <w:marBottom w:val="0"/>
      <w:divBdr>
        <w:top w:val="none" w:sz="0" w:space="0" w:color="auto"/>
        <w:left w:val="none" w:sz="0" w:space="0" w:color="auto"/>
        <w:bottom w:val="none" w:sz="0" w:space="0" w:color="auto"/>
        <w:right w:val="none" w:sz="0" w:space="0" w:color="auto"/>
      </w:divBdr>
    </w:div>
    <w:div w:id="1328511841">
      <w:bodyDiv w:val="1"/>
      <w:marLeft w:val="0"/>
      <w:marRight w:val="0"/>
      <w:marTop w:val="0"/>
      <w:marBottom w:val="0"/>
      <w:divBdr>
        <w:top w:val="none" w:sz="0" w:space="0" w:color="auto"/>
        <w:left w:val="none" w:sz="0" w:space="0" w:color="auto"/>
        <w:bottom w:val="none" w:sz="0" w:space="0" w:color="auto"/>
        <w:right w:val="none" w:sz="0" w:space="0" w:color="auto"/>
      </w:divBdr>
    </w:div>
    <w:div w:id="1377051138">
      <w:bodyDiv w:val="1"/>
      <w:marLeft w:val="0"/>
      <w:marRight w:val="0"/>
      <w:marTop w:val="0"/>
      <w:marBottom w:val="0"/>
      <w:divBdr>
        <w:top w:val="none" w:sz="0" w:space="0" w:color="auto"/>
        <w:left w:val="none" w:sz="0" w:space="0" w:color="auto"/>
        <w:bottom w:val="none" w:sz="0" w:space="0" w:color="auto"/>
        <w:right w:val="none" w:sz="0" w:space="0" w:color="auto"/>
      </w:divBdr>
    </w:div>
    <w:div w:id="1406492174">
      <w:bodyDiv w:val="1"/>
      <w:marLeft w:val="0"/>
      <w:marRight w:val="0"/>
      <w:marTop w:val="0"/>
      <w:marBottom w:val="0"/>
      <w:divBdr>
        <w:top w:val="none" w:sz="0" w:space="0" w:color="auto"/>
        <w:left w:val="none" w:sz="0" w:space="0" w:color="auto"/>
        <w:bottom w:val="none" w:sz="0" w:space="0" w:color="auto"/>
        <w:right w:val="none" w:sz="0" w:space="0" w:color="auto"/>
      </w:divBdr>
    </w:div>
    <w:div w:id="1422556936">
      <w:bodyDiv w:val="1"/>
      <w:marLeft w:val="0"/>
      <w:marRight w:val="0"/>
      <w:marTop w:val="0"/>
      <w:marBottom w:val="0"/>
      <w:divBdr>
        <w:top w:val="none" w:sz="0" w:space="0" w:color="auto"/>
        <w:left w:val="none" w:sz="0" w:space="0" w:color="auto"/>
        <w:bottom w:val="none" w:sz="0" w:space="0" w:color="auto"/>
        <w:right w:val="none" w:sz="0" w:space="0" w:color="auto"/>
      </w:divBdr>
    </w:div>
    <w:div w:id="1490438526">
      <w:bodyDiv w:val="1"/>
      <w:marLeft w:val="0"/>
      <w:marRight w:val="0"/>
      <w:marTop w:val="0"/>
      <w:marBottom w:val="0"/>
      <w:divBdr>
        <w:top w:val="none" w:sz="0" w:space="0" w:color="auto"/>
        <w:left w:val="none" w:sz="0" w:space="0" w:color="auto"/>
        <w:bottom w:val="none" w:sz="0" w:space="0" w:color="auto"/>
        <w:right w:val="none" w:sz="0" w:space="0" w:color="auto"/>
      </w:divBdr>
    </w:div>
    <w:div w:id="1519663611">
      <w:bodyDiv w:val="1"/>
      <w:marLeft w:val="0"/>
      <w:marRight w:val="0"/>
      <w:marTop w:val="0"/>
      <w:marBottom w:val="0"/>
      <w:divBdr>
        <w:top w:val="none" w:sz="0" w:space="0" w:color="auto"/>
        <w:left w:val="none" w:sz="0" w:space="0" w:color="auto"/>
        <w:bottom w:val="none" w:sz="0" w:space="0" w:color="auto"/>
        <w:right w:val="none" w:sz="0" w:space="0" w:color="auto"/>
      </w:divBdr>
    </w:div>
    <w:div w:id="1532692130">
      <w:bodyDiv w:val="1"/>
      <w:marLeft w:val="0"/>
      <w:marRight w:val="0"/>
      <w:marTop w:val="0"/>
      <w:marBottom w:val="0"/>
      <w:divBdr>
        <w:top w:val="none" w:sz="0" w:space="0" w:color="auto"/>
        <w:left w:val="none" w:sz="0" w:space="0" w:color="auto"/>
        <w:bottom w:val="none" w:sz="0" w:space="0" w:color="auto"/>
        <w:right w:val="none" w:sz="0" w:space="0" w:color="auto"/>
      </w:divBdr>
    </w:div>
    <w:div w:id="1533491122">
      <w:bodyDiv w:val="1"/>
      <w:marLeft w:val="0"/>
      <w:marRight w:val="0"/>
      <w:marTop w:val="0"/>
      <w:marBottom w:val="0"/>
      <w:divBdr>
        <w:top w:val="none" w:sz="0" w:space="0" w:color="auto"/>
        <w:left w:val="none" w:sz="0" w:space="0" w:color="auto"/>
        <w:bottom w:val="none" w:sz="0" w:space="0" w:color="auto"/>
        <w:right w:val="none" w:sz="0" w:space="0" w:color="auto"/>
      </w:divBdr>
    </w:div>
    <w:div w:id="1549688318">
      <w:bodyDiv w:val="1"/>
      <w:marLeft w:val="0"/>
      <w:marRight w:val="0"/>
      <w:marTop w:val="0"/>
      <w:marBottom w:val="0"/>
      <w:divBdr>
        <w:top w:val="none" w:sz="0" w:space="0" w:color="auto"/>
        <w:left w:val="none" w:sz="0" w:space="0" w:color="auto"/>
        <w:bottom w:val="none" w:sz="0" w:space="0" w:color="auto"/>
        <w:right w:val="none" w:sz="0" w:space="0" w:color="auto"/>
      </w:divBdr>
    </w:div>
    <w:div w:id="1559590607">
      <w:bodyDiv w:val="1"/>
      <w:marLeft w:val="0"/>
      <w:marRight w:val="0"/>
      <w:marTop w:val="0"/>
      <w:marBottom w:val="0"/>
      <w:divBdr>
        <w:top w:val="none" w:sz="0" w:space="0" w:color="auto"/>
        <w:left w:val="none" w:sz="0" w:space="0" w:color="auto"/>
        <w:bottom w:val="none" w:sz="0" w:space="0" w:color="auto"/>
        <w:right w:val="none" w:sz="0" w:space="0" w:color="auto"/>
      </w:divBdr>
    </w:div>
    <w:div w:id="1562523965">
      <w:bodyDiv w:val="1"/>
      <w:marLeft w:val="0"/>
      <w:marRight w:val="0"/>
      <w:marTop w:val="0"/>
      <w:marBottom w:val="0"/>
      <w:divBdr>
        <w:top w:val="none" w:sz="0" w:space="0" w:color="auto"/>
        <w:left w:val="none" w:sz="0" w:space="0" w:color="auto"/>
        <w:bottom w:val="none" w:sz="0" w:space="0" w:color="auto"/>
        <w:right w:val="none" w:sz="0" w:space="0" w:color="auto"/>
      </w:divBdr>
    </w:div>
    <w:div w:id="1583681615">
      <w:bodyDiv w:val="1"/>
      <w:marLeft w:val="0"/>
      <w:marRight w:val="0"/>
      <w:marTop w:val="0"/>
      <w:marBottom w:val="0"/>
      <w:divBdr>
        <w:top w:val="none" w:sz="0" w:space="0" w:color="auto"/>
        <w:left w:val="none" w:sz="0" w:space="0" w:color="auto"/>
        <w:bottom w:val="none" w:sz="0" w:space="0" w:color="auto"/>
        <w:right w:val="none" w:sz="0" w:space="0" w:color="auto"/>
      </w:divBdr>
    </w:div>
    <w:div w:id="1586573557">
      <w:bodyDiv w:val="1"/>
      <w:marLeft w:val="0"/>
      <w:marRight w:val="0"/>
      <w:marTop w:val="0"/>
      <w:marBottom w:val="0"/>
      <w:divBdr>
        <w:top w:val="none" w:sz="0" w:space="0" w:color="auto"/>
        <w:left w:val="none" w:sz="0" w:space="0" w:color="auto"/>
        <w:bottom w:val="none" w:sz="0" w:space="0" w:color="auto"/>
        <w:right w:val="none" w:sz="0" w:space="0" w:color="auto"/>
      </w:divBdr>
    </w:div>
    <w:div w:id="1632249446">
      <w:bodyDiv w:val="1"/>
      <w:marLeft w:val="0"/>
      <w:marRight w:val="0"/>
      <w:marTop w:val="0"/>
      <w:marBottom w:val="0"/>
      <w:divBdr>
        <w:top w:val="none" w:sz="0" w:space="0" w:color="auto"/>
        <w:left w:val="none" w:sz="0" w:space="0" w:color="auto"/>
        <w:bottom w:val="none" w:sz="0" w:space="0" w:color="auto"/>
        <w:right w:val="none" w:sz="0" w:space="0" w:color="auto"/>
      </w:divBdr>
    </w:div>
    <w:div w:id="1658805750">
      <w:bodyDiv w:val="1"/>
      <w:marLeft w:val="0"/>
      <w:marRight w:val="0"/>
      <w:marTop w:val="0"/>
      <w:marBottom w:val="0"/>
      <w:divBdr>
        <w:top w:val="none" w:sz="0" w:space="0" w:color="auto"/>
        <w:left w:val="none" w:sz="0" w:space="0" w:color="auto"/>
        <w:bottom w:val="none" w:sz="0" w:space="0" w:color="auto"/>
        <w:right w:val="none" w:sz="0" w:space="0" w:color="auto"/>
      </w:divBdr>
    </w:div>
    <w:div w:id="1668360925">
      <w:bodyDiv w:val="1"/>
      <w:marLeft w:val="0"/>
      <w:marRight w:val="0"/>
      <w:marTop w:val="0"/>
      <w:marBottom w:val="0"/>
      <w:divBdr>
        <w:top w:val="none" w:sz="0" w:space="0" w:color="auto"/>
        <w:left w:val="none" w:sz="0" w:space="0" w:color="auto"/>
        <w:bottom w:val="none" w:sz="0" w:space="0" w:color="auto"/>
        <w:right w:val="none" w:sz="0" w:space="0" w:color="auto"/>
      </w:divBdr>
    </w:div>
    <w:div w:id="1744138355">
      <w:bodyDiv w:val="1"/>
      <w:marLeft w:val="0"/>
      <w:marRight w:val="0"/>
      <w:marTop w:val="0"/>
      <w:marBottom w:val="0"/>
      <w:divBdr>
        <w:top w:val="none" w:sz="0" w:space="0" w:color="auto"/>
        <w:left w:val="none" w:sz="0" w:space="0" w:color="auto"/>
        <w:bottom w:val="none" w:sz="0" w:space="0" w:color="auto"/>
        <w:right w:val="none" w:sz="0" w:space="0" w:color="auto"/>
      </w:divBdr>
    </w:div>
    <w:div w:id="1766925792">
      <w:bodyDiv w:val="1"/>
      <w:marLeft w:val="0"/>
      <w:marRight w:val="0"/>
      <w:marTop w:val="0"/>
      <w:marBottom w:val="0"/>
      <w:divBdr>
        <w:top w:val="none" w:sz="0" w:space="0" w:color="auto"/>
        <w:left w:val="none" w:sz="0" w:space="0" w:color="auto"/>
        <w:bottom w:val="none" w:sz="0" w:space="0" w:color="auto"/>
        <w:right w:val="none" w:sz="0" w:space="0" w:color="auto"/>
      </w:divBdr>
    </w:div>
    <w:div w:id="1784381274">
      <w:bodyDiv w:val="1"/>
      <w:marLeft w:val="0"/>
      <w:marRight w:val="0"/>
      <w:marTop w:val="0"/>
      <w:marBottom w:val="0"/>
      <w:divBdr>
        <w:top w:val="none" w:sz="0" w:space="0" w:color="auto"/>
        <w:left w:val="none" w:sz="0" w:space="0" w:color="auto"/>
        <w:bottom w:val="none" w:sz="0" w:space="0" w:color="auto"/>
        <w:right w:val="none" w:sz="0" w:space="0" w:color="auto"/>
      </w:divBdr>
    </w:div>
    <w:div w:id="1792892967">
      <w:bodyDiv w:val="1"/>
      <w:marLeft w:val="0"/>
      <w:marRight w:val="0"/>
      <w:marTop w:val="0"/>
      <w:marBottom w:val="0"/>
      <w:divBdr>
        <w:top w:val="none" w:sz="0" w:space="0" w:color="auto"/>
        <w:left w:val="none" w:sz="0" w:space="0" w:color="auto"/>
        <w:bottom w:val="none" w:sz="0" w:space="0" w:color="auto"/>
        <w:right w:val="none" w:sz="0" w:space="0" w:color="auto"/>
      </w:divBdr>
    </w:div>
    <w:div w:id="1830055292">
      <w:bodyDiv w:val="1"/>
      <w:marLeft w:val="0"/>
      <w:marRight w:val="0"/>
      <w:marTop w:val="0"/>
      <w:marBottom w:val="0"/>
      <w:divBdr>
        <w:top w:val="none" w:sz="0" w:space="0" w:color="auto"/>
        <w:left w:val="none" w:sz="0" w:space="0" w:color="auto"/>
        <w:bottom w:val="none" w:sz="0" w:space="0" w:color="auto"/>
        <w:right w:val="none" w:sz="0" w:space="0" w:color="auto"/>
      </w:divBdr>
    </w:div>
    <w:div w:id="1842769154">
      <w:bodyDiv w:val="1"/>
      <w:marLeft w:val="0"/>
      <w:marRight w:val="0"/>
      <w:marTop w:val="0"/>
      <w:marBottom w:val="0"/>
      <w:divBdr>
        <w:top w:val="none" w:sz="0" w:space="0" w:color="auto"/>
        <w:left w:val="none" w:sz="0" w:space="0" w:color="auto"/>
        <w:bottom w:val="none" w:sz="0" w:space="0" w:color="auto"/>
        <w:right w:val="none" w:sz="0" w:space="0" w:color="auto"/>
      </w:divBdr>
    </w:div>
    <w:div w:id="1850870228">
      <w:bodyDiv w:val="1"/>
      <w:marLeft w:val="0"/>
      <w:marRight w:val="0"/>
      <w:marTop w:val="0"/>
      <w:marBottom w:val="0"/>
      <w:divBdr>
        <w:top w:val="none" w:sz="0" w:space="0" w:color="auto"/>
        <w:left w:val="none" w:sz="0" w:space="0" w:color="auto"/>
        <w:bottom w:val="none" w:sz="0" w:space="0" w:color="auto"/>
        <w:right w:val="none" w:sz="0" w:space="0" w:color="auto"/>
      </w:divBdr>
    </w:div>
    <w:div w:id="1852915974">
      <w:bodyDiv w:val="1"/>
      <w:marLeft w:val="0"/>
      <w:marRight w:val="0"/>
      <w:marTop w:val="0"/>
      <w:marBottom w:val="0"/>
      <w:divBdr>
        <w:top w:val="none" w:sz="0" w:space="0" w:color="auto"/>
        <w:left w:val="none" w:sz="0" w:space="0" w:color="auto"/>
        <w:bottom w:val="none" w:sz="0" w:space="0" w:color="auto"/>
        <w:right w:val="none" w:sz="0" w:space="0" w:color="auto"/>
      </w:divBdr>
    </w:div>
    <w:div w:id="1905292511">
      <w:bodyDiv w:val="1"/>
      <w:marLeft w:val="0"/>
      <w:marRight w:val="0"/>
      <w:marTop w:val="0"/>
      <w:marBottom w:val="0"/>
      <w:divBdr>
        <w:top w:val="none" w:sz="0" w:space="0" w:color="auto"/>
        <w:left w:val="none" w:sz="0" w:space="0" w:color="auto"/>
        <w:bottom w:val="none" w:sz="0" w:space="0" w:color="auto"/>
        <w:right w:val="none" w:sz="0" w:space="0" w:color="auto"/>
      </w:divBdr>
    </w:div>
    <w:div w:id="1911964644">
      <w:bodyDiv w:val="1"/>
      <w:marLeft w:val="0"/>
      <w:marRight w:val="0"/>
      <w:marTop w:val="0"/>
      <w:marBottom w:val="0"/>
      <w:divBdr>
        <w:top w:val="none" w:sz="0" w:space="0" w:color="auto"/>
        <w:left w:val="none" w:sz="0" w:space="0" w:color="auto"/>
        <w:bottom w:val="none" w:sz="0" w:space="0" w:color="auto"/>
        <w:right w:val="none" w:sz="0" w:space="0" w:color="auto"/>
      </w:divBdr>
    </w:div>
    <w:div w:id="1918588617">
      <w:bodyDiv w:val="1"/>
      <w:marLeft w:val="0"/>
      <w:marRight w:val="0"/>
      <w:marTop w:val="0"/>
      <w:marBottom w:val="0"/>
      <w:divBdr>
        <w:top w:val="none" w:sz="0" w:space="0" w:color="auto"/>
        <w:left w:val="none" w:sz="0" w:space="0" w:color="auto"/>
        <w:bottom w:val="none" w:sz="0" w:space="0" w:color="auto"/>
        <w:right w:val="none" w:sz="0" w:space="0" w:color="auto"/>
      </w:divBdr>
    </w:div>
    <w:div w:id="1926911389">
      <w:bodyDiv w:val="1"/>
      <w:marLeft w:val="0"/>
      <w:marRight w:val="0"/>
      <w:marTop w:val="0"/>
      <w:marBottom w:val="0"/>
      <w:divBdr>
        <w:top w:val="none" w:sz="0" w:space="0" w:color="auto"/>
        <w:left w:val="none" w:sz="0" w:space="0" w:color="auto"/>
        <w:bottom w:val="none" w:sz="0" w:space="0" w:color="auto"/>
        <w:right w:val="none" w:sz="0" w:space="0" w:color="auto"/>
      </w:divBdr>
    </w:div>
    <w:div w:id="1993412393">
      <w:bodyDiv w:val="1"/>
      <w:marLeft w:val="0"/>
      <w:marRight w:val="0"/>
      <w:marTop w:val="0"/>
      <w:marBottom w:val="0"/>
      <w:divBdr>
        <w:top w:val="none" w:sz="0" w:space="0" w:color="auto"/>
        <w:left w:val="none" w:sz="0" w:space="0" w:color="auto"/>
        <w:bottom w:val="none" w:sz="0" w:space="0" w:color="auto"/>
        <w:right w:val="none" w:sz="0" w:space="0" w:color="auto"/>
      </w:divBdr>
    </w:div>
    <w:div w:id="2020043095">
      <w:bodyDiv w:val="1"/>
      <w:marLeft w:val="0"/>
      <w:marRight w:val="0"/>
      <w:marTop w:val="0"/>
      <w:marBottom w:val="0"/>
      <w:divBdr>
        <w:top w:val="none" w:sz="0" w:space="0" w:color="auto"/>
        <w:left w:val="none" w:sz="0" w:space="0" w:color="auto"/>
        <w:bottom w:val="none" w:sz="0" w:space="0" w:color="auto"/>
        <w:right w:val="none" w:sz="0" w:space="0" w:color="auto"/>
      </w:divBdr>
    </w:div>
    <w:div w:id="2028169747">
      <w:bodyDiv w:val="1"/>
      <w:marLeft w:val="0"/>
      <w:marRight w:val="0"/>
      <w:marTop w:val="0"/>
      <w:marBottom w:val="0"/>
      <w:divBdr>
        <w:top w:val="none" w:sz="0" w:space="0" w:color="auto"/>
        <w:left w:val="none" w:sz="0" w:space="0" w:color="auto"/>
        <w:bottom w:val="none" w:sz="0" w:space="0" w:color="auto"/>
        <w:right w:val="none" w:sz="0" w:space="0" w:color="auto"/>
      </w:divBdr>
    </w:div>
    <w:div w:id="2040743233">
      <w:bodyDiv w:val="1"/>
      <w:marLeft w:val="0"/>
      <w:marRight w:val="0"/>
      <w:marTop w:val="0"/>
      <w:marBottom w:val="0"/>
      <w:divBdr>
        <w:top w:val="none" w:sz="0" w:space="0" w:color="auto"/>
        <w:left w:val="none" w:sz="0" w:space="0" w:color="auto"/>
        <w:bottom w:val="none" w:sz="0" w:space="0" w:color="auto"/>
        <w:right w:val="none" w:sz="0" w:space="0" w:color="auto"/>
      </w:divBdr>
    </w:div>
    <w:div w:id="2047219438">
      <w:bodyDiv w:val="1"/>
      <w:marLeft w:val="0"/>
      <w:marRight w:val="0"/>
      <w:marTop w:val="0"/>
      <w:marBottom w:val="0"/>
      <w:divBdr>
        <w:top w:val="none" w:sz="0" w:space="0" w:color="auto"/>
        <w:left w:val="none" w:sz="0" w:space="0" w:color="auto"/>
        <w:bottom w:val="none" w:sz="0" w:space="0" w:color="auto"/>
        <w:right w:val="none" w:sz="0" w:space="0" w:color="auto"/>
      </w:divBdr>
    </w:div>
    <w:div w:id="2072073331">
      <w:bodyDiv w:val="1"/>
      <w:marLeft w:val="0"/>
      <w:marRight w:val="0"/>
      <w:marTop w:val="0"/>
      <w:marBottom w:val="0"/>
      <w:divBdr>
        <w:top w:val="none" w:sz="0" w:space="0" w:color="auto"/>
        <w:left w:val="none" w:sz="0" w:space="0" w:color="auto"/>
        <w:bottom w:val="none" w:sz="0" w:space="0" w:color="auto"/>
        <w:right w:val="none" w:sz="0" w:space="0" w:color="auto"/>
      </w:divBdr>
    </w:div>
    <w:div w:id="21174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41D34BC8CCA9498385DE9FC40BC35E" ma:contentTypeVersion="0" ma:contentTypeDescription="Create a new document." ma:contentTypeScope="" ma:versionID="5bd1d4d0eba05c640c737072f444b99c">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D7A76-72AD-46A4-94BC-4CAF94ADA7EC}">
  <ds:schemaRefs>
    <ds:schemaRef ds:uri="http://schemas.microsoft.com/sharepoint/v3/contenttype/forms"/>
  </ds:schemaRefs>
</ds:datastoreItem>
</file>

<file path=customXml/itemProps2.xml><?xml version="1.0" encoding="utf-8"?>
<ds:datastoreItem xmlns:ds="http://schemas.openxmlformats.org/officeDocument/2006/customXml" ds:itemID="{E4AC8EA8-48CA-41A1-8EE0-5E10909D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4FB4268-A131-4BF1-B8A9-A1220DDD7E81}">
  <ds:schemaRefs>
    <ds:schemaRef ds:uri="http://schemas.microsoft.com/office/2006/metadata/properties"/>
  </ds:schemaRefs>
</ds:datastoreItem>
</file>

<file path=customXml/itemProps4.xml><?xml version="1.0" encoding="utf-8"?>
<ds:datastoreItem xmlns:ds="http://schemas.openxmlformats.org/officeDocument/2006/customXml" ds:itemID="{4FE3EEC4-DA59-4759-AA3B-4EE2F2A34ACB}">
  <ds:schemaRefs>
    <ds:schemaRef ds:uri="http://schemas.openxmlformats.org/officeDocument/2006/bibliography"/>
  </ds:schemaRefs>
</ds:datastoreItem>
</file>

<file path=customXml/itemProps5.xml><?xml version="1.0" encoding="utf-8"?>
<ds:datastoreItem xmlns:ds="http://schemas.openxmlformats.org/officeDocument/2006/customXml" ds:itemID="{66809FF2-1BB9-4B17-9CE4-4B65A1F2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22</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MetConnect Phase 1 BRD</vt:lpstr>
    </vt:vector>
  </TitlesOfParts>
  <Company>Alico</Company>
  <LinksUpToDate>false</LinksUpToDate>
  <CharactersWithSpaces>20708</CharactersWithSpaces>
  <SharedDoc>false</SharedDoc>
  <HLinks>
    <vt:vector size="78" baseType="variant">
      <vt:variant>
        <vt:i4>1703998</vt:i4>
      </vt:variant>
      <vt:variant>
        <vt:i4>71</vt:i4>
      </vt:variant>
      <vt:variant>
        <vt:i4>0</vt:i4>
      </vt:variant>
      <vt:variant>
        <vt:i4>5</vt:i4>
      </vt:variant>
      <vt:variant>
        <vt:lpwstr/>
      </vt:variant>
      <vt:variant>
        <vt:lpwstr>_Toc288214539</vt:lpwstr>
      </vt:variant>
      <vt:variant>
        <vt:i4>1703998</vt:i4>
      </vt:variant>
      <vt:variant>
        <vt:i4>65</vt:i4>
      </vt:variant>
      <vt:variant>
        <vt:i4>0</vt:i4>
      </vt:variant>
      <vt:variant>
        <vt:i4>5</vt:i4>
      </vt:variant>
      <vt:variant>
        <vt:lpwstr/>
      </vt:variant>
      <vt:variant>
        <vt:lpwstr>_Toc288214538</vt:lpwstr>
      </vt:variant>
      <vt:variant>
        <vt:i4>1703998</vt:i4>
      </vt:variant>
      <vt:variant>
        <vt:i4>59</vt:i4>
      </vt:variant>
      <vt:variant>
        <vt:i4>0</vt:i4>
      </vt:variant>
      <vt:variant>
        <vt:i4>5</vt:i4>
      </vt:variant>
      <vt:variant>
        <vt:lpwstr/>
      </vt:variant>
      <vt:variant>
        <vt:lpwstr>_Toc288214537</vt:lpwstr>
      </vt:variant>
      <vt:variant>
        <vt:i4>1703998</vt:i4>
      </vt:variant>
      <vt:variant>
        <vt:i4>53</vt:i4>
      </vt:variant>
      <vt:variant>
        <vt:i4>0</vt:i4>
      </vt:variant>
      <vt:variant>
        <vt:i4>5</vt:i4>
      </vt:variant>
      <vt:variant>
        <vt:lpwstr/>
      </vt:variant>
      <vt:variant>
        <vt:lpwstr>_Toc288214536</vt:lpwstr>
      </vt:variant>
      <vt:variant>
        <vt:i4>1703998</vt:i4>
      </vt:variant>
      <vt:variant>
        <vt:i4>47</vt:i4>
      </vt:variant>
      <vt:variant>
        <vt:i4>0</vt:i4>
      </vt:variant>
      <vt:variant>
        <vt:i4>5</vt:i4>
      </vt:variant>
      <vt:variant>
        <vt:lpwstr/>
      </vt:variant>
      <vt:variant>
        <vt:lpwstr>_Toc288214535</vt:lpwstr>
      </vt:variant>
      <vt:variant>
        <vt:i4>1703998</vt:i4>
      </vt:variant>
      <vt:variant>
        <vt:i4>41</vt:i4>
      </vt:variant>
      <vt:variant>
        <vt:i4>0</vt:i4>
      </vt:variant>
      <vt:variant>
        <vt:i4>5</vt:i4>
      </vt:variant>
      <vt:variant>
        <vt:lpwstr/>
      </vt:variant>
      <vt:variant>
        <vt:lpwstr>_Toc288214534</vt:lpwstr>
      </vt:variant>
      <vt:variant>
        <vt:i4>1703998</vt:i4>
      </vt:variant>
      <vt:variant>
        <vt:i4>35</vt:i4>
      </vt:variant>
      <vt:variant>
        <vt:i4>0</vt:i4>
      </vt:variant>
      <vt:variant>
        <vt:i4>5</vt:i4>
      </vt:variant>
      <vt:variant>
        <vt:lpwstr/>
      </vt:variant>
      <vt:variant>
        <vt:lpwstr>_Toc288214533</vt:lpwstr>
      </vt:variant>
      <vt:variant>
        <vt:i4>1703998</vt:i4>
      </vt:variant>
      <vt:variant>
        <vt:i4>29</vt:i4>
      </vt:variant>
      <vt:variant>
        <vt:i4>0</vt:i4>
      </vt:variant>
      <vt:variant>
        <vt:i4>5</vt:i4>
      </vt:variant>
      <vt:variant>
        <vt:lpwstr/>
      </vt:variant>
      <vt:variant>
        <vt:lpwstr>_Toc288214532</vt:lpwstr>
      </vt:variant>
      <vt:variant>
        <vt:i4>1703998</vt:i4>
      </vt:variant>
      <vt:variant>
        <vt:i4>23</vt:i4>
      </vt:variant>
      <vt:variant>
        <vt:i4>0</vt:i4>
      </vt:variant>
      <vt:variant>
        <vt:i4>5</vt:i4>
      </vt:variant>
      <vt:variant>
        <vt:lpwstr/>
      </vt:variant>
      <vt:variant>
        <vt:lpwstr>_Toc288214531</vt:lpwstr>
      </vt:variant>
      <vt:variant>
        <vt:i4>1703998</vt:i4>
      </vt:variant>
      <vt:variant>
        <vt:i4>17</vt:i4>
      </vt:variant>
      <vt:variant>
        <vt:i4>0</vt:i4>
      </vt:variant>
      <vt:variant>
        <vt:i4>5</vt:i4>
      </vt:variant>
      <vt:variant>
        <vt:lpwstr/>
      </vt:variant>
      <vt:variant>
        <vt:lpwstr>_Toc288214530</vt:lpwstr>
      </vt:variant>
      <vt:variant>
        <vt:i4>1769534</vt:i4>
      </vt:variant>
      <vt:variant>
        <vt:i4>11</vt:i4>
      </vt:variant>
      <vt:variant>
        <vt:i4>0</vt:i4>
      </vt:variant>
      <vt:variant>
        <vt:i4>5</vt:i4>
      </vt:variant>
      <vt:variant>
        <vt:lpwstr/>
      </vt:variant>
      <vt:variant>
        <vt:lpwstr>_Toc288214529</vt:lpwstr>
      </vt:variant>
      <vt:variant>
        <vt:i4>1769534</vt:i4>
      </vt:variant>
      <vt:variant>
        <vt:i4>5</vt:i4>
      </vt:variant>
      <vt:variant>
        <vt:i4>0</vt:i4>
      </vt:variant>
      <vt:variant>
        <vt:i4>5</vt:i4>
      </vt:variant>
      <vt:variant>
        <vt:lpwstr/>
      </vt:variant>
      <vt:variant>
        <vt:lpwstr>_Toc288214528</vt:lpwstr>
      </vt:variant>
      <vt:variant>
        <vt:i4>7995408</vt:i4>
      </vt:variant>
      <vt:variant>
        <vt:i4>0</vt:i4>
      </vt:variant>
      <vt:variant>
        <vt:i4>0</vt:i4>
      </vt:variant>
      <vt:variant>
        <vt:i4>5</vt:i4>
      </vt:variant>
      <vt:variant>
        <vt:lpwstr>mailto:linda.wagner@alico.com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MetConnect Phase 1 BRD</dc:title>
  <dc:creator>DTroving</dc:creator>
  <cp:lastModifiedBy>dell</cp:lastModifiedBy>
  <cp:revision>200</cp:revision>
  <cp:lastPrinted>2013-05-23T11:07:00Z</cp:lastPrinted>
  <dcterms:created xsi:type="dcterms:W3CDTF">2014-01-17T06:42:00Z</dcterms:created>
  <dcterms:modified xsi:type="dcterms:W3CDTF">2014-02-11T17:21:00Z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0x010100F141D34BC8CCA9498385DE9FC40BC35E</vt:lpwstr>
  </property>
</Properties>
</file>